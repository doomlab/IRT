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909" w:rsidP="009D1909" w:rsidRDefault="009D1909" w14:paraId="321C6E65" w14:textId="77777777">
      <w:pPr>
        <w:spacing w:line="480" w:lineRule="auto"/>
        <w:jc w:val="center"/>
        <w:rPr>
          <w:rFonts w:ascii="Times New Roman" w:hAnsi="Times New Roman" w:eastAsia="MS Mincho" w:cs="Times New Roman"/>
          <w:sz w:val="24"/>
          <w:szCs w:val="24"/>
        </w:rPr>
      </w:pPr>
    </w:p>
    <w:p w:rsidR="009D1909" w:rsidP="009D1909" w:rsidRDefault="009D1909" w14:paraId="07C3D516" w14:textId="77777777">
      <w:pPr>
        <w:spacing w:line="480" w:lineRule="auto"/>
        <w:jc w:val="center"/>
        <w:rPr>
          <w:rFonts w:ascii="Times New Roman" w:hAnsi="Times New Roman" w:eastAsia="MS Mincho" w:cs="Times New Roman"/>
          <w:sz w:val="24"/>
          <w:szCs w:val="24"/>
        </w:rPr>
      </w:pPr>
    </w:p>
    <w:p w:rsidR="009D1909" w:rsidP="009D1909" w:rsidRDefault="009D1909" w14:paraId="7ED26FE6" w14:textId="77777777">
      <w:pPr>
        <w:spacing w:line="480" w:lineRule="auto"/>
        <w:jc w:val="center"/>
        <w:rPr>
          <w:rFonts w:ascii="Times New Roman" w:hAnsi="Times New Roman" w:eastAsia="MS Mincho" w:cs="Times New Roman"/>
          <w:sz w:val="24"/>
          <w:szCs w:val="24"/>
        </w:rPr>
      </w:pPr>
    </w:p>
    <w:p w:rsidR="009D1909" w:rsidP="009D1909" w:rsidRDefault="009D1909" w14:paraId="6A1BD29F" w14:textId="77777777">
      <w:pPr>
        <w:spacing w:line="480" w:lineRule="auto"/>
        <w:jc w:val="center"/>
        <w:rPr>
          <w:rFonts w:ascii="Times New Roman" w:hAnsi="Times New Roman" w:eastAsia="MS Mincho" w:cs="Times New Roman"/>
          <w:sz w:val="24"/>
          <w:szCs w:val="24"/>
        </w:rPr>
      </w:pPr>
    </w:p>
    <w:p w:rsidR="009D1909" w:rsidP="009D1909" w:rsidRDefault="009D1909" w14:paraId="486C1892" w14:textId="77777777">
      <w:pPr>
        <w:spacing w:line="480" w:lineRule="auto"/>
        <w:jc w:val="center"/>
        <w:rPr>
          <w:rFonts w:ascii="Times New Roman" w:hAnsi="Times New Roman" w:eastAsia="MS Mincho" w:cs="Times New Roman"/>
          <w:sz w:val="24"/>
          <w:szCs w:val="24"/>
        </w:rPr>
      </w:pPr>
    </w:p>
    <w:p w:rsidR="009D1909" w:rsidP="009D1909" w:rsidRDefault="009D1909" w14:paraId="75F767B6" w14:textId="77777777">
      <w:pPr>
        <w:spacing w:line="480" w:lineRule="auto"/>
        <w:jc w:val="center"/>
        <w:rPr>
          <w:rFonts w:ascii="Times New Roman" w:hAnsi="Times New Roman" w:eastAsia="MS Mincho" w:cs="Times New Roman"/>
          <w:sz w:val="24"/>
          <w:szCs w:val="24"/>
        </w:rPr>
      </w:pPr>
    </w:p>
    <w:p w:rsidR="009D1909" w:rsidP="009D1909" w:rsidRDefault="009D1909" w14:paraId="5DBC215E" w14:textId="77777777">
      <w:pPr>
        <w:spacing w:line="480" w:lineRule="auto"/>
        <w:jc w:val="center"/>
        <w:rPr>
          <w:rFonts w:ascii="Times New Roman" w:hAnsi="Times New Roman" w:eastAsia="MS Mincho" w:cs="Times New Roman"/>
          <w:sz w:val="24"/>
          <w:szCs w:val="24"/>
        </w:rPr>
      </w:pPr>
    </w:p>
    <w:p w:rsidRPr="00645EF5" w:rsidR="00645EF5" w:rsidRDefault="00645EF5" w14:paraId="54D3D44B" w14:textId="77777777">
      <w:pPr>
        <w:spacing w:line="480" w:lineRule="auto"/>
        <w:jc w:val="center"/>
        <w:outlineLvl w:val="0"/>
        <w:rPr>
          <w:rFonts w:ascii="Times New Roman,MS Mincho" w:hAnsi="Times New Roman,MS Mincho" w:eastAsia="Times New Roman,MS Mincho" w:cs="Times New Roman,MS Mincho"/>
          <w:sz w:val="24"/>
          <w:szCs w:val="24"/>
        </w:rPr>
        <w:pPrChange w:author="Pavlacic, Jeffrey M" w:date="2017-02-05T16:49:00Z" w:id="0">
          <w:pPr>
            <w:jc w:val="center"/>
          </w:pPr>
        </w:pPrChange>
      </w:pPr>
      <w:r w:rsidRPr="30ED58D4">
        <w:rPr>
          <w:rFonts w:ascii="Times New Roman,MS Mincho" w:hAnsi="Times New Roman,MS Mincho" w:eastAsia="Times New Roman,MS Mincho" w:cs="Times New Roman,MS Mincho"/>
          <w:sz w:val="24"/>
          <w:szCs w:val="24"/>
          <w:rPrChange w:author="Pavlacic, Jeffrey M" w:date="2017-02-05T16:49:00Z" w:id="1">
            <w:rPr>
              <w:rFonts w:ascii="Times New Roman" w:hAnsi="Times New Roman" w:eastAsia="MS Mincho" w:cs="Times New Roman"/>
              <w:sz w:val="24"/>
              <w:szCs w:val="24"/>
            </w:rPr>
          </w:rPrChange>
        </w:rPr>
        <w:t>The Delivery Matters: Examining Reactivity in Question Answering</w:t>
      </w:r>
    </w:p>
    <w:p w:rsidR="00645EF5" w:rsidRDefault="00645EF5" w14:paraId="7F4F8749" w14:textId="2F52A6AE">
      <w:pPr>
        <w:spacing w:line="480" w:lineRule="auto"/>
        <w:jc w:val="center"/>
        <w:rPr>
          <w:rFonts w:ascii="Times New Roman,MS Mincho" w:hAnsi="Times New Roman,MS Mincho" w:eastAsia="Times New Roman,MS Mincho" w:cs="Times New Roman,MS Mincho"/>
          <w:sz w:val="24"/>
          <w:szCs w:val="24"/>
        </w:rPr>
        <w:pPrChange w:author="Pavlacic, Jeffrey M" w:date="2017-02-05T16:49:00Z" w:id="2">
          <w:pPr>
            <w:jc w:val="center"/>
          </w:pPr>
        </w:pPrChange>
      </w:pPr>
      <w:r w:rsidRPr="30ED58D4">
        <w:rPr>
          <w:rFonts w:ascii="Times New Roman,MS Mincho" w:hAnsi="Times New Roman,MS Mincho" w:eastAsia="Times New Roman,MS Mincho" w:cs="Times New Roman,MS Mincho"/>
          <w:sz w:val="24"/>
          <w:szCs w:val="24"/>
          <w:rPrChange w:author="Pavlacic, Jeffrey M" w:date="2017-02-05T16:49:00Z" w:id="3">
            <w:rPr>
              <w:rFonts w:ascii="Times New Roman" w:hAnsi="Times New Roman" w:eastAsia="MS Mincho" w:cs="Times New Roman"/>
              <w:sz w:val="24"/>
              <w:szCs w:val="24"/>
            </w:rPr>
          </w:rPrChange>
        </w:rPr>
        <w:t>Erin M. Buchanan</w:t>
      </w:r>
      <w:r w:rsidRPr="30ED58D4" w:rsidR="009D1909">
        <w:rPr>
          <w:rFonts w:ascii="Times New Roman,MS Mincho" w:hAnsi="Times New Roman,MS Mincho" w:eastAsia="Times New Roman,MS Mincho" w:cs="Times New Roman,MS Mincho"/>
          <w:sz w:val="24"/>
          <w:szCs w:val="24"/>
          <w:vertAlign w:val="superscript"/>
          <w:rPrChange w:author="Pavlacic, Jeffrey M" w:date="2017-02-05T16:49:00Z" w:id="4">
            <w:rPr>
              <w:rFonts w:ascii="Times New Roman" w:hAnsi="Times New Roman" w:eastAsia="MS Mincho" w:cs="Times New Roman"/>
              <w:sz w:val="24"/>
              <w:szCs w:val="24"/>
              <w:vertAlign w:val="superscript"/>
            </w:rPr>
          </w:rPrChange>
        </w:rPr>
        <w:t>1</w:t>
      </w:r>
    </w:p>
    <w:p w:rsidR="00645EF5" w:rsidRDefault="00645EF5" w14:paraId="45269A66" w14:textId="2DB92DFA">
      <w:pPr>
        <w:spacing w:line="480" w:lineRule="auto"/>
        <w:jc w:val="center"/>
        <w:rPr>
          <w:rFonts w:ascii="Times New Roman,MS Mincho" w:hAnsi="Times New Roman,MS Mincho" w:eastAsia="Times New Roman,MS Mincho" w:cs="Times New Roman,MS Mincho"/>
          <w:sz w:val="24"/>
          <w:szCs w:val="24"/>
          <w:vertAlign w:val="superscript"/>
        </w:rPr>
        <w:pPrChange w:author="Pavlacic, Jeffrey M" w:date="2017-02-05T16:49:00Z" w:id="5">
          <w:pPr>
            <w:jc w:val="center"/>
          </w:pPr>
        </w:pPrChange>
      </w:pPr>
      <w:r w:rsidRPr="30ED58D4">
        <w:rPr>
          <w:rFonts w:ascii="Times New Roman,MS Mincho" w:hAnsi="Times New Roman,MS Mincho" w:eastAsia="Times New Roman,MS Mincho" w:cs="Times New Roman,MS Mincho"/>
          <w:sz w:val="24"/>
          <w:szCs w:val="24"/>
          <w:rPrChange w:author="Pavlacic, Jeffrey M" w:date="2017-02-05T16:49:00Z" w:id="6">
            <w:rPr>
              <w:rFonts w:ascii="Times New Roman" w:hAnsi="Times New Roman" w:eastAsia="MS Mincho" w:cs="Times New Roman"/>
              <w:sz w:val="24"/>
              <w:szCs w:val="24"/>
            </w:rPr>
          </w:rPrChange>
        </w:rPr>
        <w:t>Riley E. Foreman</w:t>
      </w:r>
      <w:r w:rsidRPr="30ED58D4" w:rsidR="009D1909">
        <w:rPr>
          <w:rFonts w:ascii="Times New Roman,MS Mincho" w:hAnsi="Times New Roman,MS Mincho" w:eastAsia="Times New Roman,MS Mincho" w:cs="Times New Roman,MS Mincho"/>
          <w:sz w:val="24"/>
          <w:szCs w:val="24"/>
          <w:vertAlign w:val="superscript"/>
          <w:rPrChange w:author="Pavlacic, Jeffrey M" w:date="2017-02-05T16:49:00Z" w:id="7">
            <w:rPr>
              <w:rFonts w:ascii="Times New Roman" w:hAnsi="Times New Roman" w:eastAsia="MS Mincho" w:cs="Times New Roman"/>
              <w:sz w:val="24"/>
              <w:szCs w:val="24"/>
              <w:vertAlign w:val="superscript"/>
            </w:rPr>
          </w:rPrChange>
        </w:rPr>
        <w:t>1</w:t>
      </w:r>
    </w:p>
    <w:p w:rsidRPr="00C70286" w:rsidR="00C70286" w:rsidRDefault="00C70286" w14:paraId="02044FBA" w14:textId="77531684">
      <w:pPr>
        <w:spacing w:line="480" w:lineRule="auto"/>
        <w:jc w:val="center"/>
        <w:rPr>
          <w:rFonts w:ascii="Times New Roman,MS Mincho" w:hAnsi="Times New Roman,MS Mincho" w:eastAsia="Times New Roman,MS Mincho" w:cs="Times New Roman,MS Mincho"/>
          <w:sz w:val="24"/>
          <w:szCs w:val="24"/>
        </w:rPr>
        <w:pPrChange w:author="Pavlacic, Jeffrey M" w:date="2017-02-05T16:49:00Z" w:id="8">
          <w:pPr>
            <w:jc w:val="center"/>
          </w:pPr>
        </w:pPrChange>
      </w:pPr>
      <w:commentRangeStart w:id="9"/>
      <w:r w:rsidRPr="30ED58D4">
        <w:rPr>
          <w:rFonts w:ascii="Times New Roman,MS Mincho" w:hAnsi="Times New Roman,MS Mincho" w:eastAsia="Times New Roman,MS Mincho" w:cs="Times New Roman,MS Mincho"/>
          <w:sz w:val="24"/>
          <w:szCs w:val="24"/>
          <w:rPrChange w:author="Pavlacic, Jeffrey M" w:date="2017-02-05T16:49:00Z" w:id="10">
            <w:rPr>
              <w:rFonts w:ascii="Times New Roman" w:hAnsi="Times New Roman" w:eastAsia="MS Mincho" w:cs="Times New Roman"/>
              <w:sz w:val="24"/>
              <w:szCs w:val="24"/>
            </w:rPr>
          </w:rPrChange>
        </w:rPr>
        <w:t xml:space="preserve">Jeffrey </w:t>
      </w:r>
      <w:ins w:author="Pavlacic, Jeffrey M" w:date="2017-02-05T16:49:00Z" w:id="11">
        <w:r w:rsidRPr="30ED58D4" w:rsidR="30ED58D4">
          <w:rPr>
            <w:rFonts w:ascii="Times New Roman,MS Mincho" w:hAnsi="Times New Roman,MS Mincho" w:eastAsia="Times New Roman,MS Mincho" w:cs="Times New Roman,MS Mincho"/>
            <w:sz w:val="24"/>
            <w:szCs w:val="24"/>
            <w:rPrChange w:author="Pavlacic, Jeffrey M" w:date="2017-02-05T16:49:00Z" w:id="12">
              <w:rPr>
                <w:rFonts w:ascii="Times New Roman" w:hAnsi="Times New Roman" w:eastAsia="MS Mincho" w:cs="Times New Roman"/>
                <w:sz w:val="24"/>
                <w:szCs w:val="24"/>
              </w:rPr>
            </w:rPrChange>
          </w:rPr>
          <w:t xml:space="preserve">M. </w:t>
        </w:r>
      </w:ins>
      <w:r w:rsidRPr="30ED58D4">
        <w:rPr>
          <w:rFonts w:ascii="Times New Roman,MS Mincho" w:hAnsi="Times New Roman,MS Mincho" w:eastAsia="Times New Roman,MS Mincho" w:cs="Times New Roman,MS Mincho"/>
          <w:sz w:val="24"/>
          <w:szCs w:val="24"/>
          <w:rPrChange w:author="Pavlacic, Jeffrey M" w:date="2017-02-05T16:49:00Z" w:id="13">
            <w:rPr>
              <w:rFonts w:ascii="Times New Roman" w:hAnsi="Times New Roman" w:eastAsia="MS Mincho" w:cs="Times New Roman"/>
              <w:sz w:val="24"/>
              <w:szCs w:val="24"/>
            </w:rPr>
          </w:rPrChange>
        </w:rPr>
        <w:t>Pavlacic</w:t>
      </w:r>
      <w:r w:rsidRPr="30ED58D4">
        <w:rPr>
          <w:rFonts w:ascii="Times New Roman,MS Mincho" w:hAnsi="Times New Roman,MS Mincho" w:eastAsia="Times New Roman,MS Mincho" w:cs="Times New Roman,MS Mincho"/>
          <w:sz w:val="24"/>
          <w:szCs w:val="24"/>
          <w:vertAlign w:val="superscript"/>
          <w:rPrChange w:author="Pavlacic, Jeffrey M" w:date="2017-02-05T16:49:00Z" w:id="14">
            <w:rPr>
              <w:rFonts w:ascii="Times New Roman" w:hAnsi="Times New Roman" w:eastAsia="MS Mincho" w:cs="Times New Roman"/>
              <w:sz w:val="24"/>
              <w:szCs w:val="24"/>
              <w:vertAlign w:val="superscript"/>
            </w:rPr>
          </w:rPrChange>
        </w:rPr>
        <w:t>1</w:t>
      </w:r>
    </w:p>
    <w:p w:rsidR="00C70286" w:rsidRDefault="00C70286" w14:paraId="6B78611D" w14:textId="22A4910C">
      <w:pPr>
        <w:spacing w:line="480" w:lineRule="auto"/>
        <w:jc w:val="center"/>
        <w:rPr>
          <w:rFonts w:ascii="Times New Roman,MS Mincho" w:hAnsi="Times New Roman,MS Mincho" w:eastAsia="Times New Roman,MS Mincho" w:cs="Times New Roman,MS Mincho"/>
          <w:sz w:val="24"/>
          <w:szCs w:val="24"/>
        </w:rPr>
        <w:pPrChange w:author="Pavlacic, Jeffrey M" w:date="2017-02-05T16:49:00Z" w:id="15">
          <w:pPr>
            <w:jc w:val="center"/>
          </w:pPr>
        </w:pPrChange>
      </w:pPr>
      <w:r w:rsidRPr="30ED58D4">
        <w:rPr>
          <w:rFonts w:ascii="Times New Roman,MS Mincho" w:hAnsi="Times New Roman,MS Mincho" w:eastAsia="Times New Roman,MS Mincho" w:cs="Times New Roman,MS Mincho"/>
          <w:sz w:val="24"/>
          <w:szCs w:val="24"/>
          <w:rPrChange w:author="Pavlacic, Jeffrey M" w:date="2017-02-05T16:49:00Z" w:id="16">
            <w:rPr>
              <w:rFonts w:ascii="Times New Roman" w:hAnsi="Times New Roman" w:eastAsia="MS Mincho" w:cs="Times New Roman"/>
              <w:sz w:val="24"/>
              <w:szCs w:val="24"/>
            </w:rPr>
          </w:rPrChange>
        </w:rPr>
        <w:t>Rachel Swadley</w:t>
      </w:r>
      <w:r w:rsidRPr="30ED58D4">
        <w:rPr>
          <w:rFonts w:ascii="Times New Roman,MS Mincho" w:hAnsi="Times New Roman,MS Mincho" w:eastAsia="Times New Roman,MS Mincho" w:cs="Times New Roman,MS Mincho"/>
          <w:sz w:val="24"/>
          <w:szCs w:val="24"/>
          <w:vertAlign w:val="superscript"/>
          <w:rPrChange w:author="Pavlacic, Jeffrey M" w:date="2017-02-05T16:49:00Z" w:id="17">
            <w:rPr>
              <w:rFonts w:ascii="Times New Roman" w:hAnsi="Times New Roman" w:eastAsia="MS Mincho" w:cs="Times New Roman"/>
              <w:sz w:val="24"/>
              <w:szCs w:val="24"/>
              <w:vertAlign w:val="superscript"/>
            </w:rPr>
          </w:rPrChange>
        </w:rPr>
        <w:t>1</w:t>
      </w:r>
    </w:p>
    <w:p w:rsidRPr="009D1909" w:rsidR="00645EF5" w:rsidRDefault="00C70286" w14:paraId="6A0E2C0D" w14:textId="3425A23E">
      <w:pPr>
        <w:spacing w:line="480" w:lineRule="auto"/>
        <w:jc w:val="center"/>
        <w:rPr>
          <w:rFonts w:ascii="Times New Roman,MS Mincho" w:hAnsi="Times New Roman,MS Mincho" w:eastAsia="Times New Roman,MS Mincho" w:cs="Times New Roman,MS Mincho"/>
          <w:sz w:val="24"/>
          <w:szCs w:val="24"/>
          <w:vertAlign w:val="superscript"/>
        </w:rPr>
        <w:pPrChange w:author="Pavlacic, Jeffrey M" w:date="2017-02-05T16:49:00Z" w:id="18">
          <w:pPr>
            <w:jc w:val="center"/>
          </w:pPr>
        </w:pPrChange>
      </w:pPr>
      <w:commentRangeEnd w:id="9"/>
      <w:r>
        <w:rPr>
          <w:rStyle w:val="CommentReference"/>
        </w:rPr>
        <w:commentReference w:id="9"/>
      </w:r>
      <w:r w:rsidRPr="30ED58D4" w:rsidR="00645EF5">
        <w:rPr>
          <w:rFonts w:ascii="Times New Roman,MS Mincho" w:hAnsi="Times New Roman,MS Mincho" w:eastAsia="Times New Roman,MS Mincho" w:cs="Times New Roman,MS Mincho"/>
          <w:sz w:val="24"/>
          <w:szCs w:val="24"/>
          <w:rPrChange w:author="Pavlacic, Jeffrey M" w:date="2017-02-05T16:49:00Z" w:id="19">
            <w:rPr>
              <w:rFonts w:ascii="Times New Roman" w:hAnsi="Times New Roman" w:eastAsia="MS Mincho" w:cs="Times New Roman"/>
              <w:sz w:val="24"/>
              <w:szCs w:val="24"/>
            </w:rPr>
          </w:rPrChange>
        </w:rPr>
        <w:t>Stefan E. Schulenberg</w:t>
      </w:r>
      <w:r w:rsidRPr="30ED58D4" w:rsidR="009D1909">
        <w:rPr>
          <w:rFonts w:ascii="Times New Roman,MS Mincho" w:hAnsi="Times New Roman,MS Mincho" w:eastAsia="Times New Roman,MS Mincho" w:cs="Times New Roman,MS Mincho"/>
          <w:sz w:val="24"/>
          <w:szCs w:val="24"/>
          <w:vertAlign w:val="superscript"/>
          <w:rPrChange w:author="Pavlacic, Jeffrey M" w:date="2017-02-05T16:49:00Z" w:id="20">
            <w:rPr>
              <w:rFonts w:ascii="Times New Roman" w:hAnsi="Times New Roman" w:eastAsia="MS Mincho" w:cs="Times New Roman"/>
              <w:sz w:val="24"/>
              <w:szCs w:val="24"/>
              <w:vertAlign w:val="superscript"/>
            </w:rPr>
          </w:rPrChange>
        </w:rPr>
        <w:t>2</w:t>
      </w:r>
    </w:p>
    <w:p w:rsidR="009D1909" w:rsidRDefault="009D1909" w14:paraId="22CDF6DF" w14:textId="072442BA">
      <w:pPr>
        <w:spacing w:line="480" w:lineRule="auto"/>
        <w:jc w:val="both"/>
        <w:rPr>
          <w:rFonts w:ascii="Times New Roman,MS Mincho" w:hAnsi="Times New Roman,MS Mincho" w:eastAsia="Times New Roman,MS Mincho" w:cs="Times New Roman,MS Mincho"/>
          <w:sz w:val="24"/>
          <w:szCs w:val="24"/>
        </w:rPr>
        <w:pPrChange w:author="Pavlacic, Jeffrey M" w:date="2017-02-05T16:49:00Z" w:id="21">
          <w:pPr>
            <w:jc w:val="both"/>
          </w:pPr>
        </w:pPrChange>
      </w:pPr>
      <w:r w:rsidRPr="30ED58D4">
        <w:rPr>
          <w:rFonts w:ascii="Times New Roman,MS Mincho" w:hAnsi="Times New Roman,MS Mincho" w:eastAsia="Times New Roman,MS Mincho" w:cs="Times New Roman,MS Mincho"/>
          <w:sz w:val="24"/>
          <w:szCs w:val="24"/>
          <w:vertAlign w:val="superscript"/>
          <w:rPrChange w:author="Pavlacic, Jeffrey M" w:date="2017-02-05T16:49:00Z" w:id="22">
            <w:rPr>
              <w:rFonts w:ascii="Times New Roman" w:hAnsi="Times New Roman" w:eastAsia="MS Mincho" w:cs="Times New Roman"/>
              <w:sz w:val="24"/>
              <w:szCs w:val="24"/>
              <w:vertAlign w:val="superscript"/>
            </w:rPr>
          </w:rPrChange>
        </w:rPr>
        <w:t>1</w:t>
      </w:r>
      <w:r w:rsidRPr="30ED58D4">
        <w:rPr>
          <w:rFonts w:ascii="Times New Roman,MS Mincho" w:hAnsi="Times New Roman,MS Mincho" w:eastAsia="Times New Roman,MS Mincho" w:cs="Times New Roman,MS Mincho"/>
          <w:sz w:val="24"/>
          <w:szCs w:val="24"/>
          <w:rPrChange w:author="Pavlacic, Jeffrey M" w:date="2017-02-05T16:49:00Z" w:id="23">
            <w:rPr>
              <w:rFonts w:ascii="Times New Roman" w:hAnsi="Times New Roman" w:eastAsia="MS Mincho" w:cs="Times New Roman"/>
              <w:sz w:val="24"/>
              <w:szCs w:val="24"/>
            </w:rPr>
          </w:rPrChange>
        </w:rPr>
        <w:t>Missouri State University</w:t>
      </w:r>
    </w:p>
    <w:p w:rsidRPr="009D1909" w:rsidR="009D1909" w:rsidRDefault="009D1909" w14:paraId="15209A76" w14:textId="629DE08B">
      <w:pPr>
        <w:spacing w:line="480" w:lineRule="auto"/>
        <w:jc w:val="both"/>
        <w:rPr>
          <w:rFonts w:ascii="Times New Roman,MS Mincho" w:hAnsi="Times New Roman,MS Mincho" w:eastAsia="Times New Roman,MS Mincho" w:cs="Times New Roman,MS Mincho"/>
          <w:sz w:val="24"/>
          <w:szCs w:val="24"/>
        </w:rPr>
        <w:pPrChange w:author="Pavlacic, Jeffrey M" w:date="2017-02-05T16:49:00Z" w:id="24">
          <w:pPr>
            <w:jc w:val="both"/>
          </w:pPr>
        </w:pPrChange>
      </w:pPr>
      <w:r w:rsidRPr="30ED58D4">
        <w:rPr>
          <w:rFonts w:ascii="Times New Roman,MS Mincho" w:hAnsi="Times New Roman,MS Mincho" w:eastAsia="Times New Roman,MS Mincho" w:cs="Times New Roman,MS Mincho"/>
          <w:sz w:val="24"/>
          <w:szCs w:val="24"/>
          <w:vertAlign w:val="superscript"/>
          <w:rPrChange w:author="Pavlacic, Jeffrey M" w:date="2017-02-05T16:49:00Z" w:id="25">
            <w:rPr>
              <w:rFonts w:ascii="Times New Roman" w:hAnsi="Times New Roman" w:eastAsia="MS Mincho" w:cs="Times New Roman"/>
              <w:sz w:val="24"/>
              <w:szCs w:val="24"/>
              <w:vertAlign w:val="superscript"/>
            </w:rPr>
          </w:rPrChange>
        </w:rPr>
        <w:t>2</w:t>
      </w:r>
      <w:r w:rsidRPr="30ED58D4">
        <w:rPr>
          <w:rFonts w:ascii="Times New Roman,MS Mincho" w:hAnsi="Times New Roman,MS Mincho" w:eastAsia="Times New Roman,MS Mincho" w:cs="Times New Roman,MS Mincho"/>
          <w:sz w:val="24"/>
          <w:szCs w:val="24"/>
          <w:rPrChange w:author="Pavlacic, Jeffrey M" w:date="2017-02-05T16:49:00Z" w:id="26">
            <w:rPr>
              <w:rFonts w:ascii="Times New Roman" w:hAnsi="Times New Roman" w:eastAsia="MS Mincho" w:cs="Times New Roman"/>
              <w:sz w:val="24"/>
              <w:szCs w:val="24"/>
            </w:rPr>
          </w:rPrChange>
        </w:rPr>
        <w:t>University of Mississippi</w:t>
      </w:r>
    </w:p>
    <w:p w:rsidR="006B2B82" w:rsidP="009D1909" w:rsidRDefault="006B2B82" w14:paraId="687807C7" w14:textId="77777777">
      <w:pPr>
        <w:spacing w:line="480" w:lineRule="auto"/>
        <w:jc w:val="center"/>
        <w:rPr>
          <w:rFonts w:ascii="Times New Roman" w:hAnsi="Times New Roman" w:eastAsia="MS Mincho" w:cs="Times New Roman"/>
          <w:sz w:val="24"/>
          <w:szCs w:val="24"/>
        </w:rPr>
      </w:pPr>
      <w:r>
        <w:rPr>
          <w:rFonts w:ascii="Times New Roman" w:hAnsi="Times New Roman" w:eastAsia="MS Mincho" w:cs="Times New Roman"/>
          <w:sz w:val="24"/>
          <w:szCs w:val="24"/>
        </w:rPr>
        <w:br w:type="page"/>
      </w:r>
    </w:p>
    <w:p w:rsidR="00645EF5" w:rsidRDefault="00645EF5" w14:paraId="5D642A92" w14:textId="4F401525">
      <w:pPr>
        <w:spacing w:line="480" w:lineRule="auto"/>
        <w:jc w:val="center"/>
        <w:outlineLvl w:val="0"/>
        <w:rPr>
          <w:rFonts w:ascii="Times New Roman,MS Mincho" w:hAnsi="Times New Roman,MS Mincho" w:eastAsia="Times New Roman,MS Mincho" w:cs="Times New Roman,MS Mincho"/>
          <w:sz w:val="24"/>
          <w:szCs w:val="24"/>
        </w:rPr>
        <w:pPrChange w:author="Pavlacic, Jeffrey M" w:date="2017-02-05T16:49:00Z" w:id="27">
          <w:pPr>
            <w:jc w:val="center"/>
          </w:pPr>
        </w:pPrChange>
      </w:pPr>
      <w:r w:rsidRPr="30ED58D4">
        <w:rPr>
          <w:rFonts w:ascii="Times New Roman,MS Mincho" w:hAnsi="Times New Roman,MS Mincho" w:eastAsia="Times New Roman,MS Mincho" w:cs="Times New Roman,MS Mincho"/>
          <w:sz w:val="24"/>
          <w:szCs w:val="24"/>
          <w:rPrChange w:author="Pavlacic, Jeffrey M" w:date="2017-02-05T16:49:00Z" w:id="28">
            <w:rPr>
              <w:rFonts w:ascii="Times New Roman" w:hAnsi="Times New Roman" w:eastAsia="MS Mincho" w:cs="Times New Roman"/>
              <w:sz w:val="24"/>
              <w:szCs w:val="24"/>
            </w:rPr>
          </w:rPrChange>
        </w:rPr>
        <w:lastRenderedPageBreak/>
        <w:t>Abstract</w:t>
      </w:r>
    </w:p>
    <w:p w:rsidR="00645EF5" w:rsidRDefault="00645EF5" w14:paraId="66C1FDA0" w14:textId="73FB6EAA">
      <w:pPr>
        <w:spacing w:line="480" w:lineRule="auto"/>
        <w:jc w:val="left"/>
        <w:rPr>
          <w:rFonts w:ascii="Times New Roman,MS Mincho" w:hAnsi="Times New Roman,MS Mincho" w:eastAsia="Times New Roman,MS Mincho" w:cs="Times New Roman,MS Mincho"/>
          <w:sz w:val="24"/>
          <w:szCs w:val="24"/>
        </w:rPr>
        <w:pPrChange w:author="Pavlacic, Jeffrey M" w:date="2017-02-05T16:49:00Z" w:id="29">
          <w:pPr>
            <w:jc w:val="left"/>
          </w:pPr>
        </w:pPrChange>
      </w:pPr>
      <w:r w:rsidRPr="30ED58D4">
        <w:rPr>
          <w:rFonts w:ascii="Times New Roman,MS Mincho" w:hAnsi="Times New Roman,MS Mincho" w:eastAsia="Times New Roman,MS Mincho" w:cs="Times New Roman,MS Mincho"/>
          <w:sz w:val="24"/>
          <w:szCs w:val="24"/>
          <w:rPrChange w:author="Pavlacic, Jeffrey M" w:date="2017-02-05T16:49:00Z" w:id="30">
            <w:rPr>
              <w:rFonts w:ascii="Times New Roman" w:hAnsi="Times New Roman" w:eastAsia="MS Mincho" w:cs="Times New Roman"/>
              <w:sz w:val="24"/>
              <w:szCs w:val="24"/>
            </w:rPr>
          </w:rPrChange>
        </w:rPr>
        <w:t xml:space="preserve">Scales that are psychometrically sound – meaning those that meet established standards regarding reliability and validity while measuring one or more constructs of interest – are customarily evaluated based on a set modality of delivery (i.e. via the Internet, handwritten, etc.) and administration (fixed item order). Deviating from an established administration profile could result in non-equivalent response patterns, indicating the possible evaluation of a dissimilar construct. Furthermore, item grouping may influence response patterns. Randomizing item administration may alter or eliminate these effects. Therefore, we examined the differences in scale relationships for computer versus handwritten scale delivery for two scales measuring meaning/purpose in life. These scales have questions about suicidality, depression, and life goals that may cause reactivity (i.e. a changed response to a second item based on the answer to the first </w:t>
      </w:r>
      <w:commentRangeStart w:id="31"/>
      <w:r w:rsidRPr="30ED58D4">
        <w:rPr>
          <w:rFonts w:ascii="Times New Roman,MS Mincho" w:hAnsi="Times New Roman,MS Mincho" w:eastAsia="Times New Roman,MS Mincho" w:cs="Times New Roman,MS Mincho"/>
          <w:sz w:val="24"/>
          <w:szCs w:val="24"/>
          <w:rPrChange w:author="Pavlacic, Jeffrey M" w:date="2017-02-05T16:49:00Z" w:id="32">
            <w:rPr>
              <w:rFonts w:ascii="Times New Roman" w:hAnsi="Times New Roman" w:eastAsia="MS Mincho" w:cs="Times New Roman"/>
              <w:sz w:val="24"/>
              <w:szCs w:val="24"/>
            </w:rPr>
          </w:rPrChange>
        </w:rPr>
        <w:t>item</w:t>
      </w:r>
      <w:commentRangeEnd w:id="31"/>
      <w:r w:rsidR="00C70286">
        <w:rPr>
          <w:rStyle w:val="CommentReference"/>
        </w:rPr>
        <w:commentReference w:id="31"/>
      </w:r>
      <w:r w:rsidRPr="30ED58D4">
        <w:rPr>
          <w:rFonts w:ascii="Times New Roman,MS Mincho" w:hAnsi="Times New Roman,MS Mincho" w:eastAsia="Times New Roman,MS Mincho" w:cs="Times New Roman,MS Mincho"/>
          <w:sz w:val="24"/>
          <w:szCs w:val="24"/>
          <w:rPrChange w:author="Pavlacic, Jeffrey M" w:date="2017-02-05T16:49:00Z" w:id="33">
            <w:rPr>
              <w:rFonts w:ascii="Times New Roman" w:hAnsi="Times New Roman" w:eastAsia="MS Mincho" w:cs="Times New Roman"/>
              <w:sz w:val="24"/>
              <w:szCs w:val="24"/>
            </w:rPr>
          </w:rPrChange>
        </w:rPr>
        <w:t xml:space="preserve">).  </w:t>
      </w:r>
    </w:p>
    <w:p w:rsidRPr="006B2B82" w:rsidR="006B2B82" w:rsidRDefault="006B2B82" w14:paraId="5FCF473D" w14:textId="74BBDF0F">
      <w:pPr>
        <w:spacing w:line="480" w:lineRule="auto"/>
        <w:jc w:val="left"/>
        <w:rPr>
          <w:rFonts w:ascii="Times New Roman,MS Mincho" w:hAnsi="Times New Roman,MS Mincho" w:eastAsia="Times New Roman,MS Mincho" w:cs="Times New Roman,MS Mincho"/>
          <w:i/>
          <w:iCs/>
          <w:sz w:val="24"/>
          <w:szCs w:val="24"/>
        </w:rPr>
        <w:pPrChange w:author="Pavlacic, Jeffrey M" w:date="2017-02-05T16:49:00Z" w:id="34">
          <w:pPr>
            <w:jc w:val="left"/>
          </w:pPr>
        </w:pPrChange>
      </w:pPr>
      <w:r w:rsidRPr="30ED58D4">
        <w:rPr>
          <w:rFonts w:ascii="Times New Roman,MS Mincho" w:hAnsi="Times New Roman,MS Mincho" w:eastAsia="Times New Roman,MS Mincho" w:cs="Times New Roman,MS Mincho"/>
          <w:sz w:val="24"/>
          <w:szCs w:val="24"/>
          <w:rPrChange w:author="Pavlacic, Jeffrey M" w:date="2017-02-05T16:49:00Z" w:id="35">
            <w:rPr>
              <w:rFonts w:ascii="Times New Roman" w:hAnsi="Times New Roman" w:eastAsia="MS Mincho" w:cs="Times New Roman"/>
              <w:sz w:val="24"/>
              <w:szCs w:val="24"/>
            </w:rPr>
          </w:rPrChange>
        </w:rPr>
        <w:t xml:space="preserve">Keywords: </w:t>
      </w:r>
      <w:r w:rsidRPr="625B5181">
        <w:rPr>
          <w:rFonts w:ascii="Times New Roman,MS Mincho" w:hAnsi="Times New Roman,MS Mincho" w:eastAsia="Times New Roman,MS Mincho" w:cs="Times New Roman,MS Mincho"/>
          <w:i/>
          <w:iCs/>
          <w:sz w:val="24"/>
          <w:szCs w:val="24"/>
          <w:rPrChange w:author="Pavlacic, Jeffrey M" w:date="2017-02-05T16:49:00Z" w:id="36">
            <w:rPr>
              <w:rFonts w:ascii="Times New Roman" w:hAnsi="Times New Roman" w:eastAsia="MS Mincho" w:cs="Times New Roman"/>
              <w:i/>
              <w:sz w:val="24"/>
              <w:szCs w:val="24"/>
            </w:rPr>
          </w:rPrChange>
        </w:rPr>
        <w:t>scales, reactivity, item answering</w:t>
      </w:r>
    </w:p>
    <w:p w:rsidR="00C87331" w:rsidP="009D1909" w:rsidRDefault="00C87331" w14:paraId="571093EC" w14:textId="77777777">
      <w:pPr>
        <w:spacing w:line="480" w:lineRule="auto"/>
        <w:contextualSpacing/>
        <w:jc w:val="left"/>
        <w:rPr>
          <w:rFonts w:ascii="Times New Roman" w:hAnsi="Times New Roman" w:eastAsia="MS Mincho" w:cs="Times New Roman"/>
          <w:sz w:val="24"/>
          <w:szCs w:val="24"/>
        </w:rPr>
      </w:pPr>
    </w:p>
    <w:p w:rsidR="002A2ABB" w:rsidRDefault="002A2ABB" w14:paraId="19A1DA52" w14:textId="77777777">
      <w:pPr>
        <w:rPr>
          <w:rFonts w:ascii="Times New Roman" w:hAnsi="Times New Roman" w:eastAsia="MS Mincho" w:cs="Times New Roman"/>
          <w:sz w:val="24"/>
          <w:szCs w:val="24"/>
        </w:rPr>
      </w:pPr>
      <w:r>
        <w:rPr>
          <w:rFonts w:ascii="Times New Roman" w:hAnsi="Times New Roman" w:eastAsia="MS Mincho" w:cs="Times New Roman"/>
          <w:sz w:val="24"/>
          <w:szCs w:val="24"/>
        </w:rPr>
        <w:br w:type="page"/>
      </w:r>
    </w:p>
    <w:p w:rsidRPr="00645EF5" w:rsidR="00C87331" w:rsidRDefault="00C87331" w14:paraId="6ABCCF2A" w14:textId="1364B5DF">
      <w:pPr>
        <w:spacing w:line="480" w:lineRule="auto"/>
        <w:jc w:val="center"/>
        <w:outlineLvl w:val="0"/>
        <w:rPr>
          <w:rFonts w:ascii="Times New Roman,MS Mincho" w:hAnsi="Times New Roman,MS Mincho" w:eastAsia="Times New Roman,MS Mincho" w:cs="Times New Roman,MS Mincho"/>
          <w:sz w:val="24"/>
          <w:szCs w:val="24"/>
        </w:rPr>
        <w:pPrChange w:author="Pavlacic, Jeffrey M" w:date="2017-02-05T16:49:00Z" w:id="37">
          <w:pPr>
            <w:jc w:val="center"/>
          </w:pPr>
        </w:pPrChange>
      </w:pPr>
      <w:r w:rsidRPr="30ED58D4">
        <w:rPr>
          <w:rFonts w:ascii="Times New Roman,MS Mincho" w:hAnsi="Times New Roman,MS Mincho" w:eastAsia="Times New Roman,MS Mincho" w:cs="Times New Roman,MS Mincho"/>
          <w:sz w:val="24"/>
          <w:szCs w:val="24"/>
          <w:rPrChange w:author="Pavlacic, Jeffrey M" w:date="2017-02-05T16:49:00Z" w:id="38">
            <w:rPr>
              <w:rFonts w:ascii="Times New Roman" w:hAnsi="Times New Roman" w:eastAsia="MS Mincho" w:cs="Times New Roman"/>
              <w:sz w:val="24"/>
              <w:szCs w:val="24"/>
            </w:rPr>
          </w:rPrChange>
        </w:rPr>
        <w:lastRenderedPageBreak/>
        <w:t>The Delivery Matters: Examining Reactivity in Question Answering</w:t>
      </w:r>
    </w:p>
    <w:p w:rsidRPr="00645EF5" w:rsidR="00645EF5" w:rsidRDefault="00645EF5" w14:paraId="060D926C" w14:textId="77777777">
      <w:pPr>
        <w:numPr>
          <w:ilvl w:val="0"/>
          <w:numId w:val="1"/>
        </w:numPr>
        <w:spacing w:line="480" w:lineRule="auto"/>
        <w:contextualSpacing/>
        <w:jc w:val="left"/>
        <w:rPr>
          <w:rFonts w:ascii="Times New Roman,MS Mincho" w:hAnsi="Times New Roman,MS Mincho" w:eastAsia="Times New Roman,MS Mincho" w:cs="Times New Roman,MS Mincho"/>
          <w:sz w:val="24"/>
          <w:szCs w:val="24"/>
        </w:rPr>
        <w:pPrChange w:author="Pavlacic, Jeffrey M" w:date="2017-02-05T16:49:00Z" w:id="39">
          <w:pPr>
            <w:numPr>
              <w:numId w:val="1"/>
            </w:numPr>
            <w:ind w:left="720" w:hanging="360"/>
            <w:contextualSpacing/>
            <w:jc w:val="left"/>
          </w:pPr>
        </w:pPrChange>
      </w:pPr>
      <w:r w:rsidRPr="30ED58D4">
        <w:rPr>
          <w:rFonts w:ascii="Times New Roman,MS Mincho" w:hAnsi="Times New Roman,MS Mincho" w:eastAsia="Times New Roman,MS Mincho" w:cs="Times New Roman,MS Mincho"/>
          <w:sz w:val="24"/>
          <w:szCs w:val="24"/>
          <w:rPrChange w:author="Pavlacic, Jeffrey M" w:date="2017-02-05T16:49:00Z" w:id="40">
            <w:rPr>
              <w:rFonts w:ascii="Times New Roman" w:hAnsi="Times New Roman" w:eastAsia="MS Mincho" w:cs="Times New Roman"/>
              <w:sz w:val="24"/>
              <w:szCs w:val="24"/>
            </w:rPr>
          </w:rPrChange>
        </w:rPr>
        <w:t>scale development</w:t>
      </w:r>
    </w:p>
    <w:p w:rsidRPr="00645EF5" w:rsidR="00645EF5" w:rsidRDefault="00645EF5" w14:paraId="51B6DB53" w14:textId="77777777">
      <w:pPr>
        <w:numPr>
          <w:ilvl w:val="0"/>
          <w:numId w:val="1"/>
        </w:numPr>
        <w:spacing w:line="480" w:lineRule="auto"/>
        <w:contextualSpacing/>
        <w:jc w:val="left"/>
        <w:rPr>
          <w:rFonts w:ascii="Times New Roman,MS Mincho" w:hAnsi="Times New Roman,MS Mincho" w:eastAsia="Times New Roman,MS Mincho" w:cs="Times New Roman,MS Mincho"/>
          <w:sz w:val="24"/>
          <w:szCs w:val="24"/>
        </w:rPr>
        <w:pPrChange w:author="Pavlacic, Jeffrey M" w:date="2017-02-05T16:49:00Z" w:id="41">
          <w:pPr>
            <w:numPr>
              <w:numId w:val="1"/>
            </w:numPr>
            <w:ind w:left="720" w:hanging="360"/>
            <w:contextualSpacing/>
            <w:jc w:val="left"/>
          </w:pPr>
        </w:pPrChange>
      </w:pPr>
      <w:r w:rsidRPr="30ED58D4">
        <w:rPr>
          <w:rFonts w:ascii="Times New Roman,MS Mincho" w:hAnsi="Times New Roman,MS Mincho" w:eastAsia="Times New Roman,MS Mincho" w:cs="Times New Roman,MS Mincho"/>
          <w:sz w:val="24"/>
          <w:szCs w:val="24"/>
          <w:rPrChange w:author="Pavlacic, Jeffrey M" w:date="2017-02-05T16:49:00Z" w:id="42">
            <w:rPr>
              <w:rFonts w:ascii="Times New Roman" w:hAnsi="Times New Roman" w:eastAsia="MS Mincho" w:cs="Times New Roman"/>
              <w:sz w:val="24"/>
              <w:szCs w:val="24"/>
            </w:rPr>
          </w:rPrChange>
        </w:rPr>
        <w:t>scale comparisons</w:t>
      </w:r>
    </w:p>
    <w:p w:rsidRPr="002A2ABB" w:rsidR="00645EF5" w:rsidRDefault="00645EF5" w14:paraId="2DF7FA0E" w14:textId="600ACC98">
      <w:pPr>
        <w:numPr>
          <w:ilvl w:val="0"/>
          <w:numId w:val="1"/>
        </w:numPr>
        <w:spacing w:line="480" w:lineRule="auto"/>
        <w:contextualSpacing/>
        <w:jc w:val="left"/>
        <w:rPr>
          <w:rFonts w:ascii="Times New Roman,MS Mincho" w:hAnsi="Times New Roman,MS Mincho" w:eastAsia="Times New Roman,MS Mincho" w:cs="Times New Roman,MS Mincho"/>
          <w:sz w:val="24"/>
          <w:szCs w:val="24"/>
        </w:rPr>
        <w:pPrChange w:author="Pavlacic, Jeffrey M" w:date="2017-02-05T16:49:00Z" w:id="43">
          <w:pPr>
            <w:numPr>
              <w:numId w:val="1"/>
            </w:numPr>
            <w:ind w:left="720" w:hanging="360"/>
            <w:contextualSpacing/>
            <w:jc w:val="left"/>
          </w:pPr>
        </w:pPrChange>
      </w:pPr>
      <w:r w:rsidRPr="30ED58D4">
        <w:rPr>
          <w:rFonts w:ascii="Times New Roman,MS Mincho" w:hAnsi="Times New Roman,MS Mincho" w:eastAsia="Times New Roman,MS Mincho" w:cs="Times New Roman,MS Mincho"/>
          <w:sz w:val="24"/>
          <w:szCs w:val="24"/>
          <w:rPrChange w:author="Pavlacic, Jeffrey M" w:date="2017-02-05T16:49:00Z" w:id="44">
            <w:rPr>
              <w:rFonts w:ascii="Times New Roman" w:hAnsi="Times New Roman" w:eastAsia="MS Mincho" w:cs="Times New Roman"/>
              <w:sz w:val="24"/>
              <w:szCs w:val="24"/>
            </w:rPr>
          </w:rPrChange>
        </w:rPr>
        <w:t>previous work on scale comparisons</w:t>
      </w:r>
    </w:p>
    <w:p w:rsidR="00C922C7" w:rsidRDefault="008B29CA" w14:paraId="0DB61AE3" w14:textId="77777777">
      <w:pPr>
        <w:spacing w:line="480" w:lineRule="auto"/>
        <w:jc w:val="center"/>
        <w:outlineLvl w:val="0"/>
        <w:rPr>
          <w:rFonts w:ascii="Times New Roman" w:hAnsi="Times New Roman" w:eastAsia="Times New Roman" w:cs="Times New Roman"/>
          <w:b/>
          <w:bCs/>
          <w:sz w:val="24"/>
          <w:szCs w:val="24"/>
        </w:rPr>
        <w:pPrChange w:author="Pavlacic, Jeffrey M" w:date="2017-02-05T16:49:00Z" w:id="45">
          <w:pPr>
            <w:jc w:val="center"/>
          </w:pPr>
        </w:pPrChange>
      </w:pPr>
      <w:r w:rsidRPr="30ED58D4">
        <w:rPr>
          <w:rFonts w:ascii="Times New Roman" w:hAnsi="Times New Roman" w:eastAsia="Times New Roman" w:cs="Times New Roman"/>
          <w:b/>
          <w:bCs/>
          <w:sz w:val="24"/>
          <w:szCs w:val="24"/>
          <w:rPrChange w:author="Pavlacic, Jeffrey M" w:date="2017-02-05T16:49:00Z" w:id="46">
            <w:rPr>
              <w:rFonts w:ascii="Times New Roman" w:hAnsi="Times New Roman" w:cs="Times New Roman"/>
              <w:b/>
              <w:sz w:val="24"/>
              <w:szCs w:val="24"/>
            </w:rPr>
          </w:rPrChange>
        </w:rPr>
        <w:t>Method</w:t>
      </w:r>
    </w:p>
    <w:p w:rsidRPr="008B29CA" w:rsidR="008B29CA" w:rsidRDefault="008B29CA" w14:paraId="1E323D33" w14:textId="77777777">
      <w:pPr>
        <w:spacing w:line="480" w:lineRule="auto"/>
        <w:jc w:val="both"/>
        <w:outlineLvl w:val="0"/>
        <w:rPr>
          <w:rFonts w:ascii="Times New Roman" w:hAnsi="Times New Roman" w:eastAsia="Times New Roman" w:cs="Times New Roman"/>
          <w:b/>
          <w:bCs/>
          <w:sz w:val="24"/>
          <w:szCs w:val="24"/>
        </w:rPr>
        <w:pPrChange w:author="Pavlacic, Jeffrey M" w:date="2017-02-05T16:49:00Z" w:id="47">
          <w:pPr>
            <w:jc w:val="both"/>
          </w:pPr>
        </w:pPrChange>
      </w:pPr>
      <w:r w:rsidRPr="30ED58D4">
        <w:rPr>
          <w:rFonts w:ascii="Times New Roman" w:hAnsi="Times New Roman" w:eastAsia="Times New Roman" w:cs="Times New Roman"/>
          <w:b/>
          <w:bCs/>
          <w:sz w:val="24"/>
          <w:szCs w:val="24"/>
          <w:rPrChange w:author="Pavlacic, Jeffrey M" w:date="2017-02-05T16:49:00Z" w:id="48">
            <w:rPr>
              <w:rFonts w:ascii="Times New Roman" w:hAnsi="Times New Roman" w:cs="Times New Roman"/>
              <w:b/>
              <w:sz w:val="24"/>
              <w:szCs w:val="24"/>
            </w:rPr>
          </w:rPrChange>
        </w:rPr>
        <w:t>Participants</w:t>
      </w:r>
    </w:p>
    <w:p w:rsidR="008B29CA" w:rsidRDefault="00C922C7" w14:paraId="086292FD" w14:textId="3BC1AA70">
      <w:pPr>
        <w:spacing w:line="480" w:lineRule="auto"/>
        <w:jc w:val="left"/>
        <w:rPr>
          <w:rFonts w:ascii="Times New Roman" w:hAnsi="Times New Roman" w:eastAsia="Times New Roman" w:cs="Times New Roman"/>
          <w:sz w:val="24"/>
          <w:szCs w:val="24"/>
        </w:rPr>
        <w:pPrChange w:author="Pavlacic, Jeffrey M" w:date="2017-02-05T16:49:00Z" w:id="49">
          <w:pPr>
            <w:jc w:val="left"/>
          </w:pPr>
        </w:pPrChange>
      </w:pPr>
      <w:r w:rsidRPr="008B29CA">
        <w:rPr>
          <w:rFonts w:ascii="Times New Roman" w:hAnsi="Times New Roman" w:cs="Times New Roman"/>
          <w:sz w:val="24"/>
          <w:szCs w:val="24"/>
        </w:rPr>
        <w:tab/>
      </w:r>
      <w:r w:rsidRPr="30ED58D4">
        <w:rPr>
          <w:rFonts w:ascii="Times New Roman" w:hAnsi="Times New Roman" w:eastAsia="Times New Roman" w:cs="Times New Roman"/>
          <w:sz w:val="24"/>
          <w:szCs w:val="24"/>
          <w:rPrChange w:author="Pavlacic, Jeffrey M" w:date="2017-02-05T16:49:00Z" w:id="50">
            <w:rPr>
              <w:rFonts w:ascii="Times New Roman" w:hAnsi="Times New Roman" w:cs="Times New Roman"/>
              <w:sz w:val="24"/>
              <w:szCs w:val="24"/>
            </w:rPr>
          </w:rPrChange>
        </w:rPr>
        <w:t xml:space="preserve">The data analyzed for this study originated from </w:t>
      </w:r>
      <w:r w:rsidRPr="30ED58D4" w:rsidR="008A3635">
        <w:rPr>
          <w:rFonts w:ascii="Times New Roman" w:hAnsi="Times New Roman" w:eastAsia="Times New Roman" w:cs="Times New Roman"/>
          <w:sz w:val="24"/>
          <w:szCs w:val="24"/>
          <w:rPrChange w:author="Pavlacic, Jeffrey M" w:date="2017-02-05T16:49:00Z" w:id="51">
            <w:rPr>
              <w:rFonts w:ascii="Times New Roman" w:hAnsi="Times New Roman" w:cs="Times New Roman"/>
              <w:sz w:val="24"/>
              <w:szCs w:val="24"/>
            </w:rPr>
          </w:rPrChange>
        </w:rPr>
        <w:t>two</w:t>
      </w:r>
      <w:r w:rsidRPr="30ED58D4">
        <w:rPr>
          <w:rFonts w:ascii="Times New Roman" w:hAnsi="Times New Roman" w:eastAsia="Times New Roman" w:cs="Times New Roman"/>
          <w:sz w:val="24"/>
          <w:szCs w:val="24"/>
          <w:rPrChange w:author="Pavlacic, Jeffrey M" w:date="2017-02-05T16:49:00Z" w:id="52">
            <w:rPr>
              <w:rFonts w:ascii="Times New Roman" w:hAnsi="Times New Roman" w:cs="Times New Roman"/>
              <w:sz w:val="24"/>
              <w:szCs w:val="24"/>
            </w:rPr>
          </w:rPrChange>
        </w:rPr>
        <w:t xml:space="preserve"> separate institutions. </w:t>
      </w:r>
      <w:r w:rsidRPr="30ED58D4" w:rsidR="008B07C1">
        <w:rPr>
          <w:rFonts w:ascii="Times New Roman" w:hAnsi="Times New Roman" w:eastAsia="Times New Roman" w:cs="Times New Roman"/>
          <w:sz w:val="24"/>
          <w:szCs w:val="24"/>
          <w:rPrChange w:author="Pavlacic, Jeffrey M" w:date="2017-02-05T16:49:00Z" w:id="53">
            <w:rPr>
              <w:rFonts w:ascii="Times New Roman" w:hAnsi="Times New Roman" w:cs="Times New Roman"/>
              <w:sz w:val="24"/>
              <w:szCs w:val="24"/>
            </w:rPr>
          </w:rPrChange>
        </w:rPr>
        <w:t xml:space="preserve">The sample population consisted of </w:t>
      </w:r>
      <w:r w:rsidRPr="30ED58D4" w:rsidR="008B29CA">
        <w:rPr>
          <w:rFonts w:ascii="Times New Roman" w:hAnsi="Times New Roman" w:eastAsia="Times New Roman" w:cs="Times New Roman"/>
          <w:sz w:val="24"/>
          <w:szCs w:val="24"/>
          <w:rPrChange w:author="Pavlacic, Jeffrey M" w:date="2017-02-05T16:49:00Z" w:id="54">
            <w:rPr>
              <w:rFonts w:ascii="Times New Roman" w:hAnsi="Times New Roman" w:cs="Times New Roman"/>
              <w:sz w:val="24"/>
              <w:szCs w:val="24"/>
            </w:rPr>
          </w:rPrChange>
        </w:rPr>
        <w:t xml:space="preserve">undergraduate </w:t>
      </w:r>
      <w:r w:rsidRPr="30ED58D4" w:rsidR="008B07C1">
        <w:rPr>
          <w:rFonts w:ascii="Times New Roman" w:hAnsi="Times New Roman" w:eastAsia="Times New Roman" w:cs="Times New Roman"/>
          <w:sz w:val="24"/>
          <w:szCs w:val="24"/>
          <w:rPrChange w:author="Pavlacic, Jeffrey M" w:date="2017-02-05T16:49:00Z" w:id="55">
            <w:rPr>
              <w:rFonts w:ascii="Times New Roman" w:hAnsi="Times New Roman" w:cs="Times New Roman"/>
              <w:sz w:val="24"/>
              <w:szCs w:val="24"/>
            </w:rPr>
          </w:rPrChange>
        </w:rPr>
        <w:t xml:space="preserve">students </w:t>
      </w:r>
      <w:r w:rsidRPr="30ED58D4" w:rsidR="008B29CA">
        <w:rPr>
          <w:rFonts w:ascii="Times New Roman" w:hAnsi="Times New Roman" w:eastAsia="Times New Roman" w:cs="Times New Roman"/>
          <w:sz w:val="24"/>
          <w:szCs w:val="24"/>
          <w:rPrChange w:author="Pavlacic, Jeffrey M" w:date="2017-02-05T16:49:00Z" w:id="56">
            <w:rPr>
              <w:rFonts w:ascii="Times New Roman" w:hAnsi="Times New Roman" w:cs="Times New Roman"/>
              <w:sz w:val="24"/>
              <w:szCs w:val="24"/>
            </w:rPr>
          </w:rPrChange>
        </w:rPr>
        <w:t>at either a large Midwestern or large Southern university</w:t>
      </w:r>
      <w:r w:rsidRPr="30ED58D4" w:rsidR="008B07C1">
        <w:rPr>
          <w:rFonts w:ascii="Times New Roman" w:hAnsi="Times New Roman" w:eastAsia="Times New Roman" w:cs="Times New Roman"/>
          <w:sz w:val="24"/>
          <w:szCs w:val="24"/>
          <w:rPrChange w:author="Pavlacic, Jeffrey M" w:date="2017-02-05T16:49:00Z" w:id="57">
            <w:rPr>
              <w:rFonts w:ascii="Times New Roman" w:hAnsi="Times New Roman" w:cs="Times New Roman"/>
              <w:sz w:val="24"/>
              <w:szCs w:val="24"/>
            </w:rPr>
          </w:rPrChange>
        </w:rPr>
        <w:t>, placing the approximate age</w:t>
      </w:r>
      <w:r w:rsidRPr="30ED58D4" w:rsidR="00D96C99">
        <w:rPr>
          <w:rFonts w:ascii="Times New Roman" w:hAnsi="Times New Roman" w:eastAsia="Times New Roman" w:cs="Times New Roman"/>
          <w:sz w:val="24"/>
          <w:szCs w:val="24"/>
          <w:rPrChange w:author="Pavlacic, Jeffrey M" w:date="2017-02-05T16:49:00Z" w:id="58">
            <w:rPr>
              <w:rFonts w:ascii="Times New Roman" w:hAnsi="Times New Roman" w:cs="Times New Roman"/>
              <w:sz w:val="24"/>
              <w:szCs w:val="24"/>
            </w:rPr>
          </w:rPrChange>
        </w:rPr>
        <w:t xml:space="preserve"> of participants</w:t>
      </w:r>
      <w:r w:rsidRPr="30ED58D4" w:rsidR="008B07C1">
        <w:rPr>
          <w:rFonts w:ascii="Times New Roman" w:hAnsi="Times New Roman" w:eastAsia="Times New Roman" w:cs="Times New Roman"/>
          <w:sz w:val="24"/>
          <w:szCs w:val="24"/>
          <w:rPrChange w:author="Pavlacic, Jeffrey M" w:date="2017-02-05T16:49:00Z" w:id="59">
            <w:rPr>
              <w:rFonts w:ascii="Times New Roman" w:hAnsi="Times New Roman" w:cs="Times New Roman"/>
              <w:sz w:val="24"/>
              <w:szCs w:val="24"/>
            </w:rPr>
          </w:rPrChange>
        </w:rPr>
        <w:t xml:space="preserve"> at around 18-22. </w:t>
      </w:r>
      <w:commentRangeStart w:id="60"/>
      <w:r w:rsidRPr="30ED58D4" w:rsidR="00D2684A">
        <w:rPr>
          <w:rFonts w:ascii="Times New Roman" w:hAnsi="Times New Roman" w:eastAsia="Times New Roman" w:cs="Times New Roman"/>
          <w:sz w:val="24"/>
          <w:szCs w:val="24"/>
          <w:rPrChange w:author="Pavlacic, Jeffrey M" w:date="2017-02-05T16:49:00Z" w:id="61">
            <w:rPr>
              <w:rFonts w:ascii="Times New Roman" w:hAnsi="Times New Roman" w:cs="Times New Roman"/>
              <w:sz w:val="24"/>
              <w:szCs w:val="24"/>
            </w:rPr>
          </w:rPrChange>
        </w:rPr>
        <w:t>Table</w:t>
      </w:r>
      <w:commentRangeEnd w:id="60"/>
      <w:r w:rsidR="00D2684A">
        <w:rPr>
          <w:rStyle w:val="CommentReference"/>
        </w:rPr>
        <w:commentReference w:id="60"/>
      </w:r>
      <w:r w:rsidRPr="30ED58D4" w:rsidR="00D2684A">
        <w:rPr>
          <w:rFonts w:ascii="Times New Roman" w:hAnsi="Times New Roman" w:eastAsia="Times New Roman" w:cs="Times New Roman"/>
          <w:sz w:val="24"/>
          <w:szCs w:val="24"/>
          <w:rPrChange w:author="Pavlacic, Jeffrey M" w:date="2017-02-05T16:49:00Z" w:id="62">
            <w:rPr>
              <w:rFonts w:ascii="Times New Roman" w:hAnsi="Times New Roman" w:cs="Times New Roman"/>
              <w:sz w:val="24"/>
              <w:szCs w:val="24"/>
            </w:rPr>
          </w:rPrChange>
        </w:rPr>
        <w:t xml:space="preserve"> XX includes the information about all datasets. Several datasets have been used previously for larger studies, and those citations are included in the table. Only two scales were used from each dataset, as described below. P</w:t>
      </w:r>
      <w:r w:rsidRPr="30ED58D4" w:rsidR="00BF3BC4">
        <w:rPr>
          <w:rFonts w:ascii="Times New Roman" w:hAnsi="Times New Roman" w:eastAsia="Times New Roman" w:cs="Times New Roman"/>
          <w:sz w:val="24"/>
          <w:szCs w:val="24"/>
          <w:rPrChange w:author="Pavlacic, Jeffrey M" w:date="2017-02-05T16:49:00Z" w:id="63">
            <w:rPr>
              <w:rFonts w:ascii="Times New Roman" w:hAnsi="Times New Roman" w:cs="Times New Roman"/>
              <w:sz w:val="24"/>
              <w:szCs w:val="24"/>
            </w:rPr>
          </w:rPrChange>
        </w:rPr>
        <w:t>articipants</w:t>
      </w:r>
      <w:r w:rsidRPr="30ED58D4" w:rsidR="008B07C1">
        <w:rPr>
          <w:rFonts w:ascii="Times New Roman" w:hAnsi="Times New Roman" w:eastAsia="Times New Roman" w:cs="Times New Roman"/>
          <w:sz w:val="24"/>
          <w:szCs w:val="24"/>
          <w:rPrChange w:author="Pavlacic, Jeffrey M" w:date="2017-02-05T16:49:00Z" w:id="64">
            <w:rPr>
              <w:rFonts w:ascii="Times New Roman" w:hAnsi="Times New Roman" w:cs="Times New Roman"/>
              <w:sz w:val="24"/>
              <w:szCs w:val="24"/>
            </w:rPr>
          </w:rPrChange>
        </w:rPr>
        <w:t xml:space="preserve"> were </w:t>
      </w:r>
      <w:r w:rsidRPr="30ED58D4" w:rsidR="00D2684A">
        <w:rPr>
          <w:rFonts w:ascii="Times New Roman" w:hAnsi="Times New Roman" w:eastAsia="Times New Roman" w:cs="Times New Roman"/>
          <w:sz w:val="24"/>
          <w:szCs w:val="24"/>
          <w:rPrChange w:author="Pavlacic, Jeffrey M" w:date="2017-02-05T16:49:00Z" w:id="65">
            <w:rPr>
              <w:rFonts w:ascii="Times New Roman" w:hAnsi="Times New Roman" w:cs="Times New Roman"/>
              <w:sz w:val="24"/>
              <w:szCs w:val="24"/>
            </w:rPr>
          </w:rPrChange>
        </w:rPr>
        <w:t>generally</w:t>
      </w:r>
      <w:r w:rsidRPr="30ED58D4" w:rsidR="008B07C1">
        <w:rPr>
          <w:rFonts w:ascii="Times New Roman" w:hAnsi="Times New Roman" w:eastAsia="Times New Roman" w:cs="Times New Roman"/>
          <w:sz w:val="24"/>
          <w:szCs w:val="24"/>
          <w:rPrChange w:author="Pavlacic, Jeffrey M" w:date="2017-02-05T16:49:00Z" w:id="66">
            <w:rPr>
              <w:rFonts w:ascii="Times New Roman" w:hAnsi="Times New Roman" w:cs="Times New Roman"/>
              <w:sz w:val="24"/>
              <w:szCs w:val="24"/>
            </w:rPr>
          </w:rPrChange>
        </w:rPr>
        <w:t xml:space="preserve"> enrolled in an introductory psychology course that served as a general education requ</w:t>
      </w:r>
      <w:r w:rsidRPr="30ED58D4" w:rsidR="00D96C99">
        <w:rPr>
          <w:rFonts w:ascii="Times New Roman" w:hAnsi="Times New Roman" w:eastAsia="Times New Roman" w:cs="Times New Roman"/>
          <w:sz w:val="24"/>
          <w:szCs w:val="24"/>
          <w:rPrChange w:author="Pavlacic, Jeffrey M" w:date="2017-02-05T16:49:00Z" w:id="67">
            <w:rPr>
              <w:rFonts w:ascii="Times New Roman" w:hAnsi="Times New Roman" w:cs="Times New Roman"/>
              <w:sz w:val="24"/>
              <w:szCs w:val="24"/>
            </w:rPr>
          </w:rPrChange>
        </w:rPr>
        <w:t>irement for the university. As</w:t>
      </w:r>
      <w:r w:rsidRPr="30ED58D4" w:rsidR="008B07C1">
        <w:rPr>
          <w:rFonts w:ascii="Times New Roman" w:hAnsi="Times New Roman" w:eastAsia="Times New Roman" w:cs="Times New Roman"/>
          <w:sz w:val="24"/>
          <w:szCs w:val="24"/>
          <w:rPrChange w:author="Pavlacic, Jeffrey M" w:date="2017-02-05T16:49:00Z" w:id="68">
            <w:rPr>
              <w:rFonts w:ascii="Times New Roman" w:hAnsi="Times New Roman" w:cs="Times New Roman"/>
              <w:sz w:val="24"/>
              <w:szCs w:val="24"/>
            </w:rPr>
          </w:rPrChange>
        </w:rPr>
        <w:t xml:space="preserve"> part of the curriculum, the students were encouraged to participate in psychology research programs</w:t>
      </w:r>
      <w:r w:rsidRPr="30ED58D4" w:rsidR="006F3D13">
        <w:rPr>
          <w:rFonts w:ascii="Times New Roman" w:hAnsi="Times New Roman" w:eastAsia="Times New Roman" w:cs="Times New Roman"/>
          <w:sz w:val="24"/>
          <w:szCs w:val="24"/>
          <w:rPrChange w:author="Pavlacic, Jeffrey M" w:date="2017-02-05T16:49:00Z" w:id="69">
            <w:rPr>
              <w:rFonts w:ascii="Times New Roman" w:hAnsi="Times New Roman" w:cs="Times New Roman"/>
              <w:sz w:val="24"/>
              <w:szCs w:val="24"/>
            </w:rPr>
          </w:rPrChange>
        </w:rPr>
        <w:t>, resulting in their involvement in this study</w:t>
      </w:r>
      <w:r w:rsidRPr="30ED58D4" w:rsidR="008B07C1">
        <w:rPr>
          <w:rFonts w:ascii="Times New Roman" w:hAnsi="Times New Roman" w:eastAsia="Times New Roman" w:cs="Times New Roman"/>
          <w:sz w:val="24"/>
          <w:szCs w:val="24"/>
          <w:rPrChange w:author="Pavlacic, Jeffrey M" w:date="2017-02-05T16:49:00Z" w:id="70">
            <w:rPr>
              <w:rFonts w:ascii="Times New Roman" w:hAnsi="Times New Roman" w:cs="Times New Roman"/>
              <w:sz w:val="24"/>
              <w:szCs w:val="24"/>
            </w:rPr>
          </w:rPrChange>
        </w:rPr>
        <w:t xml:space="preserve">. </w:t>
      </w:r>
      <w:r w:rsidRPr="30ED58D4" w:rsidR="00D2684A">
        <w:rPr>
          <w:rFonts w:ascii="Times New Roman" w:hAnsi="Times New Roman" w:eastAsia="Times New Roman" w:cs="Times New Roman"/>
          <w:sz w:val="24"/>
          <w:szCs w:val="24"/>
          <w:rPrChange w:author="Pavlacic, Jeffrey M" w:date="2017-02-05T16:49:00Z" w:id="71">
            <w:rPr>
              <w:rFonts w:ascii="Times New Roman" w:hAnsi="Times New Roman" w:cs="Times New Roman"/>
              <w:sz w:val="24"/>
              <w:szCs w:val="24"/>
            </w:rPr>
          </w:rPrChange>
        </w:rPr>
        <w:t xml:space="preserve">These participants were given course credit for their participation. </w:t>
      </w:r>
    </w:p>
    <w:p w:rsidRPr="00F15AC2" w:rsidR="00F15AC2" w:rsidRDefault="00F15AC2" w14:paraId="48ADB5FF" w14:textId="677A3E3E">
      <w:pPr>
        <w:spacing w:line="480" w:lineRule="auto"/>
        <w:jc w:val="left"/>
        <w:outlineLvl w:val="0"/>
        <w:rPr>
          <w:rFonts w:ascii="Times New Roman" w:hAnsi="Times New Roman" w:eastAsia="Times New Roman" w:cs="Times New Roman"/>
          <w:b/>
          <w:bCs/>
          <w:sz w:val="24"/>
          <w:szCs w:val="24"/>
        </w:rPr>
        <w:pPrChange w:author="Pavlacic, Jeffrey M" w:date="2017-02-05T16:49:00Z" w:id="72">
          <w:pPr>
            <w:jc w:val="left"/>
          </w:pPr>
        </w:pPrChange>
      </w:pPr>
      <w:r w:rsidRPr="30ED58D4">
        <w:rPr>
          <w:rFonts w:ascii="Times New Roman" w:hAnsi="Times New Roman" w:eastAsia="Times New Roman" w:cs="Times New Roman"/>
          <w:b/>
          <w:bCs/>
          <w:sz w:val="24"/>
          <w:szCs w:val="24"/>
          <w:rPrChange w:author="Pavlacic, Jeffrey M" w:date="2017-02-05T16:49:00Z" w:id="73">
            <w:rPr>
              <w:rFonts w:ascii="Times New Roman" w:hAnsi="Times New Roman" w:cs="Times New Roman"/>
              <w:b/>
              <w:sz w:val="24"/>
              <w:szCs w:val="24"/>
            </w:rPr>
          </w:rPrChange>
        </w:rPr>
        <w:t>Talk about each sample separate</w:t>
      </w:r>
      <w:r w:rsidRPr="30ED58D4" w:rsidR="000F52DE">
        <w:rPr>
          <w:rFonts w:ascii="Times New Roman" w:hAnsi="Times New Roman" w:eastAsia="Times New Roman" w:cs="Times New Roman"/>
          <w:b/>
          <w:bCs/>
          <w:sz w:val="24"/>
          <w:szCs w:val="24"/>
          <w:rPrChange w:author="Pavlacic, Jeffrey M" w:date="2017-02-05T16:49:00Z" w:id="74">
            <w:rPr>
              <w:rFonts w:ascii="Times New Roman" w:hAnsi="Times New Roman" w:cs="Times New Roman"/>
              <w:b/>
              <w:sz w:val="24"/>
              <w:szCs w:val="24"/>
            </w:rPr>
          </w:rPrChange>
        </w:rPr>
        <w:t>ly</w:t>
      </w:r>
    </w:p>
    <w:p w:rsidR="008B29CA" w:rsidRDefault="00A51529" w14:paraId="4B2BD96B" w14:textId="7C8642A1">
      <w:pPr>
        <w:spacing w:line="480" w:lineRule="auto"/>
        <w:jc w:val="left"/>
        <w:outlineLvl w:val="0"/>
        <w:rPr>
          <w:rFonts w:ascii="Times New Roman" w:hAnsi="Times New Roman" w:eastAsia="Times New Roman" w:cs="Times New Roman"/>
          <w:b/>
          <w:bCs/>
          <w:sz w:val="24"/>
          <w:szCs w:val="24"/>
        </w:rPr>
        <w:pPrChange w:author="Pavlacic, Jeffrey M" w:date="2017-02-05T16:49:00Z" w:id="75">
          <w:pPr>
            <w:jc w:val="left"/>
          </w:pPr>
        </w:pPrChange>
      </w:pPr>
      <w:commentRangeStart w:id="76"/>
      <w:r w:rsidRPr="30ED58D4">
        <w:rPr>
          <w:rFonts w:ascii="Times New Roman" w:hAnsi="Times New Roman" w:eastAsia="Times New Roman" w:cs="Times New Roman"/>
          <w:b/>
          <w:bCs/>
          <w:sz w:val="24"/>
          <w:szCs w:val="24"/>
          <w:rPrChange w:author="Pavlacic, Jeffrey M" w:date="2017-02-05T16:49:00Z" w:id="77">
            <w:rPr>
              <w:rFonts w:ascii="Times New Roman" w:hAnsi="Times New Roman" w:cs="Times New Roman"/>
              <w:b/>
              <w:sz w:val="24"/>
              <w:szCs w:val="24"/>
            </w:rPr>
          </w:rPrChange>
        </w:rPr>
        <w:t>Materials</w:t>
      </w:r>
      <w:commentRangeEnd w:id="76"/>
      <w:r w:rsidR="002560CE">
        <w:rPr>
          <w:rStyle w:val="CommentReference"/>
        </w:rPr>
        <w:commentReference w:id="76"/>
      </w:r>
    </w:p>
    <w:p w:rsidR="00025912" w:rsidRDefault="00070FDF" w14:paraId="1B05541D" w14:textId="4D6FB662">
      <w:pPr>
        <w:spacing w:line="480" w:lineRule="auto"/>
        <w:ind w:firstLine="720"/>
        <w:jc w:val="left"/>
        <w:rPr>
          <w:rFonts w:ascii="Times New Roman" w:hAnsi="Times New Roman" w:eastAsia="Times New Roman" w:cs="Times New Roman"/>
          <w:sz w:val="24"/>
          <w:szCs w:val="24"/>
        </w:rPr>
        <w:pPrChange w:author="Pavlacic, Jeffrey M" w:date="2017-02-05T17:01:00Z" w:id="78">
          <w:pPr>
            <w:ind w:firstLine="720"/>
            <w:jc w:val="left"/>
          </w:pPr>
        </w:pPrChange>
      </w:pPr>
      <w:r w:rsidRPr="30ED58D4">
        <w:rPr>
          <w:rFonts w:ascii="Times New Roman" w:hAnsi="Times New Roman" w:eastAsia="Times New Roman" w:cs="Times New Roman"/>
          <w:sz w:val="24"/>
          <w:szCs w:val="24"/>
          <w:rPrChange w:author="Pavlacic, Jeffrey M" w:date="2017-02-05T16:49:00Z" w:id="79">
            <w:rPr>
              <w:rFonts w:ascii="Times New Roman" w:hAnsi="Times New Roman" w:cs="Times New Roman"/>
              <w:sz w:val="24"/>
              <w:szCs w:val="24"/>
            </w:rPr>
          </w:rPrChange>
        </w:rPr>
        <w:t xml:space="preserve">Of the surveys included within </w:t>
      </w:r>
      <w:r w:rsidRPr="30ED58D4" w:rsidR="00321D4C">
        <w:rPr>
          <w:rFonts w:ascii="Times New Roman" w:hAnsi="Times New Roman" w:eastAsia="Times New Roman" w:cs="Times New Roman"/>
          <w:sz w:val="24"/>
          <w:szCs w:val="24"/>
          <w:rPrChange w:author="Pavlacic, Jeffrey M" w:date="2017-02-05T16:49:00Z" w:id="80">
            <w:rPr>
              <w:rFonts w:ascii="Times New Roman" w:hAnsi="Times New Roman" w:cs="Times New Roman"/>
              <w:sz w:val="24"/>
              <w:szCs w:val="24"/>
            </w:rPr>
          </w:rPrChange>
        </w:rPr>
        <w:t>each larger study</w:t>
      </w:r>
      <w:r w:rsidRPr="30ED58D4">
        <w:rPr>
          <w:rFonts w:ascii="Times New Roman" w:hAnsi="Times New Roman" w:eastAsia="Times New Roman" w:cs="Times New Roman"/>
          <w:sz w:val="24"/>
          <w:szCs w:val="24"/>
          <w:rPrChange w:author="Pavlacic, Jeffrey M" w:date="2017-02-05T16:49:00Z" w:id="81">
            <w:rPr>
              <w:rFonts w:ascii="Times New Roman" w:hAnsi="Times New Roman" w:cs="Times New Roman"/>
              <w:sz w:val="24"/>
              <w:szCs w:val="24"/>
            </w:rPr>
          </w:rPrChange>
        </w:rPr>
        <w:t xml:space="preserve">, two questionnaires were utilized: </w:t>
      </w:r>
      <w:proofErr w:type="gramStart"/>
      <w:r w:rsidRPr="30ED58D4">
        <w:rPr>
          <w:rFonts w:ascii="Times New Roman" w:hAnsi="Times New Roman" w:eastAsia="Times New Roman" w:cs="Times New Roman"/>
          <w:sz w:val="24"/>
          <w:szCs w:val="24"/>
          <w:rPrChange w:author="Pavlacic, Jeffrey M" w:date="2017-02-05T16:49:00Z" w:id="82">
            <w:rPr>
              <w:rFonts w:ascii="Times New Roman" w:hAnsi="Times New Roman" w:cs="Times New Roman"/>
              <w:sz w:val="24"/>
              <w:szCs w:val="24"/>
            </w:rPr>
          </w:rPrChange>
        </w:rPr>
        <w:t>the</w:t>
      </w:r>
      <w:proofErr w:type="gramEnd"/>
      <w:r w:rsidRPr="30ED58D4">
        <w:rPr>
          <w:rFonts w:ascii="Times New Roman" w:hAnsi="Times New Roman" w:eastAsia="Times New Roman" w:cs="Times New Roman"/>
          <w:sz w:val="24"/>
          <w:szCs w:val="24"/>
          <w:rPrChange w:author="Pavlacic, Jeffrey M" w:date="2017-02-05T16:49:00Z" w:id="83">
            <w:rPr>
              <w:rFonts w:ascii="Times New Roman" w:hAnsi="Times New Roman" w:cs="Times New Roman"/>
              <w:sz w:val="24"/>
              <w:szCs w:val="24"/>
            </w:rPr>
          </w:rPrChange>
        </w:rPr>
        <w:t xml:space="preserve"> </w:t>
      </w:r>
      <w:r w:rsidRPr="30ED58D4" w:rsidR="00025912">
        <w:rPr>
          <w:rFonts w:ascii="Times New Roman" w:hAnsi="Times New Roman" w:eastAsia="Times New Roman" w:cs="Times New Roman"/>
          <w:sz w:val="24"/>
          <w:szCs w:val="24"/>
          <w:rPrChange w:author="Pavlacic, Jeffrey M" w:date="2017-02-05T16:49:00Z" w:id="84">
            <w:rPr>
              <w:rFonts w:ascii="Times New Roman" w:hAnsi="Times New Roman" w:cs="Times New Roman"/>
              <w:sz w:val="24"/>
              <w:szCs w:val="24"/>
            </w:rPr>
          </w:rPrChange>
        </w:rPr>
        <w:t xml:space="preserve">Purpose in Life Questionnaire (PIL; </w:t>
      </w:r>
      <w:proofErr w:type="spellStart"/>
      <w:r w:rsidRPr="30ED58D4" w:rsidR="002A3BB3">
        <w:rPr>
          <w:rFonts w:ascii="Times New Roman" w:hAnsi="Times New Roman" w:eastAsia="Times New Roman" w:cs="Times New Roman"/>
          <w:sz w:val="24"/>
          <w:szCs w:val="24"/>
          <w:rPrChange w:author="Pavlacic, Jeffrey M" w:date="2017-02-05T16:49:00Z" w:id="85">
            <w:rPr>
              <w:rFonts w:ascii="Times New Roman" w:hAnsi="Times New Roman" w:cs="Times New Roman"/>
              <w:sz w:val="24"/>
              <w:szCs w:val="24"/>
            </w:rPr>
          </w:rPrChange>
        </w:rPr>
        <w:t>Crumbaugh</w:t>
      </w:r>
      <w:proofErr w:type="spellEnd"/>
      <w:r w:rsidRPr="30ED58D4" w:rsidR="002A3BB3">
        <w:rPr>
          <w:rFonts w:ascii="Times New Roman" w:hAnsi="Times New Roman" w:eastAsia="Times New Roman" w:cs="Times New Roman"/>
          <w:sz w:val="24"/>
          <w:szCs w:val="24"/>
          <w:rPrChange w:author="Pavlacic, Jeffrey M" w:date="2017-02-05T16:49:00Z" w:id="86">
            <w:rPr>
              <w:rFonts w:ascii="Times New Roman" w:hAnsi="Times New Roman" w:cs="Times New Roman"/>
              <w:sz w:val="24"/>
              <w:szCs w:val="24"/>
            </w:rPr>
          </w:rPrChange>
        </w:rPr>
        <w:t xml:space="preserve"> &amp; </w:t>
      </w:r>
      <w:proofErr w:type="spellStart"/>
      <w:r w:rsidRPr="30ED58D4" w:rsidR="002A3BB3">
        <w:rPr>
          <w:rFonts w:ascii="Times New Roman" w:hAnsi="Times New Roman" w:eastAsia="Times New Roman" w:cs="Times New Roman"/>
          <w:sz w:val="24"/>
          <w:szCs w:val="24"/>
          <w:rPrChange w:author="Pavlacic, Jeffrey M" w:date="2017-02-05T16:49:00Z" w:id="87">
            <w:rPr>
              <w:rFonts w:ascii="Times New Roman" w:hAnsi="Times New Roman" w:cs="Times New Roman"/>
              <w:sz w:val="24"/>
              <w:szCs w:val="24"/>
            </w:rPr>
          </w:rPrChange>
        </w:rPr>
        <w:t>Maholick</w:t>
      </w:r>
      <w:proofErr w:type="spellEnd"/>
      <w:r w:rsidRPr="30ED58D4" w:rsidR="002A3BB3">
        <w:rPr>
          <w:rFonts w:ascii="Times New Roman" w:hAnsi="Times New Roman" w:eastAsia="Times New Roman" w:cs="Times New Roman"/>
          <w:sz w:val="24"/>
          <w:szCs w:val="24"/>
          <w:rPrChange w:author="Pavlacic, Jeffrey M" w:date="2017-02-05T16:49:00Z" w:id="88">
            <w:rPr>
              <w:rFonts w:ascii="Times New Roman" w:hAnsi="Times New Roman" w:cs="Times New Roman"/>
              <w:sz w:val="24"/>
              <w:szCs w:val="24"/>
            </w:rPr>
          </w:rPrChange>
        </w:rPr>
        <w:t>, 1964, 1969</w:t>
      </w:r>
      <w:r w:rsidRPr="30ED58D4" w:rsidR="00025912">
        <w:rPr>
          <w:rFonts w:ascii="Times New Roman" w:hAnsi="Times New Roman" w:eastAsia="Times New Roman" w:cs="Times New Roman"/>
          <w:sz w:val="24"/>
          <w:szCs w:val="24"/>
          <w:rPrChange w:author="Pavlacic, Jeffrey M" w:date="2017-02-05T16:49:00Z" w:id="89">
            <w:rPr>
              <w:rFonts w:ascii="Times New Roman" w:hAnsi="Times New Roman" w:cs="Times New Roman"/>
              <w:sz w:val="24"/>
              <w:szCs w:val="24"/>
            </w:rPr>
          </w:rPrChange>
        </w:rPr>
        <w:t xml:space="preserve">) and the </w:t>
      </w:r>
      <w:r w:rsidRPr="30ED58D4">
        <w:rPr>
          <w:rFonts w:ascii="Times New Roman" w:hAnsi="Times New Roman" w:eastAsia="Times New Roman" w:cs="Times New Roman"/>
          <w:sz w:val="24"/>
          <w:szCs w:val="24"/>
          <w:rPrChange w:author="Pavlacic, Jeffrey M" w:date="2017-02-05T16:49:00Z" w:id="90">
            <w:rPr>
              <w:rFonts w:ascii="Times New Roman" w:hAnsi="Times New Roman" w:cs="Times New Roman"/>
              <w:sz w:val="24"/>
              <w:szCs w:val="24"/>
            </w:rPr>
          </w:rPrChange>
        </w:rPr>
        <w:t>Life Purpose Questionnaire (LPQ</w:t>
      </w:r>
      <w:r w:rsidRPr="30ED58D4" w:rsidR="00321D4C">
        <w:rPr>
          <w:rFonts w:ascii="Times New Roman" w:hAnsi="Times New Roman" w:eastAsia="Times New Roman" w:cs="Times New Roman"/>
          <w:sz w:val="24"/>
          <w:szCs w:val="24"/>
          <w:rPrChange w:author="Pavlacic, Jeffrey M" w:date="2017-02-05T16:49:00Z" w:id="91">
            <w:rPr>
              <w:rFonts w:ascii="Times New Roman" w:hAnsi="Times New Roman" w:cs="Times New Roman"/>
              <w:sz w:val="24"/>
              <w:szCs w:val="24"/>
            </w:rPr>
          </w:rPrChange>
        </w:rPr>
        <w:t xml:space="preserve">; </w:t>
      </w:r>
      <w:commentRangeStart w:id="92"/>
      <w:proofErr w:type="spellStart"/>
      <w:r w:rsidRPr="30ED58D4" w:rsidR="006F2D4A">
        <w:rPr>
          <w:rFonts w:ascii="Times New Roman" w:hAnsi="Times New Roman" w:eastAsia="Times New Roman" w:cs="Times New Roman"/>
          <w:sz w:val="24"/>
          <w:szCs w:val="24"/>
          <w:rPrChange w:author="Pavlacic, Jeffrey M" w:date="2017-02-05T16:49:00Z" w:id="93">
            <w:rPr>
              <w:rFonts w:ascii="Times New Roman" w:hAnsi="Times New Roman" w:cs="Times New Roman"/>
              <w:sz w:val="24"/>
              <w:szCs w:val="24"/>
            </w:rPr>
          </w:rPrChange>
        </w:rPr>
        <w:t>Hablas</w:t>
      </w:r>
      <w:proofErr w:type="spellEnd"/>
      <w:commentRangeEnd w:id="92"/>
      <w:r w:rsidR="006F2D4A">
        <w:rPr>
          <w:rStyle w:val="CommentReference"/>
        </w:rPr>
        <w:commentReference w:id="92"/>
      </w:r>
      <w:r w:rsidRPr="30ED58D4" w:rsidR="006F2D4A">
        <w:rPr>
          <w:rFonts w:ascii="Times New Roman" w:hAnsi="Times New Roman" w:eastAsia="Times New Roman" w:cs="Times New Roman"/>
          <w:sz w:val="24"/>
          <w:szCs w:val="24"/>
          <w:rPrChange w:author="Pavlacic, Jeffrey M" w:date="2017-02-05T16:49:00Z" w:id="94">
            <w:rPr>
              <w:rFonts w:ascii="Times New Roman" w:hAnsi="Times New Roman" w:cs="Times New Roman"/>
              <w:sz w:val="24"/>
              <w:szCs w:val="24"/>
            </w:rPr>
          </w:rPrChange>
        </w:rPr>
        <w:t xml:space="preserve"> &amp; </w:t>
      </w:r>
      <w:proofErr w:type="spellStart"/>
      <w:r w:rsidRPr="30ED58D4" w:rsidR="006F2D4A">
        <w:rPr>
          <w:rFonts w:ascii="Times New Roman" w:hAnsi="Times New Roman" w:eastAsia="Times New Roman" w:cs="Times New Roman"/>
          <w:sz w:val="24"/>
          <w:szCs w:val="24"/>
          <w:rPrChange w:author="Pavlacic, Jeffrey M" w:date="2017-02-05T16:49:00Z" w:id="95">
            <w:rPr>
              <w:rFonts w:ascii="Times New Roman" w:hAnsi="Times New Roman" w:cs="Times New Roman"/>
              <w:sz w:val="24"/>
              <w:szCs w:val="24"/>
            </w:rPr>
          </w:rPrChange>
        </w:rPr>
        <w:t>Hutzell</w:t>
      </w:r>
      <w:proofErr w:type="spellEnd"/>
      <w:r w:rsidRPr="30ED58D4" w:rsidR="006F2D4A">
        <w:rPr>
          <w:rFonts w:ascii="Times New Roman" w:hAnsi="Times New Roman" w:eastAsia="Times New Roman" w:cs="Times New Roman"/>
          <w:sz w:val="24"/>
          <w:szCs w:val="24"/>
          <w:rPrChange w:author="Pavlacic, Jeffrey M" w:date="2017-02-05T16:49:00Z" w:id="96">
            <w:rPr>
              <w:rFonts w:ascii="Times New Roman" w:hAnsi="Times New Roman" w:cs="Times New Roman"/>
              <w:sz w:val="24"/>
              <w:szCs w:val="24"/>
            </w:rPr>
          </w:rPrChange>
        </w:rPr>
        <w:t xml:space="preserve">, 1982; </w:t>
      </w:r>
      <w:proofErr w:type="spellStart"/>
      <w:r w:rsidRPr="30ED58D4" w:rsidR="006F2D4A">
        <w:rPr>
          <w:rFonts w:ascii="Times New Roman" w:hAnsi="Times New Roman" w:eastAsia="Times New Roman" w:cs="Times New Roman"/>
          <w:sz w:val="24"/>
          <w:szCs w:val="24"/>
          <w:rPrChange w:author="Pavlacic, Jeffrey M" w:date="2017-02-05T16:49:00Z" w:id="97">
            <w:rPr>
              <w:rFonts w:ascii="Times New Roman" w:hAnsi="Times New Roman" w:cs="Times New Roman"/>
              <w:sz w:val="24"/>
              <w:szCs w:val="24"/>
            </w:rPr>
          </w:rPrChange>
        </w:rPr>
        <w:t>Hutzell</w:t>
      </w:r>
      <w:proofErr w:type="spellEnd"/>
      <w:r w:rsidRPr="30ED58D4" w:rsidR="006F2D4A">
        <w:rPr>
          <w:rFonts w:ascii="Times New Roman" w:hAnsi="Times New Roman" w:eastAsia="Times New Roman" w:cs="Times New Roman"/>
          <w:sz w:val="24"/>
          <w:szCs w:val="24"/>
          <w:rPrChange w:author="Pavlacic, Jeffrey M" w:date="2017-02-05T16:49:00Z" w:id="98">
            <w:rPr>
              <w:rFonts w:ascii="Times New Roman" w:hAnsi="Times New Roman" w:cs="Times New Roman"/>
              <w:sz w:val="24"/>
              <w:szCs w:val="24"/>
            </w:rPr>
          </w:rPrChange>
        </w:rPr>
        <w:t>, 1989</w:t>
      </w:r>
      <w:r w:rsidRPr="30ED58D4" w:rsidR="00025912">
        <w:rPr>
          <w:rFonts w:ascii="Times New Roman" w:hAnsi="Times New Roman" w:eastAsia="Times New Roman" w:cs="Times New Roman"/>
          <w:sz w:val="24"/>
          <w:szCs w:val="24"/>
          <w:rPrChange w:author="Pavlacic, Jeffrey M" w:date="2017-02-05T16:49:00Z" w:id="99">
            <w:rPr>
              <w:rFonts w:ascii="Times New Roman" w:hAnsi="Times New Roman" w:cs="Times New Roman"/>
              <w:sz w:val="24"/>
              <w:szCs w:val="24"/>
            </w:rPr>
          </w:rPrChange>
        </w:rPr>
        <w:t>).</w:t>
      </w:r>
    </w:p>
    <w:p w:rsidRPr="00025912" w:rsidR="00025912" w:rsidRDefault="00025912" w14:paraId="19345FFB" w14:textId="40F27211">
      <w:pPr>
        <w:spacing w:line="480" w:lineRule="auto"/>
        <w:ind w:firstLine="720"/>
        <w:jc w:val="left"/>
        <w:rPr>
          <w:rFonts w:ascii="Times New Roman" w:hAnsi="Times New Roman" w:eastAsia="Times New Roman" w:cs="Times New Roman"/>
          <w:sz w:val="24"/>
          <w:szCs w:val="24"/>
        </w:rPr>
        <w:pPrChange w:author="Pavlacic, Jeffrey M" w:date="2017-02-05T17:01:00Z" w:id="100">
          <w:pPr>
            <w:ind w:firstLine="720"/>
            <w:jc w:val="left"/>
          </w:pPr>
        </w:pPrChange>
      </w:pPr>
      <w:r w:rsidRPr="30ED58D4">
        <w:rPr>
          <w:rFonts w:ascii="Times New Roman" w:hAnsi="Times New Roman" w:eastAsia="Times New Roman" w:cs="Times New Roman"/>
          <w:sz w:val="24"/>
          <w:szCs w:val="24"/>
          <w:u w:val="single"/>
          <w:rPrChange w:author="Pavlacic, Jeffrey M" w:date="2017-02-05T16:49:00Z" w:id="101">
            <w:rPr>
              <w:rFonts w:ascii="Times New Roman" w:hAnsi="Times New Roman" w:cs="Times New Roman"/>
              <w:sz w:val="24"/>
              <w:szCs w:val="24"/>
              <w:u w:val="single"/>
            </w:rPr>
          </w:rPrChange>
        </w:rPr>
        <w:t>The Purpose in Life Questionnaire.</w:t>
      </w:r>
      <w:r w:rsidRPr="30ED58D4">
        <w:rPr>
          <w:rFonts w:ascii="Times New Roman" w:hAnsi="Times New Roman" w:eastAsia="Times New Roman" w:cs="Times New Roman"/>
          <w:sz w:val="24"/>
          <w:szCs w:val="24"/>
          <w:rPrChange w:author="Pavlacic, Jeffrey M" w:date="2017-02-05T16:49:00Z" w:id="102">
            <w:rPr>
              <w:rFonts w:ascii="Times New Roman" w:hAnsi="Times New Roman" w:cs="Times New Roman"/>
              <w:sz w:val="24"/>
              <w:szCs w:val="24"/>
            </w:rPr>
          </w:rPrChange>
        </w:rPr>
        <w:t xml:space="preserve"> </w:t>
      </w:r>
      <w:r w:rsidRPr="30ED58D4" w:rsidR="002A3BB3">
        <w:rPr>
          <w:rFonts w:ascii="Times New Roman" w:hAnsi="Times New Roman" w:eastAsia="Times New Roman" w:cs="Times New Roman"/>
          <w:sz w:val="24"/>
          <w:szCs w:val="24"/>
          <w:rPrChange w:author="Pavlacic, Jeffrey M" w:date="2017-02-05T16:49:00Z" w:id="103">
            <w:rPr>
              <w:rFonts w:ascii="Times New Roman" w:hAnsi="Times New Roman" w:cs="Times New Roman"/>
              <w:sz w:val="24"/>
              <w:szCs w:val="24"/>
            </w:rPr>
          </w:rPrChange>
        </w:rPr>
        <w:t xml:space="preserve">The PIL is a 20-item questionnaire that assesses perceived meaning and life purpose. Items are structured in a 7-point Likert type response format; however, each item has different anchoring points that focus on item content. </w:t>
      </w:r>
      <w:r w:rsidRPr="30ED58D4" w:rsidR="004C72A1">
        <w:rPr>
          <w:rFonts w:ascii="Times New Roman" w:hAnsi="Times New Roman" w:eastAsia="Times New Roman" w:cs="Times New Roman"/>
          <w:sz w:val="24"/>
          <w:szCs w:val="24"/>
          <w:rPrChange w:author="Pavlacic, Jeffrey M" w:date="2017-02-05T16:49:00Z" w:id="104">
            <w:rPr>
              <w:rFonts w:ascii="Times New Roman" w:hAnsi="Times New Roman" w:cs="Times New Roman"/>
              <w:sz w:val="24"/>
              <w:szCs w:val="24"/>
            </w:rPr>
          </w:rPrChange>
        </w:rPr>
        <w:t xml:space="preserve">Total </w:t>
      </w:r>
      <w:r w:rsidRPr="30ED58D4" w:rsidR="004C72A1">
        <w:rPr>
          <w:rFonts w:ascii="Times New Roman" w:hAnsi="Times New Roman" w:eastAsia="Times New Roman" w:cs="Times New Roman"/>
          <w:sz w:val="24"/>
          <w:szCs w:val="24"/>
          <w:rPrChange w:author="Pavlacic, Jeffrey M" w:date="2017-02-05T16:49:00Z" w:id="105">
            <w:rPr>
              <w:rFonts w:ascii="Times New Roman" w:hAnsi="Times New Roman" w:cs="Times New Roman"/>
              <w:sz w:val="24"/>
              <w:szCs w:val="24"/>
            </w:rPr>
          </w:rPrChange>
        </w:rPr>
        <w:lastRenderedPageBreak/>
        <w:t>scores are created by summing the items, resulting in a range of 20 to 140 for the overall score. The reliability for the scale is generally high, ranging from .70 to .90 (Schulenberg, 2004; Schulenberg &amp; Melton, 2010). Previous work on validity for the PIL showed viable one- and two-factor models, albeit question loadings varied across publications (</w:t>
      </w:r>
      <w:r w:rsidRPr="30ED58D4" w:rsidR="00AA503A">
        <w:rPr>
          <w:rFonts w:ascii="Times New Roman" w:hAnsi="Times New Roman" w:eastAsia="Times New Roman" w:cs="Times New Roman"/>
          <w:sz w:val="24"/>
          <w:szCs w:val="24"/>
          <w:rPrChange w:author="Pavlacic, Jeffrey M" w:date="2017-02-05T16:49:00Z" w:id="106">
            <w:rPr>
              <w:rFonts w:ascii="Times New Roman" w:hAnsi="Times New Roman" w:cs="Times New Roman"/>
              <w:sz w:val="24"/>
              <w:szCs w:val="24"/>
            </w:rPr>
          </w:rPrChange>
        </w:rPr>
        <w:t xml:space="preserve">see </w:t>
      </w:r>
      <w:r w:rsidRPr="30ED58D4" w:rsidR="004C72A1">
        <w:rPr>
          <w:rFonts w:ascii="Times New Roman" w:hAnsi="Times New Roman" w:eastAsia="Times New Roman" w:cs="Times New Roman"/>
          <w:sz w:val="24"/>
          <w:szCs w:val="24"/>
          <w:rPrChange w:author="Pavlacic, Jeffrey M" w:date="2017-02-05T16:49:00Z" w:id="107">
            <w:rPr>
              <w:rFonts w:ascii="Times New Roman" w:hAnsi="Times New Roman" w:cs="Times New Roman"/>
              <w:sz w:val="24"/>
              <w:szCs w:val="24"/>
            </w:rPr>
          </w:rPrChange>
        </w:rPr>
        <w:t>Schu</w:t>
      </w:r>
      <w:r w:rsidRPr="30ED58D4" w:rsidR="00AA503A">
        <w:rPr>
          <w:rFonts w:ascii="Times New Roman" w:hAnsi="Times New Roman" w:eastAsia="Times New Roman" w:cs="Times New Roman"/>
          <w:sz w:val="24"/>
          <w:szCs w:val="24"/>
          <w:rPrChange w:author="Pavlacic, Jeffrey M" w:date="2017-02-05T16:49:00Z" w:id="108">
            <w:rPr>
              <w:rFonts w:ascii="Times New Roman" w:hAnsi="Times New Roman" w:cs="Times New Roman"/>
              <w:sz w:val="24"/>
              <w:szCs w:val="24"/>
            </w:rPr>
          </w:rPrChange>
        </w:rPr>
        <w:t xml:space="preserve">lenberg &amp; Melton, 2010 for a summary), and these fluctuating results lead to the development of a 4-item PIL short form (Schulenberg, </w:t>
      </w:r>
      <w:proofErr w:type="spellStart"/>
      <w:r w:rsidRPr="30ED58D4" w:rsidR="00AA503A">
        <w:rPr>
          <w:rFonts w:ascii="Times New Roman" w:hAnsi="Times New Roman" w:eastAsia="Times New Roman" w:cs="Times New Roman"/>
          <w:sz w:val="24"/>
          <w:szCs w:val="24"/>
          <w:rPrChange w:author="Pavlacic, Jeffrey M" w:date="2017-02-05T16:49:00Z" w:id="109">
            <w:rPr>
              <w:rFonts w:ascii="Times New Roman" w:hAnsi="Times New Roman" w:cs="Times New Roman"/>
              <w:sz w:val="24"/>
              <w:szCs w:val="24"/>
            </w:rPr>
          </w:rPrChange>
        </w:rPr>
        <w:t>Schnetzer</w:t>
      </w:r>
      <w:proofErr w:type="spellEnd"/>
      <w:r w:rsidRPr="30ED58D4" w:rsidR="00AA503A">
        <w:rPr>
          <w:rFonts w:ascii="Times New Roman" w:hAnsi="Times New Roman" w:eastAsia="Times New Roman" w:cs="Times New Roman"/>
          <w:sz w:val="24"/>
          <w:szCs w:val="24"/>
          <w:rPrChange w:author="Pavlacic, Jeffrey M" w:date="2017-02-05T16:49:00Z" w:id="110">
            <w:rPr>
              <w:rFonts w:ascii="Times New Roman" w:hAnsi="Times New Roman" w:cs="Times New Roman"/>
              <w:sz w:val="24"/>
              <w:szCs w:val="24"/>
            </w:rPr>
          </w:rPrChange>
        </w:rPr>
        <w:t xml:space="preserve">, &amp; Buchanan, 2012). </w:t>
      </w:r>
    </w:p>
    <w:p w:rsidRPr="00025912" w:rsidR="00025912" w:rsidRDefault="00025912" w14:paraId="455021F5" w14:textId="18508EB0">
      <w:pPr>
        <w:spacing w:line="480" w:lineRule="auto"/>
        <w:ind w:firstLine="720"/>
        <w:jc w:val="left"/>
        <w:rPr>
          <w:rFonts w:ascii="Times New Roman" w:hAnsi="Times New Roman" w:eastAsia="Times New Roman" w:cs="Times New Roman"/>
          <w:sz w:val="24"/>
          <w:szCs w:val="24"/>
        </w:rPr>
        <w:pPrChange w:author="Pavlacic, Jeffrey M" w:date="2017-02-05T17:01:00Z" w:id="111">
          <w:pPr>
            <w:ind w:firstLine="720"/>
            <w:jc w:val="left"/>
          </w:pPr>
        </w:pPrChange>
      </w:pPr>
      <w:r w:rsidRPr="30ED58D4">
        <w:rPr>
          <w:rFonts w:ascii="Times New Roman" w:hAnsi="Times New Roman" w:eastAsia="Times New Roman" w:cs="Times New Roman"/>
          <w:sz w:val="24"/>
          <w:szCs w:val="24"/>
          <w:u w:val="single"/>
          <w:rPrChange w:author="Pavlacic, Jeffrey M" w:date="2017-02-05T16:49:00Z" w:id="112">
            <w:rPr>
              <w:rFonts w:ascii="Times New Roman" w:hAnsi="Times New Roman" w:cs="Times New Roman"/>
              <w:sz w:val="24"/>
              <w:szCs w:val="24"/>
              <w:u w:val="single"/>
            </w:rPr>
          </w:rPrChange>
        </w:rPr>
        <w:t>Life Purpose Questionnaire.</w:t>
      </w:r>
      <w:r w:rsidRPr="30ED58D4">
        <w:rPr>
          <w:rFonts w:ascii="Times New Roman" w:hAnsi="Times New Roman" w:eastAsia="Times New Roman" w:cs="Times New Roman"/>
          <w:sz w:val="24"/>
          <w:szCs w:val="24"/>
          <w:rPrChange w:author="Pavlacic, Jeffrey M" w:date="2017-02-05T16:49:00Z" w:id="113">
            <w:rPr>
              <w:rFonts w:ascii="Times New Roman" w:hAnsi="Times New Roman" w:cs="Times New Roman"/>
              <w:sz w:val="24"/>
              <w:szCs w:val="24"/>
            </w:rPr>
          </w:rPrChange>
        </w:rPr>
        <w:t xml:space="preserve"> The LPQ </w:t>
      </w:r>
      <w:r w:rsidRPr="30ED58D4" w:rsidR="00BC6734">
        <w:rPr>
          <w:rFonts w:ascii="Times New Roman" w:hAnsi="Times New Roman" w:eastAsia="Times New Roman" w:cs="Times New Roman"/>
          <w:sz w:val="24"/>
          <w:szCs w:val="24"/>
          <w:rPrChange w:author="Pavlacic, Jeffrey M" w:date="2017-02-05T16:49:00Z" w:id="114">
            <w:rPr>
              <w:rFonts w:ascii="Times New Roman" w:hAnsi="Times New Roman" w:cs="Times New Roman"/>
              <w:sz w:val="24"/>
              <w:szCs w:val="24"/>
            </w:rPr>
          </w:rPrChange>
        </w:rPr>
        <w:t>was modeled after the full 20-item PIL questionnaire, also measuring perceived meaning and purpose in life</w:t>
      </w:r>
      <w:r w:rsidRPr="30ED58D4" w:rsidR="00F2776D">
        <w:rPr>
          <w:rFonts w:ascii="Times New Roman" w:hAnsi="Times New Roman" w:eastAsia="Times New Roman" w:cs="Times New Roman"/>
          <w:sz w:val="24"/>
          <w:szCs w:val="24"/>
          <w:rPrChange w:author="Pavlacic, Jeffrey M" w:date="2017-02-05T16:49:00Z" w:id="115">
            <w:rPr>
              <w:rFonts w:ascii="Times New Roman" w:hAnsi="Times New Roman" w:cs="Times New Roman"/>
              <w:sz w:val="24"/>
              <w:szCs w:val="24"/>
            </w:rPr>
          </w:rPrChange>
        </w:rPr>
        <w:t>. The items are structured in a</w:t>
      </w:r>
      <w:r w:rsidRPr="30ED58D4" w:rsidR="00BC6734">
        <w:rPr>
          <w:rFonts w:ascii="Times New Roman" w:hAnsi="Times New Roman" w:eastAsia="Times New Roman" w:cs="Times New Roman"/>
          <w:sz w:val="24"/>
          <w:szCs w:val="24"/>
          <w:rPrChange w:author="Pavlacic, Jeffrey M" w:date="2017-02-05T16:49:00Z" w:id="116">
            <w:rPr>
              <w:rFonts w:ascii="Times New Roman" w:hAnsi="Times New Roman" w:cs="Times New Roman"/>
              <w:sz w:val="24"/>
              <w:szCs w:val="24"/>
            </w:rPr>
          </w:rPrChange>
        </w:rPr>
        <w:t xml:space="preserve"> true/false response format, in contrast to the Likert response format found on the PIL.</w:t>
      </w:r>
      <w:r w:rsidRPr="30ED58D4" w:rsidR="00137FDC">
        <w:rPr>
          <w:rFonts w:ascii="Times New Roman" w:hAnsi="Times New Roman" w:eastAsia="Times New Roman" w:cs="Times New Roman"/>
          <w:sz w:val="24"/>
          <w:szCs w:val="24"/>
          <w:rPrChange w:author="Pavlacic, Jeffrey M" w:date="2017-02-05T16:49:00Z" w:id="117">
            <w:rPr>
              <w:rFonts w:ascii="Times New Roman" w:hAnsi="Times New Roman" w:cs="Times New Roman"/>
              <w:sz w:val="24"/>
              <w:szCs w:val="24"/>
            </w:rPr>
          </w:rPrChange>
        </w:rPr>
        <w:t xml:space="preserve"> Each question is matched to the PIL with the same item content, altering t</w:t>
      </w:r>
      <w:r w:rsidRPr="30ED58D4" w:rsidR="0039718A">
        <w:rPr>
          <w:rFonts w:ascii="Times New Roman" w:hAnsi="Times New Roman" w:eastAsia="Times New Roman" w:cs="Times New Roman"/>
          <w:sz w:val="24"/>
          <w:szCs w:val="24"/>
          <w:rPrChange w:author="Pavlacic, Jeffrey M" w:date="2017-02-05T16:49:00Z" w:id="118">
            <w:rPr>
              <w:rFonts w:ascii="Times New Roman" w:hAnsi="Times New Roman" w:cs="Times New Roman"/>
              <w:sz w:val="24"/>
              <w:szCs w:val="24"/>
            </w:rPr>
          </w:rPrChange>
        </w:rPr>
        <w:t>he question to create binary answer format.</w:t>
      </w:r>
      <w:r w:rsidRPr="30ED58D4" w:rsidR="00BC6734">
        <w:rPr>
          <w:rFonts w:ascii="Times New Roman" w:hAnsi="Times New Roman" w:eastAsia="Times New Roman" w:cs="Times New Roman"/>
          <w:sz w:val="24"/>
          <w:szCs w:val="24"/>
          <w:rPrChange w:author="Pavlacic, Jeffrey M" w:date="2017-02-05T16:49:00Z" w:id="119">
            <w:rPr>
              <w:rFonts w:ascii="Times New Roman" w:hAnsi="Times New Roman" w:cs="Times New Roman"/>
              <w:sz w:val="24"/>
              <w:szCs w:val="24"/>
            </w:rPr>
          </w:rPrChange>
        </w:rPr>
        <w:t xml:space="preserve"> </w:t>
      </w:r>
      <w:r w:rsidRPr="30ED58D4" w:rsidR="004E2E5A">
        <w:rPr>
          <w:rFonts w:ascii="Times New Roman" w:hAnsi="Times New Roman" w:eastAsia="Times New Roman" w:cs="Times New Roman"/>
          <w:sz w:val="24"/>
          <w:szCs w:val="24"/>
          <w:rPrChange w:author="Pavlacic, Jeffrey M" w:date="2017-02-05T16:49:00Z" w:id="120">
            <w:rPr>
              <w:rFonts w:ascii="Times New Roman" w:hAnsi="Times New Roman" w:cs="Times New Roman"/>
              <w:sz w:val="24"/>
              <w:szCs w:val="24"/>
            </w:rPr>
          </w:rPrChange>
        </w:rPr>
        <w:t xml:space="preserve">A total score is created by summing questions, resulting in a range from 0 to 20. In both scales, higher scores indicated greater perceived meaning in life. </w:t>
      </w:r>
      <w:r w:rsidRPr="30ED58D4" w:rsidR="0039718A">
        <w:rPr>
          <w:rFonts w:ascii="Times New Roman" w:hAnsi="Times New Roman" w:eastAsia="Times New Roman" w:cs="Times New Roman"/>
          <w:sz w:val="24"/>
          <w:szCs w:val="24"/>
          <w:rPrChange w:author="Pavlacic, Jeffrey M" w:date="2017-02-05T16:49:00Z" w:id="121">
            <w:rPr>
              <w:rFonts w:ascii="Times New Roman" w:hAnsi="Times New Roman" w:cs="Times New Roman"/>
              <w:sz w:val="24"/>
              <w:szCs w:val="24"/>
            </w:rPr>
          </w:rPrChange>
        </w:rPr>
        <w:t xml:space="preserve">Reliability for this scale is also correspondingly high, usually in the .80 range (Melton &amp; Schulenberg, 2008; Schulenberg, </w:t>
      </w:r>
      <w:commentRangeStart w:id="122"/>
      <w:r w:rsidRPr="30ED58D4" w:rsidR="0039718A">
        <w:rPr>
          <w:rFonts w:ascii="Times New Roman" w:hAnsi="Times New Roman" w:eastAsia="Times New Roman" w:cs="Times New Roman"/>
          <w:sz w:val="24"/>
          <w:szCs w:val="24"/>
          <w:rPrChange w:author="Pavlacic, Jeffrey M" w:date="2017-02-05T16:49:00Z" w:id="123">
            <w:rPr>
              <w:rFonts w:ascii="Times New Roman" w:hAnsi="Times New Roman" w:cs="Times New Roman"/>
              <w:sz w:val="24"/>
              <w:szCs w:val="24"/>
            </w:rPr>
          </w:rPrChange>
        </w:rPr>
        <w:t>2004</w:t>
      </w:r>
      <w:commentRangeEnd w:id="122"/>
      <w:r w:rsidR="0039718A">
        <w:rPr>
          <w:rStyle w:val="CommentReference"/>
        </w:rPr>
        <w:commentReference w:id="122"/>
      </w:r>
      <w:r w:rsidRPr="30ED58D4" w:rsidR="0039718A">
        <w:rPr>
          <w:rFonts w:ascii="Times New Roman" w:hAnsi="Times New Roman" w:eastAsia="Times New Roman" w:cs="Times New Roman"/>
          <w:sz w:val="24"/>
          <w:szCs w:val="24"/>
          <w:rPrChange w:author="Pavlacic, Jeffrey M" w:date="2017-02-05T16:49:00Z" w:id="124">
            <w:rPr>
              <w:rFonts w:ascii="Times New Roman" w:hAnsi="Times New Roman" w:cs="Times New Roman"/>
              <w:sz w:val="24"/>
              <w:szCs w:val="24"/>
            </w:rPr>
          </w:rPrChange>
        </w:rPr>
        <w:t>).</w:t>
      </w:r>
    </w:p>
    <w:p w:rsidR="00025912" w:rsidRDefault="00025912" w14:paraId="5042BCA5" w14:textId="50911F1A">
      <w:pPr>
        <w:spacing w:line="480" w:lineRule="auto"/>
        <w:ind w:firstLine="720"/>
        <w:jc w:val="left"/>
        <w:rPr>
          <w:rFonts w:ascii="Times New Roman" w:hAnsi="Times New Roman" w:eastAsia="Times New Roman" w:cs="Times New Roman"/>
          <w:sz w:val="24"/>
          <w:szCs w:val="24"/>
        </w:rPr>
        <w:pPrChange w:author="Pavlacic, Jeffrey M" w:date="2017-02-05T16:49:00Z" w:id="125">
          <w:pPr>
            <w:ind w:firstLine="720"/>
            <w:jc w:val="left"/>
          </w:pPr>
        </w:pPrChange>
      </w:pPr>
      <w:r w:rsidRPr="30ED58D4">
        <w:rPr>
          <w:rFonts w:ascii="Times New Roman" w:hAnsi="Times New Roman" w:eastAsia="Times New Roman" w:cs="Times New Roman"/>
          <w:sz w:val="24"/>
          <w:szCs w:val="24"/>
          <w:rPrChange w:author="Pavlacic, Jeffrey M" w:date="2017-02-05T16:49:00Z" w:id="126">
            <w:rPr>
              <w:rFonts w:ascii="Times New Roman" w:hAnsi="Times New Roman" w:cs="Times New Roman"/>
              <w:sz w:val="24"/>
              <w:szCs w:val="24"/>
            </w:rPr>
          </w:rPrChange>
        </w:rPr>
        <w:t xml:space="preserve">These two scales were selected </w:t>
      </w:r>
      <w:r w:rsidRPr="30ED58D4" w:rsidR="00E701CA">
        <w:rPr>
          <w:rFonts w:ascii="Times New Roman" w:hAnsi="Times New Roman" w:eastAsia="Times New Roman" w:cs="Times New Roman"/>
          <w:sz w:val="24"/>
          <w:szCs w:val="24"/>
          <w:rPrChange w:author="Pavlacic, Jeffrey M" w:date="2017-02-05T16:49:00Z" w:id="127">
            <w:rPr>
              <w:rFonts w:ascii="Times New Roman" w:hAnsi="Times New Roman" w:cs="Times New Roman"/>
              <w:sz w:val="24"/>
              <w:szCs w:val="24"/>
            </w:rPr>
          </w:rPrChange>
        </w:rPr>
        <w:t xml:space="preserve">because they contained the same item content with differing response formats, which would allow for cross comparisons between results for each scale. </w:t>
      </w:r>
    </w:p>
    <w:p w:rsidRPr="00A51529" w:rsidR="00A51529" w:rsidRDefault="00A51529" w14:paraId="45B70303" w14:textId="18FB72EB">
      <w:pPr>
        <w:spacing w:line="480" w:lineRule="auto"/>
        <w:jc w:val="left"/>
        <w:outlineLvl w:val="0"/>
        <w:rPr>
          <w:rFonts w:ascii="Times New Roman" w:hAnsi="Times New Roman" w:eastAsia="Times New Roman" w:cs="Times New Roman"/>
          <w:b/>
          <w:bCs/>
          <w:sz w:val="24"/>
          <w:szCs w:val="24"/>
        </w:rPr>
        <w:pPrChange w:author="Pavlacic, Jeffrey M" w:date="2017-02-05T16:49:00Z" w:id="128">
          <w:pPr>
            <w:jc w:val="left"/>
          </w:pPr>
        </w:pPrChange>
      </w:pPr>
      <w:r w:rsidRPr="30ED58D4">
        <w:rPr>
          <w:rFonts w:ascii="Times New Roman" w:hAnsi="Times New Roman" w:eastAsia="Times New Roman" w:cs="Times New Roman"/>
          <w:b/>
          <w:bCs/>
          <w:sz w:val="24"/>
          <w:szCs w:val="24"/>
          <w:rPrChange w:author="Pavlacic, Jeffrey M" w:date="2017-02-05T16:49:00Z" w:id="129">
            <w:rPr>
              <w:rFonts w:ascii="Times New Roman" w:hAnsi="Times New Roman" w:cs="Times New Roman"/>
              <w:b/>
              <w:sz w:val="24"/>
              <w:szCs w:val="24"/>
            </w:rPr>
          </w:rPrChange>
        </w:rPr>
        <w:t>Procedure</w:t>
      </w:r>
    </w:p>
    <w:p w:rsidR="00C922C7" w:rsidRDefault="008B29CA" w14:paraId="6C40B948" w14:textId="7936F77D">
      <w:pPr>
        <w:spacing w:line="480" w:lineRule="auto"/>
        <w:ind w:firstLine="720"/>
        <w:jc w:val="left"/>
        <w:rPr>
          <w:rFonts w:ascii="Times New Roman" w:hAnsi="Times New Roman" w:eastAsia="Times New Roman" w:cs="Times New Roman"/>
          <w:sz w:val="24"/>
          <w:szCs w:val="24"/>
        </w:rPr>
        <w:pPrChange w:author="Pavlacic, Jeffrey M" w:date="2017-02-05T16:49:00Z" w:id="130">
          <w:pPr>
            <w:ind w:firstLine="720"/>
            <w:jc w:val="left"/>
          </w:pPr>
        </w:pPrChange>
      </w:pPr>
      <w:r w:rsidRPr="30ED58D4">
        <w:rPr>
          <w:rFonts w:ascii="Times New Roman" w:hAnsi="Times New Roman" w:eastAsia="Times New Roman" w:cs="Times New Roman"/>
          <w:sz w:val="24"/>
          <w:szCs w:val="24"/>
          <w:rPrChange w:author="Pavlacic, Jeffrey M" w:date="2017-02-05T16:49:00Z" w:id="131">
            <w:rPr>
              <w:rFonts w:ascii="Times New Roman" w:hAnsi="Times New Roman" w:cs="Times New Roman"/>
              <w:sz w:val="24"/>
              <w:szCs w:val="24"/>
            </w:rPr>
          </w:rPrChange>
        </w:rPr>
        <w:t xml:space="preserve">The form of administration </w:t>
      </w:r>
      <w:r w:rsidRPr="30ED58D4" w:rsidR="00E701CA">
        <w:rPr>
          <w:rFonts w:ascii="Times New Roman" w:hAnsi="Times New Roman" w:eastAsia="Times New Roman" w:cs="Times New Roman"/>
          <w:sz w:val="24"/>
          <w:szCs w:val="24"/>
          <w:rPrChange w:author="Pavlacic, Jeffrey M" w:date="2017-02-05T16:49:00Z" w:id="132">
            <w:rPr>
              <w:rFonts w:ascii="Times New Roman" w:hAnsi="Times New Roman" w:cs="Times New Roman"/>
              <w:sz w:val="24"/>
              <w:szCs w:val="24"/>
            </w:rPr>
          </w:rPrChange>
        </w:rPr>
        <w:t xml:space="preserve">was of interest to this study, and therefore, multiple formats were included: </w:t>
      </w:r>
      <w:r w:rsidRPr="30ED58D4">
        <w:rPr>
          <w:rFonts w:ascii="Times New Roman" w:hAnsi="Times New Roman" w:eastAsia="Times New Roman" w:cs="Times New Roman"/>
          <w:sz w:val="24"/>
          <w:szCs w:val="24"/>
          <w:rPrChange w:author="Pavlacic, Jeffrey M" w:date="2017-02-05T16:49:00Z" w:id="133">
            <w:rPr>
              <w:rFonts w:ascii="Times New Roman" w:hAnsi="Times New Roman" w:cs="Times New Roman"/>
              <w:sz w:val="24"/>
              <w:szCs w:val="24"/>
            </w:rPr>
          </w:rPrChange>
        </w:rPr>
        <w:t xml:space="preserve">paper administration in a </w:t>
      </w:r>
      <w:r w:rsidRPr="30ED58D4" w:rsidR="002D06DA">
        <w:rPr>
          <w:rFonts w:ascii="Times New Roman" w:hAnsi="Times New Roman" w:eastAsia="Times New Roman" w:cs="Times New Roman"/>
          <w:sz w:val="24"/>
          <w:szCs w:val="24"/>
          <w:rPrChange w:author="Pavlacic, Jeffrey M" w:date="2017-02-05T16:49:00Z" w:id="134">
            <w:rPr>
              <w:rFonts w:ascii="Times New Roman" w:hAnsi="Times New Roman" w:cs="Times New Roman"/>
              <w:sz w:val="24"/>
              <w:szCs w:val="24"/>
            </w:rPr>
          </w:rPrChange>
        </w:rPr>
        <w:t>nonrandom</w:t>
      </w:r>
      <w:r w:rsidRPr="30ED58D4">
        <w:rPr>
          <w:rFonts w:ascii="Times New Roman" w:hAnsi="Times New Roman" w:eastAsia="Times New Roman" w:cs="Times New Roman"/>
          <w:sz w:val="24"/>
          <w:szCs w:val="24"/>
          <w:rPrChange w:author="Pavlacic, Jeffrey M" w:date="2017-02-05T16:49:00Z" w:id="135">
            <w:rPr>
              <w:rFonts w:ascii="Times New Roman" w:hAnsi="Times New Roman" w:cs="Times New Roman"/>
              <w:sz w:val="24"/>
              <w:szCs w:val="24"/>
            </w:rPr>
          </w:rPrChange>
        </w:rPr>
        <w:t xml:space="preserve"> question order, </w:t>
      </w:r>
      <w:r w:rsidRPr="30ED58D4" w:rsidR="002D06DA">
        <w:rPr>
          <w:rFonts w:ascii="Times New Roman" w:hAnsi="Times New Roman" w:eastAsia="Times New Roman" w:cs="Times New Roman"/>
          <w:sz w:val="24"/>
          <w:szCs w:val="24"/>
          <w:rPrChange w:author="Pavlacic, Jeffrey M" w:date="2017-02-05T16:49:00Z" w:id="136">
            <w:rPr>
              <w:rFonts w:ascii="Times New Roman" w:hAnsi="Times New Roman" w:cs="Times New Roman"/>
              <w:sz w:val="24"/>
              <w:szCs w:val="24"/>
            </w:rPr>
          </w:rPrChange>
        </w:rPr>
        <w:t xml:space="preserve">computerized administration in nonrandom order, and </w:t>
      </w:r>
      <w:r w:rsidRPr="30ED58D4">
        <w:rPr>
          <w:rFonts w:ascii="Times New Roman" w:hAnsi="Times New Roman" w:eastAsia="Times New Roman" w:cs="Times New Roman"/>
          <w:sz w:val="24"/>
          <w:szCs w:val="24"/>
          <w:rPrChange w:author="Pavlacic, Jeffrey M" w:date="2017-02-05T16:49:00Z" w:id="137">
            <w:rPr>
              <w:rFonts w:ascii="Times New Roman" w:hAnsi="Times New Roman" w:cs="Times New Roman"/>
              <w:sz w:val="24"/>
              <w:szCs w:val="24"/>
            </w:rPr>
          </w:rPrChange>
        </w:rPr>
        <w:t xml:space="preserve">computerized administration </w:t>
      </w:r>
      <w:r w:rsidRPr="30ED58D4" w:rsidR="002D06DA">
        <w:rPr>
          <w:rFonts w:ascii="Times New Roman" w:hAnsi="Times New Roman" w:eastAsia="Times New Roman" w:cs="Times New Roman"/>
          <w:sz w:val="24"/>
          <w:szCs w:val="24"/>
          <w:rPrChange w:author="Pavlacic, Jeffrey M" w:date="2017-02-05T16:49:00Z" w:id="138">
            <w:rPr>
              <w:rFonts w:ascii="Times New Roman" w:hAnsi="Times New Roman" w:cs="Times New Roman"/>
              <w:sz w:val="24"/>
              <w:szCs w:val="24"/>
            </w:rPr>
          </w:rPrChange>
        </w:rPr>
        <w:t>with</w:t>
      </w:r>
      <w:r w:rsidRPr="30ED58D4">
        <w:rPr>
          <w:rFonts w:ascii="Times New Roman" w:hAnsi="Times New Roman" w:eastAsia="Times New Roman" w:cs="Times New Roman"/>
          <w:sz w:val="24"/>
          <w:szCs w:val="24"/>
          <w:rPrChange w:author="Pavlacic, Jeffrey M" w:date="2017-02-05T16:49:00Z" w:id="139">
            <w:rPr>
              <w:rFonts w:ascii="Times New Roman" w:hAnsi="Times New Roman" w:cs="Times New Roman"/>
              <w:sz w:val="24"/>
              <w:szCs w:val="24"/>
            </w:rPr>
          </w:rPrChange>
        </w:rPr>
        <w:t xml:space="preserve"> </w:t>
      </w:r>
      <w:r w:rsidRPr="30ED58D4" w:rsidR="002D06DA">
        <w:rPr>
          <w:rFonts w:ascii="Times New Roman" w:hAnsi="Times New Roman" w:eastAsia="Times New Roman" w:cs="Times New Roman"/>
          <w:sz w:val="24"/>
          <w:szCs w:val="24"/>
          <w:rPrChange w:author="Pavlacic, Jeffrey M" w:date="2017-02-05T16:49:00Z" w:id="140">
            <w:rPr>
              <w:rFonts w:ascii="Times New Roman" w:hAnsi="Times New Roman" w:cs="Times New Roman"/>
              <w:sz w:val="24"/>
              <w:szCs w:val="24"/>
            </w:rPr>
          </w:rPrChange>
        </w:rPr>
        <w:t xml:space="preserve">a </w:t>
      </w:r>
      <w:r w:rsidRPr="30ED58D4">
        <w:rPr>
          <w:rFonts w:ascii="Times New Roman" w:hAnsi="Times New Roman" w:eastAsia="Times New Roman" w:cs="Times New Roman"/>
          <w:sz w:val="24"/>
          <w:szCs w:val="24"/>
          <w:rPrChange w:author="Pavlacic, Jeffrey M" w:date="2017-02-05T16:49:00Z" w:id="141">
            <w:rPr>
              <w:rFonts w:ascii="Times New Roman" w:hAnsi="Times New Roman" w:cs="Times New Roman"/>
              <w:sz w:val="24"/>
              <w:szCs w:val="24"/>
            </w:rPr>
          </w:rPrChange>
        </w:rPr>
        <w:t>random</w:t>
      </w:r>
      <w:r w:rsidRPr="30ED58D4" w:rsidR="002D06DA">
        <w:rPr>
          <w:rFonts w:ascii="Times New Roman" w:hAnsi="Times New Roman" w:eastAsia="Times New Roman" w:cs="Times New Roman"/>
          <w:sz w:val="24"/>
          <w:szCs w:val="24"/>
          <w:rPrChange w:author="Pavlacic, Jeffrey M" w:date="2017-02-05T16:49:00Z" w:id="142">
            <w:rPr>
              <w:rFonts w:ascii="Times New Roman" w:hAnsi="Times New Roman" w:cs="Times New Roman"/>
              <w:sz w:val="24"/>
              <w:szCs w:val="24"/>
            </w:rPr>
          </w:rPrChange>
        </w:rPr>
        <w:t>ized question</w:t>
      </w:r>
      <w:r w:rsidRPr="30ED58D4">
        <w:rPr>
          <w:rFonts w:ascii="Times New Roman" w:hAnsi="Times New Roman" w:eastAsia="Times New Roman" w:cs="Times New Roman"/>
          <w:sz w:val="24"/>
          <w:szCs w:val="24"/>
          <w:rPrChange w:author="Pavlacic, Jeffrey M" w:date="2017-02-05T16:49:00Z" w:id="143">
            <w:rPr>
              <w:rFonts w:ascii="Times New Roman" w:hAnsi="Times New Roman" w:cs="Times New Roman"/>
              <w:sz w:val="24"/>
              <w:szCs w:val="24"/>
            </w:rPr>
          </w:rPrChange>
        </w:rPr>
        <w:t xml:space="preserve"> order. </w:t>
      </w:r>
      <w:r w:rsidRPr="30ED58D4" w:rsidR="00FF3384">
        <w:rPr>
          <w:rFonts w:ascii="Times New Roman" w:hAnsi="Times New Roman" w:eastAsia="Times New Roman" w:cs="Times New Roman"/>
          <w:sz w:val="24"/>
          <w:szCs w:val="24"/>
          <w:rPrChange w:author="Pavlacic, Jeffrey M" w:date="2017-02-05T16:49:00Z" w:id="144">
            <w:rPr>
              <w:rFonts w:ascii="Times New Roman" w:hAnsi="Times New Roman" w:cs="Times New Roman"/>
              <w:sz w:val="24"/>
              <w:szCs w:val="24"/>
            </w:rPr>
          </w:rPrChange>
        </w:rPr>
        <w:t xml:space="preserve">Surveys completed on paper were </w:t>
      </w:r>
      <w:r w:rsidRPr="30ED58D4" w:rsidR="00D96C99">
        <w:rPr>
          <w:rFonts w:ascii="Times New Roman" w:hAnsi="Times New Roman" w:eastAsia="Times New Roman" w:cs="Times New Roman"/>
          <w:sz w:val="24"/>
          <w:szCs w:val="24"/>
          <w:rPrChange w:author="Pavlacic, Jeffrey M" w:date="2017-02-05T16:49:00Z" w:id="145">
            <w:rPr>
              <w:rFonts w:ascii="Times New Roman" w:hAnsi="Times New Roman" w:cs="Times New Roman"/>
              <w:sz w:val="24"/>
              <w:szCs w:val="24"/>
            </w:rPr>
          </w:rPrChange>
        </w:rPr>
        <w:t>administered in person in a c</w:t>
      </w:r>
      <w:r w:rsidRPr="30ED58D4" w:rsidR="006F3D13">
        <w:rPr>
          <w:rFonts w:ascii="Times New Roman" w:hAnsi="Times New Roman" w:eastAsia="Times New Roman" w:cs="Times New Roman"/>
          <w:sz w:val="24"/>
          <w:szCs w:val="24"/>
          <w:rPrChange w:author="Pavlacic, Jeffrey M" w:date="2017-02-05T16:49:00Z" w:id="146">
            <w:rPr>
              <w:rFonts w:ascii="Times New Roman" w:hAnsi="Times New Roman" w:cs="Times New Roman"/>
              <w:sz w:val="24"/>
              <w:szCs w:val="24"/>
            </w:rPr>
          </w:rPrChange>
        </w:rPr>
        <w:t>lassroom-type setting, and the questions were printed in a fixed order, consistent across all forms. T</w:t>
      </w:r>
      <w:r w:rsidRPr="30ED58D4" w:rsidR="00D96C99">
        <w:rPr>
          <w:rFonts w:ascii="Times New Roman" w:hAnsi="Times New Roman" w:eastAsia="Times New Roman" w:cs="Times New Roman"/>
          <w:sz w:val="24"/>
          <w:szCs w:val="24"/>
          <w:rPrChange w:author="Pavlacic, Jeffrey M" w:date="2017-02-05T16:49:00Z" w:id="147">
            <w:rPr>
              <w:rFonts w:ascii="Times New Roman" w:hAnsi="Times New Roman" w:cs="Times New Roman"/>
              <w:sz w:val="24"/>
              <w:szCs w:val="24"/>
            </w:rPr>
          </w:rPrChange>
        </w:rPr>
        <w:t xml:space="preserve">his setting included a </w:t>
      </w:r>
      <w:r w:rsidRPr="30ED58D4" w:rsidR="00D96C99">
        <w:rPr>
          <w:rFonts w:ascii="Times New Roman" w:hAnsi="Times New Roman" w:eastAsia="Times New Roman" w:cs="Times New Roman"/>
          <w:sz w:val="24"/>
          <w:szCs w:val="24"/>
          <w:rPrChange w:author="Pavlacic, Jeffrey M" w:date="2017-02-05T16:49:00Z" w:id="148">
            <w:rPr>
              <w:rFonts w:ascii="Times New Roman" w:hAnsi="Times New Roman" w:cs="Times New Roman"/>
              <w:sz w:val="24"/>
              <w:szCs w:val="24"/>
            </w:rPr>
          </w:rPrChange>
        </w:rPr>
        <w:lastRenderedPageBreak/>
        <w:t xml:space="preserve">proctor to oversee the experiment and debrief the participants upon completion. </w:t>
      </w:r>
      <w:r w:rsidRPr="30ED58D4" w:rsidR="006F3D13">
        <w:rPr>
          <w:rFonts w:ascii="Times New Roman" w:hAnsi="Times New Roman" w:eastAsia="Times New Roman" w:cs="Times New Roman"/>
          <w:sz w:val="24"/>
          <w:szCs w:val="24"/>
          <w:rPrChange w:author="Pavlacic, Jeffrey M" w:date="2017-02-05T16:49:00Z" w:id="149">
            <w:rPr>
              <w:rFonts w:ascii="Times New Roman" w:hAnsi="Times New Roman" w:cs="Times New Roman"/>
              <w:sz w:val="24"/>
              <w:szCs w:val="24"/>
            </w:rPr>
          </w:rPrChange>
        </w:rPr>
        <w:t>Alternatively, c</w:t>
      </w:r>
      <w:r w:rsidRPr="30ED58D4" w:rsidR="00D96C99">
        <w:rPr>
          <w:rFonts w:ascii="Times New Roman" w:hAnsi="Times New Roman" w:eastAsia="Times New Roman" w:cs="Times New Roman"/>
          <w:sz w:val="24"/>
          <w:szCs w:val="24"/>
          <w:rPrChange w:author="Pavlacic, Jeffrey M" w:date="2017-02-05T16:49:00Z" w:id="150">
            <w:rPr>
              <w:rFonts w:ascii="Times New Roman" w:hAnsi="Times New Roman" w:cs="Times New Roman"/>
              <w:sz w:val="24"/>
              <w:szCs w:val="24"/>
            </w:rPr>
          </w:rPrChange>
        </w:rPr>
        <w:t>omputerized questionnai</w:t>
      </w:r>
      <w:r w:rsidRPr="30ED58D4" w:rsidR="006F3D13">
        <w:rPr>
          <w:rFonts w:ascii="Times New Roman" w:hAnsi="Times New Roman" w:eastAsia="Times New Roman" w:cs="Times New Roman"/>
          <w:sz w:val="24"/>
          <w:szCs w:val="24"/>
          <w:rPrChange w:author="Pavlacic, Jeffrey M" w:date="2017-02-05T16:49:00Z" w:id="151">
            <w:rPr>
              <w:rFonts w:ascii="Times New Roman" w:hAnsi="Times New Roman" w:cs="Times New Roman"/>
              <w:sz w:val="24"/>
              <w:szCs w:val="24"/>
            </w:rPr>
          </w:rPrChange>
        </w:rPr>
        <w:t xml:space="preserve">res </w:t>
      </w:r>
      <w:r w:rsidRPr="30ED58D4" w:rsidR="00FA1F6B">
        <w:rPr>
          <w:rFonts w:ascii="Times New Roman" w:hAnsi="Times New Roman" w:eastAsia="Times New Roman" w:cs="Times New Roman"/>
          <w:sz w:val="24"/>
          <w:szCs w:val="24"/>
          <w:rPrChange w:author="Pavlacic, Jeffrey M" w:date="2017-02-05T16:49:00Z" w:id="152">
            <w:rPr>
              <w:rFonts w:ascii="Times New Roman" w:hAnsi="Times New Roman" w:cs="Times New Roman"/>
              <w:sz w:val="24"/>
              <w:szCs w:val="24"/>
            </w:rPr>
          </w:rPrChange>
        </w:rPr>
        <w:t>were</w:t>
      </w:r>
      <w:r w:rsidRPr="30ED58D4" w:rsidR="006F3D13">
        <w:rPr>
          <w:rFonts w:ascii="Times New Roman" w:hAnsi="Times New Roman" w:eastAsia="Times New Roman" w:cs="Times New Roman"/>
          <w:sz w:val="24"/>
          <w:szCs w:val="24"/>
          <w:rPrChange w:author="Pavlacic, Jeffrey M" w:date="2017-02-05T16:49:00Z" w:id="153">
            <w:rPr>
              <w:rFonts w:ascii="Times New Roman" w:hAnsi="Times New Roman" w:cs="Times New Roman"/>
              <w:sz w:val="24"/>
              <w:szCs w:val="24"/>
            </w:rPr>
          </w:rPrChange>
        </w:rPr>
        <w:t xml:space="preserve"> available</w:t>
      </w:r>
      <w:r w:rsidRPr="30ED58D4" w:rsidR="00D96C99">
        <w:rPr>
          <w:rFonts w:ascii="Times New Roman" w:hAnsi="Times New Roman" w:eastAsia="Times New Roman" w:cs="Times New Roman"/>
          <w:sz w:val="24"/>
          <w:szCs w:val="24"/>
          <w:rPrChange w:author="Pavlacic, Jeffrey M" w:date="2017-02-05T16:49:00Z" w:id="154">
            <w:rPr>
              <w:rFonts w:ascii="Times New Roman" w:hAnsi="Times New Roman" w:cs="Times New Roman"/>
              <w:sz w:val="24"/>
              <w:szCs w:val="24"/>
            </w:rPr>
          </w:rPrChange>
        </w:rPr>
        <w:t xml:space="preserve"> for </w:t>
      </w:r>
      <w:r w:rsidRPr="30ED58D4" w:rsidR="00FA1F6B">
        <w:rPr>
          <w:rFonts w:ascii="Times New Roman" w:hAnsi="Times New Roman" w:eastAsia="Times New Roman" w:cs="Times New Roman"/>
          <w:sz w:val="24"/>
          <w:szCs w:val="24"/>
          <w:rPrChange w:author="Pavlacic, Jeffrey M" w:date="2017-02-05T16:49:00Z" w:id="155">
            <w:rPr>
              <w:rFonts w:ascii="Times New Roman" w:hAnsi="Times New Roman" w:cs="Times New Roman"/>
              <w:sz w:val="24"/>
              <w:szCs w:val="24"/>
            </w:rPr>
          </w:rPrChange>
        </w:rPr>
        <w:t>participants</w:t>
      </w:r>
      <w:r w:rsidRPr="30ED58D4" w:rsidR="00D96C99">
        <w:rPr>
          <w:rFonts w:ascii="Times New Roman" w:hAnsi="Times New Roman" w:eastAsia="Times New Roman" w:cs="Times New Roman"/>
          <w:sz w:val="24"/>
          <w:szCs w:val="24"/>
          <w:rPrChange w:author="Pavlacic, Jeffrey M" w:date="2017-02-05T16:49:00Z" w:id="156">
            <w:rPr>
              <w:rFonts w:ascii="Times New Roman" w:hAnsi="Times New Roman" w:cs="Times New Roman"/>
              <w:sz w:val="24"/>
              <w:szCs w:val="24"/>
            </w:rPr>
          </w:rPrChange>
        </w:rPr>
        <w:t xml:space="preserve"> </w:t>
      </w:r>
      <w:r w:rsidRPr="30ED58D4" w:rsidR="006F3D13">
        <w:rPr>
          <w:rFonts w:ascii="Times New Roman" w:hAnsi="Times New Roman" w:eastAsia="Times New Roman" w:cs="Times New Roman"/>
          <w:sz w:val="24"/>
          <w:szCs w:val="24"/>
          <w:rPrChange w:author="Pavlacic, Jeffrey M" w:date="2017-02-05T16:49:00Z" w:id="157">
            <w:rPr>
              <w:rFonts w:ascii="Times New Roman" w:hAnsi="Times New Roman" w:cs="Times New Roman"/>
              <w:sz w:val="24"/>
              <w:szCs w:val="24"/>
            </w:rPr>
          </w:rPrChange>
        </w:rPr>
        <w:t>to access electronically,</w:t>
      </w:r>
      <w:r w:rsidRPr="30ED58D4" w:rsidR="00D96C99">
        <w:rPr>
          <w:rFonts w:ascii="Times New Roman" w:hAnsi="Times New Roman" w:eastAsia="Times New Roman" w:cs="Times New Roman"/>
          <w:sz w:val="24"/>
          <w:szCs w:val="24"/>
          <w:rPrChange w:author="Pavlacic, Jeffrey M" w:date="2017-02-05T16:49:00Z" w:id="158">
            <w:rPr>
              <w:rFonts w:ascii="Times New Roman" w:hAnsi="Times New Roman" w:cs="Times New Roman"/>
              <w:sz w:val="24"/>
              <w:szCs w:val="24"/>
            </w:rPr>
          </w:rPrChange>
        </w:rPr>
        <w:t xml:space="preserve"> and they were allowed to complete the experiment without</w:t>
      </w:r>
      <w:r w:rsidRPr="30ED58D4" w:rsidR="006F3D13">
        <w:rPr>
          <w:rFonts w:ascii="Times New Roman" w:hAnsi="Times New Roman" w:eastAsia="Times New Roman" w:cs="Times New Roman"/>
          <w:sz w:val="24"/>
          <w:szCs w:val="24"/>
          <w:rPrChange w:author="Pavlacic, Jeffrey M" w:date="2017-02-05T16:49:00Z" w:id="159">
            <w:rPr>
              <w:rFonts w:ascii="Times New Roman" w:hAnsi="Times New Roman" w:cs="Times New Roman"/>
              <w:sz w:val="24"/>
              <w:szCs w:val="24"/>
            </w:rPr>
          </w:rPrChange>
        </w:rPr>
        <w:t xml:space="preserve"> directly</w:t>
      </w:r>
      <w:r w:rsidRPr="30ED58D4" w:rsidR="00D96C99">
        <w:rPr>
          <w:rFonts w:ascii="Times New Roman" w:hAnsi="Times New Roman" w:eastAsia="Times New Roman" w:cs="Times New Roman"/>
          <w:sz w:val="24"/>
          <w:szCs w:val="24"/>
          <w:rPrChange w:author="Pavlacic, Jeffrey M" w:date="2017-02-05T16:49:00Z" w:id="160">
            <w:rPr>
              <w:rFonts w:ascii="Times New Roman" w:hAnsi="Times New Roman" w:cs="Times New Roman"/>
              <w:sz w:val="24"/>
              <w:szCs w:val="24"/>
            </w:rPr>
          </w:rPrChange>
        </w:rPr>
        <w:t xml:space="preserve"> interacting with a proctor.</w:t>
      </w:r>
      <w:r w:rsidRPr="30ED58D4" w:rsidR="006F3D13">
        <w:rPr>
          <w:rFonts w:ascii="Times New Roman" w:hAnsi="Times New Roman" w:eastAsia="Times New Roman" w:cs="Times New Roman"/>
          <w:sz w:val="24"/>
          <w:szCs w:val="24"/>
          <w:rPrChange w:author="Pavlacic, Jeffrey M" w:date="2017-02-05T16:49:00Z" w:id="161">
            <w:rPr>
              <w:rFonts w:ascii="Times New Roman" w:hAnsi="Times New Roman" w:cs="Times New Roman"/>
              <w:sz w:val="24"/>
              <w:szCs w:val="24"/>
            </w:rPr>
          </w:rPrChange>
        </w:rPr>
        <w:t xml:space="preserve"> To ensure participants were properly informed, both an introduction and a debriefing were included within the online form.</w:t>
      </w:r>
      <w:r w:rsidRPr="30ED58D4" w:rsidR="00D96C99">
        <w:rPr>
          <w:rFonts w:ascii="Times New Roman" w:hAnsi="Times New Roman" w:eastAsia="Times New Roman" w:cs="Times New Roman"/>
          <w:sz w:val="24"/>
          <w:szCs w:val="24"/>
          <w:rPrChange w:author="Pavlacic, Jeffrey M" w:date="2017-02-05T16:49:00Z" w:id="162">
            <w:rPr>
              <w:rFonts w:ascii="Times New Roman" w:hAnsi="Times New Roman" w:cs="Times New Roman"/>
              <w:sz w:val="24"/>
              <w:szCs w:val="24"/>
            </w:rPr>
          </w:rPrChange>
        </w:rPr>
        <w:t xml:space="preserve"> One section of the compute</w:t>
      </w:r>
      <w:r w:rsidRPr="30ED58D4" w:rsidR="00067D56">
        <w:rPr>
          <w:rFonts w:ascii="Times New Roman" w:hAnsi="Times New Roman" w:eastAsia="Times New Roman" w:cs="Times New Roman"/>
          <w:sz w:val="24"/>
          <w:szCs w:val="24"/>
          <w:rPrChange w:author="Pavlacic, Jeffrey M" w:date="2017-02-05T16:49:00Z" w:id="163">
            <w:rPr>
              <w:rFonts w:ascii="Times New Roman" w:hAnsi="Times New Roman" w:cs="Times New Roman"/>
              <w:sz w:val="24"/>
              <w:szCs w:val="24"/>
            </w:rPr>
          </w:rPrChange>
        </w:rPr>
        <w:t xml:space="preserve">rized questionnaires followed the original scale </w:t>
      </w:r>
      <w:r w:rsidRPr="30ED58D4" w:rsidR="00D96C99">
        <w:rPr>
          <w:rFonts w:ascii="Times New Roman" w:hAnsi="Times New Roman" w:eastAsia="Times New Roman" w:cs="Times New Roman"/>
          <w:sz w:val="24"/>
          <w:szCs w:val="24"/>
          <w:rPrChange w:author="Pavlacic, Jeffrey M" w:date="2017-02-05T16:49:00Z" w:id="164">
            <w:rPr>
              <w:rFonts w:ascii="Times New Roman" w:hAnsi="Times New Roman" w:cs="Times New Roman"/>
              <w:sz w:val="24"/>
              <w:szCs w:val="24"/>
            </w:rPr>
          </w:rPrChange>
        </w:rPr>
        <w:t>question order that was never changed</w:t>
      </w:r>
      <w:r w:rsidRPr="30ED58D4" w:rsidR="00C8627D">
        <w:rPr>
          <w:rFonts w:ascii="Times New Roman" w:hAnsi="Times New Roman" w:eastAsia="Times New Roman" w:cs="Times New Roman"/>
          <w:sz w:val="24"/>
          <w:szCs w:val="24"/>
          <w:rPrChange w:author="Pavlacic, Jeffrey M" w:date="2017-02-05T16:49:00Z" w:id="165">
            <w:rPr>
              <w:rFonts w:ascii="Times New Roman" w:hAnsi="Times New Roman" w:cs="Times New Roman"/>
              <w:sz w:val="24"/>
              <w:szCs w:val="24"/>
            </w:rPr>
          </w:rPrChange>
        </w:rPr>
        <w:t>, consistent with the paper forms. A different group</w:t>
      </w:r>
      <w:r w:rsidRPr="30ED58D4" w:rsidR="00D96C99">
        <w:rPr>
          <w:rFonts w:ascii="Times New Roman" w:hAnsi="Times New Roman" w:eastAsia="Times New Roman" w:cs="Times New Roman"/>
          <w:sz w:val="24"/>
          <w:szCs w:val="24"/>
          <w:rPrChange w:author="Pavlacic, Jeffrey M" w:date="2017-02-05T16:49:00Z" w:id="166">
            <w:rPr>
              <w:rFonts w:ascii="Times New Roman" w:hAnsi="Times New Roman" w:cs="Times New Roman"/>
              <w:sz w:val="24"/>
              <w:szCs w:val="24"/>
            </w:rPr>
          </w:rPrChange>
        </w:rPr>
        <w:t xml:space="preserve"> of participants were given each question in a randomized order. Once collected, the results were then amalgamated into a database for statistical </w:t>
      </w:r>
      <w:r w:rsidRPr="30ED58D4" w:rsidR="000E153D">
        <w:rPr>
          <w:rFonts w:ascii="Times New Roman" w:hAnsi="Times New Roman" w:eastAsia="Times New Roman" w:cs="Times New Roman"/>
          <w:sz w:val="24"/>
          <w:szCs w:val="24"/>
          <w:rPrChange w:author="Pavlacic, Jeffrey M" w:date="2017-02-05T16:49:00Z" w:id="167">
            <w:rPr>
              <w:rFonts w:ascii="Times New Roman" w:hAnsi="Times New Roman" w:cs="Times New Roman"/>
              <w:sz w:val="24"/>
              <w:szCs w:val="24"/>
            </w:rPr>
          </w:rPrChange>
        </w:rPr>
        <w:t>analysis</w:t>
      </w:r>
      <w:r w:rsidRPr="30ED58D4" w:rsidR="00FC69A7">
        <w:rPr>
          <w:rFonts w:ascii="Times New Roman" w:hAnsi="Times New Roman" w:eastAsia="Times New Roman" w:cs="Times New Roman"/>
          <w:sz w:val="24"/>
          <w:szCs w:val="24"/>
          <w:rPrChange w:author="Pavlacic, Jeffrey M" w:date="2017-02-05T16:49:00Z" w:id="168">
            <w:rPr>
              <w:rFonts w:ascii="Times New Roman" w:hAnsi="Times New Roman" w:cs="Times New Roman"/>
              <w:sz w:val="24"/>
              <w:szCs w:val="24"/>
            </w:rPr>
          </w:rPrChange>
        </w:rPr>
        <w:t>.</w:t>
      </w:r>
    </w:p>
    <w:p w:rsidR="002A087B" w:rsidRDefault="002A087B" w14:paraId="2002E36C" w14:textId="615AA0AC">
      <w:pPr>
        <w:spacing w:line="480" w:lineRule="auto"/>
        <w:jc w:val="both"/>
        <w:outlineLvl w:val="0"/>
        <w:rPr>
          <w:rFonts w:ascii="Times New Roman" w:hAnsi="Times New Roman" w:eastAsia="Times New Roman" w:cs="Times New Roman"/>
          <w:b/>
          <w:bCs/>
          <w:sz w:val="24"/>
          <w:szCs w:val="24"/>
        </w:rPr>
        <w:pPrChange w:author="Pavlacic, Jeffrey M" w:date="2017-02-05T16:49:00Z" w:id="169">
          <w:pPr>
            <w:jc w:val="both"/>
          </w:pPr>
        </w:pPrChange>
      </w:pPr>
      <w:r w:rsidRPr="30ED58D4">
        <w:rPr>
          <w:rFonts w:ascii="Times New Roman" w:hAnsi="Times New Roman" w:eastAsia="Times New Roman" w:cs="Times New Roman"/>
          <w:b/>
          <w:bCs/>
          <w:sz w:val="24"/>
          <w:szCs w:val="24"/>
          <w:rPrChange w:author="Pavlacic, Jeffrey M" w:date="2017-02-05T16:49:00Z" w:id="170">
            <w:rPr>
              <w:rFonts w:ascii="Times New Roman" w:hAnsi="Times New Roman" w:cs="Times New Roman"/>
              <w:b/>
              <w:sz w:val="24"/>
              <w:szCs w:val="24"/>
            </w:rPr>
          </w:rPrChange>
        </w:rPr>
        <w:t>Hypotheses</w:t>
      </w:r>
      <w:r w:rsidRPr="30ED58D4" w:rsidR="000447BE">
        <w:rPr>
          <w:rFonts w:ascii="Times New Roman" w:hAnsi="Times New Roman" w:eastAsia="Times New Roman" w:cs="Times New Roman"/>
          <w:b/>
          <w:bCs/>
          <w:sz w:val="24"/>
          <w:szCs w:val="24"/>
          <w:rPrChange w:author="Pavlacic, Jeffrey M" w:date="2017-02-05T16:49:00Z" w:id="171">
            <w:rPr>
              <w:rFonts w:ascii="Times New Roman" w:hAnsi="Times New Roman" w:cs="Times New Roman"/>
              <w:b/>
              <w:sz w:val="24"/>
              <w:szCs w:val="24"/>
            </w:rPr>
          </w:rPrChange>
        </w:rPr>
        <w:t xml:space="preserve"> and Data Analytic Plan</w:t>
      </w:r>
    </w:p>
    <w:p w:rsidRPr="002E1C34" w:rsidR="000447BE" w:rsidRDefault="000447BE" w14:paraId="2B64E881" w14:textId="3098B2B0">
      <w:pPr>
        <w:spacing w:line="480" w:lineRule="auto"/>
        <w:ind w:firstLine="720"/>
        <w:jc w:val="left"/>
        <w:rPr>
          <w:rFonts w:ascii="Times New Roman" w:hAnsi="Times New Roman" w:eastAsia="Times New Roman" w:cs="Times New Roman"/>
          <w:sz w:val="24"/>
          <w:szCs w:val="24"/>
        </w:rPr>
        <w:pPrChange w:author="Pavlacic, Jeffrey M" w:date="2017-02-05T17:01:00Z" w:id="172">
          <w:pPr>
            <w:ind w:firstLine="720"/>
            <w:jc w:val="left"/>
          </w:pPr>
        </w:pPrChange>
      </w:pPr>
      <w:r w:rsidRPr="30ED58D4">
        <w:rPr>
          <w:rFonts w:ascii="Times New Roman" w:hAnsi="Times New Roman" w:eastAsia="Times New Roman" w:cs="Times New Roman"/>
          <w:sz w:val="24"/>
          <w:szCs w:val="24"/>
          <w:rPrChange w:author="Pavlacic, Jeffrey M" w:date="2017-02-05T16:49:00Z" w:id="173">
            <w:rPr>
              <w:rFonts w:ascii="Times New Roman" w:hAnsi="Times New Roman" w:cs="Times New Roman"/>
              <w:sz w:val="24"/>
              <w:szCs w:val="24"/>
            </w:rPr>
          </w:rPrChange>
        </w:rPr>
        <w:t>Each hypothesis was tested using three dependent measures. The variance-covariance matrix for each type of delivery was estimated and compared to each other by using root mean squared error</w:t>
      </w:r>
      <w:r w:rsidRPr="30ED58D4" w:rsidR="00D93D47">
        <w:rPr>
          <w:rFonts w:ascii="Times New Roman" w:hAnsi="Times New Roman" w:eastAsia="Times New Roman" w:cs="Times New Roman"/>
          <w:sz w:val="24"/>
          <w:szCs w:val="24"/>
          <w:rPrChange w:author="Pavlacic, Jeffrey M" w:date="2017-02-05T16:49:00Z" w:id="174">
            <w:rPr>
              <w:rFonts w:ascii="Times New Roman" w:hAnsi="Times New Roman" w:cs="Times New Roman"/>
              <w:sz w:val="24"/>
              <w:szCs w:val="24"/>
            </w:rPr>
          </w:rPrChange>
        </w:rPr>
        <w:t xml:space="preserve"> (RMSE; CITE). RMSE</w:t>
      </w:r>
      <w:r w:rsidRPr="30ED58D4">
        <w:rPr>
          <w:rFonts w:ascii="Times New Roman" w:hAnsi="Times New Roman" w:eastAsia="Times New Roman" w:cs="Times New Roman"/>
          <w:sz w:val="24"/>
          <w:szCs w:val="24"/>
          <w:rPrChange w:author="Pavlacic, Jeffrey M" w:date="2017-02-05T16:49:00Z" w:id="175">
            <w:rPr>
              <w:rFonts w:ascii="Times New Roman" w:hAnsi="Times New Roman" w:cs="Times New Roman"/>
              <w:sz w:val="24"/>
              <w:szCs w:val="24"/>
            </w:rPr>
          </w:rPrChange>
        </w:rPr>
        <w:t xml:space="preserve"> estimates the difference between covariance matrices and is often used in structural equation modeling to determine if models have good fit to the data. A criterion of &lt; .06 for good fit, .06-.08 for acceptable fit, and &gt; .10 for bad fit was used (Hu &amp; </w:t>
      </w:r>
      <w:proofErr w:type="spellStart"/>
      <w:r w:rsidRPr="30ED58D4">
        <w:rPr>
          <w:rFonts w:ascii="Times New Roman" w:hAnsi="Times New Roman" w:eastAsia="Times New Roman" w:cs="Times New Roman"/>
          <w:sz w:val="24"/>
          <w:szCs w:val="24"/>
          <w:rPrChange w:author="Pavlacic, Jeffrey M" w:date="2017-02-05T16:49:00Z" w:id="176">
            <w:rPr>
              <w:rFonts w:ascii="Times New Roman" w:hAnsi="Times New Roman" w:cs="Times New Roman"/>
              <w:sz w:val="24"/>
              <w:szCs w:val="24"/>
            </w:rPr>
          </w:rPrChange>
        </w:rPr>
        <w:t>Bentler</w:t>
      </w:r>
      <w:proofErr w:type="spellEnd"/>
      <w:r w:rsidRPr="30ED58D4">
        <w:rPr>
          <w:rFonts w:ascii="Times New Roman" w:hAnsi="Times New Roman" w:eastAsia="Times New Roman" w:cs="Times New Roman"/>
          <w:sz w:val="24"/>
          <w:szCs w:val="24"/>
          <w:rPrChange w:author="Pavlacic, Jeffrey M" w:date="2017-02-05T16:49:00Z" w:id="177">
            <w:rPr>
              <w:rFonts w:ascii="Times New Roman" w:hAnsi="Times New Roman" w:cs="Times New Roman"/>
              <w:sz w:val="24"/>
              <w:szCs w:val="24"/>
            </w:rPr>
          </w:rPrChange>
        </w:rPr>
        <w:t xml:space="preserve">, 1999?). This analysis was used to determine if the change in delivery changed the structure of the item relationships to each other. </w:t>
      </w:r>
      <w:r w:rsidRPr="30ED58D4" w:rsidR="00D93D47">
        <w:rPr>
          <w:rFonts w:ascii="Times New Roman" w:hAnsi="Times New Roman" w:eastAsia="Times New Roman" w:cs="Times New Roman"/>
          <w:sz w:val="24"/>
          <w:szCs w:val="24"/>
          <w:rPrChange w:author="Pavlacic, Jeffrey M" w:date="2017-02-05T16:49:00Z" w:id="178">
            <w:rPr>
              <w:rFonts w:ascii="Times New Roman" w:hAnsi="Times New Roman" w:cs="Times New Roman"/>
              <w:sz w:val="24"/>
              <w:szCs w:val="24"/>
            </w:rPr>
          </w:rPrChange>
        </w:rPr>
        <w:t>RMSE</w:t>
      </w:r>
      <w:r w:rsidRPr="30ED58D4" w:rsidR="00DB7892">
        <w:rPr>
          <w:rFonts w:ascii="Times New Roman" w:hAnsi="Times New Roman" w:eastAsia="Times New Roman" w:cs="Times New Roman"/>
          <w:sz w:val="24"/>
          <w:szCs w:val="24"/>
          <w:rPrChange w:author="Pavlacic, Jeffrey M" w:date="2017-02-05T16:49:00Z" w:id="179">
            <w:rPr>
              <w:rFonts w:ascii="Times New Roman" w:hAnsi="Times New Roman" w:cs="Times New Roman"/>
              <w:sz w:val="24"/>
              <w:szCs w:val="24"/>
            </w:rPr>
          </w:rPrChange>
        </w:rPr>
        <w:t xml:space="preserve"> values were calculated using the </w:t>
      </w:r>
      <w:proofErr w:type="spellStart"/>
      <w:r w:rsidRPr="625B5181" w:rsidR="002E1C34">
        <w:rPr>
          <w:rFonts w:ascii="Times New Roman" w:hAnsi="Times New Roman" w:eastAsia="Times New Roman" w:cs="Times New Roman"/>
          <w:i/>
          <w:iCs/>
          <w:sz w:val="24"/>
          <w:szCs w:val="24"/>
          <w:rPrChange w:author="Pavlacic, Jeffrey M" w:date="2017-02-05T17:01:00Z" w:id="180">
            <w:rPr>
              <w:rFonts w:ascii="Times New Roman" w:hAnsi="Times New Roman" w:cs="Times New Roman"/>
              <w:i/>
              <w:sz w:val="24"/>
              <w:szCs w:val="24"/>
            </w:rPr>
          </w:rPrChange>
        </w:rPr>
        <w:t>monomvn</w:t>
      </w:r>
      <w:proofErr w:type="spellEnd"/>
      <w:r w:rsidRPr="625B5181" w:rsidR="002E1C34">
        <w:rPr>
          <w:rFonts w:ascii="Times New Roman" w:hAnsi="Times New Roman" w:eastAsia="Times New Roman" w:cs="Times New Roman"/>
          <w:i/>
          <w:iCs/>
          <w:sz w:val="24"/>
          <w:szCs w:val="24"/>
          <w:rPrChange w:author="Pavlacic, Jeffrey M" w:date="2017-02-05T17:01:00Z" w:id="181">
            <w:rPr>
              <w:rFonts w:ascii="Times New Roman" w:hAnsi="Times New Roman" w:cs="Times New Roman"/>
              <w:i/>
              <w:sz w:val="24"/>
              <w:szCs w:val="24"/>
            </w:rPr>
          </w:rPrChange>
        </w:rPr>
        <w:t xml:space="preserve"> </w:t>
      </w:r>
      <w:r w:rsidRPr="30ED58D4" w:rsidR="002E1C34">
        <w:rPr>
          <w:rFonts w:ascii="Times New Roman" w:hAnsi="Times New Roman" w:eastAsia="Times New Roman" w:cs="Times New Roman"/>
          <w:sz w:val="24"/>
          <w:szCs w:val="24"/>
          <w:rPrChange w:author="Pavlacic, Jeffrey M" w:date="2017-02-05T16:49:00Z" w:id="182">
            <w:rPr>
              <w:rFonts w:ascii="Times New Roman" w:hAnsi="Times New Roman" w:cs="Times New Roman"/>
              <w:sz w:val="24"/>
              <w:szCs w:val="24"/>
            </w:rPr>
          </w:rPrChange>
        </w:rPr>
        <w:t xml:space="preserve">package in </w:t>
      </w:r>
      <w:r w:rsidRPr="625B5181" w:rsidR="002E1C34">
        <w:rPr>
          <w:rFonts w:ascii="Times New Roman" w:hAnsi="Times New Roman" w:eastAsia="Times New Roman" w:cs="Times New Roman"/>
          <w:i/>
          <w:iCs/>
          <w:sz w:val="24"/>
          <w:szCs w:val="24"/>
          <w:rPrChange w:author="Pavlacic, Jeffrey M" w:date="2017-02-05T17:01:00Z" w:id="183">
            <w:rPr>
              <w:rFonts w:ascii="Times New Roman" w:hAnsi="Times New Roman" w:cs="Times New Roman"/>
              <w:i/>
              <w:sz w:val="24"/>
              <w:szCs w:val="24"/>
            </w:rPr>
          </w:rPrChange>
        </w:rPr>
        <w:t>R</w:t>
      </w:r>
      <w:r w:rsidRPr="30ED58D4" w:rsidR="002E1C34">
        <w:rPr>
          <w:rFonts w:ascii="Times New Roman" w:hAnsi="Times New Roman" w:eastAsia="Times New Roman" w:cs="Times New Roman"/>
          <w:sz w:val="24"/>
          <w:szCs w:val="24"/>
          <w:rPrChange w:author="Pavlacic, Jeffrey M" w:date="2017-02-05T16:49:00Z" w:id="184">
            <w:rPr>
              <w:rFonts w:ascii="Times New Roman" w:hAnsi="Times New Roman" w:cs="Times New Roman"/>
              <w:sz w:val="24"/>
              <w:szCs w:val="24"/>
            </w:rPr>
          </w:rPrChange>
        </w:rPr>
        <w:t xml:space="preserve"> (</w:t>
      </w:r>
      <w:proofErr w:type="spellStart"/>
      <w:r w:rsidRPr="30ED58D4" w:rsidR="002E1C34">
        <w:rPr>
          <w:rFonts w:ascii="Times New Roman" w:hAnsi="Times New Roman" w:eastAsia="Times New Roman" w:cs="Times New Roman"/>
          <w:sz w:val="24"/>
          <w:szCs w:val="24"/>
          <w:rPrChange w:author="Pavlacic, Jeffrey M" w:date="2017-02-05T16:49:00Z" w:id="185">
            <w:rPr>
              <w:rFonts w:ascii="Times New Roman" w:hAnsi="Times New Roman" w:cs="Times New Roman"/>
              <w:sz w:val="24"/>
              <w:szCs w:val="24"/>
            </w:rPr>
          </w:rPrChange>
        </w:rPr>
        <w:t>Gramacy</w:t>
      </w:r>
      <w:proofErr w:type="spellEnd"/>
      <w:r w:rsidRPr="30ED58D4" w:rsidR="002E1C34">
        <w:rPr>
          <w:rFonts w:ascii="Times New Roman" w:hAnsi="Times New Roman" w:eastAsia="Times New Roman" w:cs="Times New Roman"/>
          <w:sz w:val="24"/>
          <w:szCs w:val="24"/>
          <w:rPrChange w:author="Pavlacic, Jeffrey M" w:date="2017-02-05T16:49:00Z" w:id="186">
            <w:rPr>
              <w:rFonts w:ascii="Times New Roman" w:hAnsi="Times New Roman" w:cs="Times New Roman"/>
              <w:sz w:val="24"/>
              <w:szCs w:val="24"/>
            </w:rPr>
          </w:rPrChange>
        </w:rPr>
        <w:t xml:space="preserve">, CITE). </w:t>
      </w:r>
    </w:p>
    <w:p w:rsidRPr="00D21696" w:rsidR="000447BE" w:rsidRDefault="000447BE" w14:paraId="6F97BE1A" w14:textId="620E0DCD">
      <w:pPr>
        <w:spacing w:line="480" w:lineRule="auto"/>
        <w:ind w:firstLine="720"/>
        <w:jc w:val="left"/>
        <w:rPr>
          <w:rFonts w:ascii="Times New Roman" w:hAnsi="Times New Roman" w:eastAsia="Times New Roman" w:cs="Times New Roman"/>
          <w:b/>
          <w:bCs/>
          <w:sz w:val="24"/>
          <w:szCs w:val="24"/>
        </w:rPr>
        <w:pPrChange w:author="Pavlacic, Jeffrey M" w:date="2017-02-05T16:49:00Z" w:id="187">
          <w:pPr>
            <w:ind w:firstLine="720"/>
            <w:jc w:val="left"/>
          </w:pPr>
        </w:pPrChange>
      </w:pPr>
      <w:r w:rsidRPr="30ED58D4">
        <w:rPr>
          <w:rFonts w:ascii="Times New Roman" w:hAnsi="Times New Roman" w:eastAsia="Times New Roman" w:cs="Times New Roman"/>
          <w:sz w:val="24"/>
          <w:szCs w:val="24"/>
          <w:rPrChange w:author="Pavlacic, Jeffrey M" w:date="2017-02-05T16:49:00Z" w:id="188">
            <w:rPr>
              <w:rFonts w:ascii="Times New Roman" w:hAnsi="Times New Roman" w:cs="Times New Roman"/>
              <w:sz w:val="24"/>
              <w:szCs w:val="24"/>
            </w:rPr>
          </w:rPrChange>
        </w:rPr>
        <w:t xml:space="preserve">Next, item averages were calculated across all participants for each item. These 20 items were then compared in a matched dependent </w:t>
      </w:r>
      <w:r w:rsidRPr="625B5181">
        <w:rPr>
          <w:rFonts w:ascii="Times New Roman" w:hAnsi="Times New Roman" w:eastAsia="Times New Roman" w:cs="Times New Roman"/>
          <w:i/>
          <w:iCs/>
          <w:sz w:val="24"/>
          <w:szCs w:val="24"/>
          <w:rPrChange w:author="Pavlacic, Jeffrey M" w:date="2017-02-05T16:49:00Z" w:id="189">
            <w:rPr>
              <w:rFonts w:ascii="Times New Roman" w:hAnsi="Times New Roman" w:cs="Times New Roman"/>
              <w:i/>
              <w:sz w:val="24"/>
              <w:szCs w:val="24"/>
            </w:rPr>
          </w:rPrChange>
        </w:rPr>
        <w:t>t</w:t>
      </w:r>
      <w:r w:rsidRPr="30ED58D4">
        <w:rPr>
          <w:rFonts w:ascii="Times New Roman" w:hAnsi="Times New Roman" w:eastAsia="Times New Roman" w:cs="Times New Roman"/>
          <w:sz w:val="24"/>
          <w:szCs w:val="24"/>
          <w:rPrChange w:author="Pavlacic, Jeffrey M" w:date="2017-02-05T16:49:00Z" w:id="190">
            <w:rPr>
              <w:rFonts w:ascii="Times New Roman" w:hAnsi="Times New Roman" w:cs="Times New Roman"/>
              <w:sz w:val="24"/>
              <w:szCs w:val="24"/>
            </w:rPr>
          </w:rPrChange>
        </w:rPr>
        <w:t>-test (i.e. item 1 to item 1, item 2 to item 2) to determine if delivery changed the mean of the item. While covariance structure elucidates the varying relations between items, we may still find that item averages are pushed one direction or another by a change in delivery and still maintain the same correlation between items. If this test was significant, we examined the i</w:t>
      </w:r>
      <w:r w:rsidRPr="30ED58D4" w:rsidR="00411150">
        <w:rPr>
          <w:rFonts w:ascii="Times New Roman" w:hAnsi="Times New Roman" w:eastAsia="Times New Roman" w:cs="Times New Roman"/>
          <w:sz w:val="24"/>
          <w:szCs w:val="24"/>
          <w:rPrChange w:author="Pavlacic, Jeffrey M" w:date="2017-02-05T16:49:00Z" w:id="191">
            <w:rPr>
              <w:rFonts w:ascii="Times New Roman" w:hAnsi="Times New Roman" w:cs="Times New Roman"/>
              <w:sz w:val="24"/>
              <w:szCs w:val="24"/>
            </w:rPr>
          </w:rPrChange>
        </w:rPr>
        <w:t xml:space="preserve">ndividual items across participants for large effect sizes, as </w:t>
      </w:r>
      <w:r w:rsidRPr="30ED58D4" w:rsidR="00411150">
        <w:rPr>
          <w:rFonts w:ascii="Times New Roman" w:hAnsi="Times New Roman" w:eastAsia="Times New Roman" w:cs="Times New Roman"/>
          <w:sz w:val="24"/>
          <w:szCs w:val="24"/>
          <w:rPrChange w:author="Pavlacic, Jeffrey M" w:date="2017-02-05T16:49:00Z" w:id="192">
            <w:rPr>
              <w:rFonts w:ascii="Times New Roman" w:hAnsi="Times New Roman" w:cs="Times New Roman"/>
              <w:sz w:val="24"/>
              <w:szCs w:val="24"/>
            </w:rPr>
          </w:rPrChange>
        </w:rPr>
        <w:lastRenderedPageBreak/>
        <w:t xml:space="preserve">large sample sizes would create significant </w:t>
      </w:r>
      <w:r w:rsidRPr="625B5181" w:rsidR="00411150">
        <w:rPr>
          <w:rFonts w:ascii="Times New Roman" w:hAnsi="Times New Roman" w:eastAsia="Times New Roman" w:cs="Times New Roman"/>
          <w:i/>
          <w:iCs/>
          <w:sz w:val="24"/>
          <w:szCs w:val="24"/>
          <w:rPrChange w:author="Pavlacic, Jeffrey M" w:date="2017-02-05T16:49:00Z" w:id="193">
            <w:rPr>
              <w:rFonts w:ascii="Times New Roman" w:hAnsi="Times New Roman" w:cs="Times New Roman"/>
              <w:i/>
              <w:sz w:val="24"/>
              <w:szCs w:val="24"/>
            </w:rPr>
          </w:rPrChange>
        </w:rPr>
        <w:t>t</w:t>
      </w:r>
      <w:r w:rsidRPr="30ED58D4" w:rsidR="00411150">
        <w:rPr>
          <w:rFonts w:ascii="Times New Roman" w:hAnsi="Times New Roman" w:eastAsia="Times New Roman" w:cs="Times New Roman"/>
          <w:sz w:val="24"/>
          <w:szCs w:val="24"/>
          <w:rPrChange w:author="Pavlacic, Jeffrey M" w:date="2017-02-05T16:49:00Z" w:id="194">
            <w:rPr>
              <w:rFonts w:ascii="Times New Roman" w:hAnsi="Times New Roman" w:cs="Times New Roman"/>
              <w:sz w:val="24"/>
              <w:szCs w:val="24"/>
            </w:rPr>
          </w:rPrChange>
        </w:rPr>
        <w:t>-test follow ups.</w:t>
      </w:r>
      <w:r w:rsidRPr="30ED58D4">
        <w:rPr>
          <w:rFonts w:ascii="Times New Roman" w:hAnsi="Times New Roman" w:eastAsia="Times New Roman" w:cs="Times New Roman"/>
          <w:sz w:val="24"/>
          <w:szCs w:val="24"/>
          <w:rPrChange w:author="Pavlacic, Jeffrey M" w:date="2017-02-05T16:49:00Z" w:id="195">
            <w:rPr>
              <w:rFonts w:ascii="Times New Roman" w:hAnsi="Times New Roman" w:cs="Times New Roman"/>
              <w:sz w:val="24"/>
              <w:szCs w:val="24"/>
            </w:rPr>
          </w:rPrChange>
        </w:rPr>
        <w:t xml:space="preserve"> Last, the total scores for each participant were compared across delivery type using an independent </w:t>
      </w:r>
      <w:r w:rsidRPr="625B5181">
        <w:rPr>
          <w:rFonts w:ascii="Times New Roman" w:hAnsi="Times New Roman" w:eastAsia="Times New Roman" w:cs="Times New Roman"/>
          <w:i/>
          <w:iCs/>
          <w:sz w:val="24"/>
          <w:szCs w:val="24"/>
          <w:rPrChange w:author="Pavlacic, Jeffrey M" w:date="2017-02-05T16:49:00Z" w:id="196">
            <w:rPr>
              <w:rFonts w:ascii="Times New Roman" w:hAnsi="Times New Roman" w:cs="Times New Roman"/>
              <w:i/>
              <w:sz w:val="24"/>
              <w:szCs w:val="24"/>
            </w:rPr>
          </w:rPrChange>
        </w:rPr>
        <w:t>t</w:t>
      </w:r>
      <w:r w:rsidRPr="30ED58D4">
        <w:rPr>
          <w:rFonts w:ascii="Times New Roman" w:hAnsi="Times New Roman" w:eastAsia="Times New Roman" w:cs="Times New Roman"/>
          <w:sz w:val="24"/>
          <w:szCs w:val="24"/>
          <w:rPrChange w:author="Pavlacic, Jeffrey M" w:date="2017-02-05T16:49:00Z" w:id="197">
            <w:rPr>
              <w:rFonts w:ascii="Times New Roman" w:hAnsi="Times New Roman" w:cs="Times New Roman"/>
              <w:sz w:val="24"/>
              <w:szCs w:val="24"/>
            </w:rPr>
          </w:rPrChange>
        </w:rPr>
        <w:t xml:space="preserve">-test. Item analyses allow a focus on specific items that may show changes, while </w:t>
      </w:r>
      <w:r w:rsidRPr="30ED58D4" w:rsidR="00D21696">
        <w:rPr>
          <w:rFonts w:ascii="Times New Roman" w:hAnsi="Times New Roman" w:eastAsia="Times New Roman" w:cs="Times New Roman"/>
          <w:sz w:val="24"/>
          <w:szCs w:val="24"/>
          <w:rPrChange w:author="Pavlacic, Jeffrey M" w:date="2017-02-05T16:49:00Z" w:id="198">
            <w:rPr>
              <w:rFonts w:ascii="Times New Roman" w:hAnsi="Times New Roman" w:cs="Times New Roman"/>
              <w:sz w:val="24"/>
              <w:szCs w:val="24"/>
            </w:rPr>
          </w:rPrChange>
        </w:rPr>
        <w:t xml:space="preserve">total scores allow us to investigate if changes in delivery alter the overall score that is used in other analyses. In both the item and total score analyses, </w:t>
      </w:r>
      <w:r w:rsidRPr="625B5181" w:rsidR="00D21696">
        <w:rPr>
          <w:rFonts w:ascii="Times New Roman" w:hAnsi="Times New Roman" w:eastAsia="Times New Roman" w:cs="Times New Roman"/>
          <w:i/>
          <w:iCs/>
          <w:sz w:val="24"/>
          <w:szCs w:val="24"/>
          <w:rPrChange w:author="Pavlacic, Jeffrey M" w:date="2017-02-05T16:49:00Z" w:id="199">
            <w:rPr>
              <w:rFonts w:ascii="Times New Roman" w:hAnsi="Times New Roman" w:cs="Times New Roman"/>
              <w:i/>
              <w:sz w:val="24"/>
              <w:szCs w:val="24"/>
            </w:rPr>
          </w:rPrChange>
        </w:rPr>
        <w:t xml:space="preserve">d </w:t>
      </w:r>
      <w:r w:rsidRPr="30ED58D4" w:rsidR="00D21696">
        <w:rPr>
          <w:rFonts w:ascii="Times New Roman" w:hAnsi="Times New Roman" w:eastAsia="Times New Roman" w:cs="Times New Roman"/>
          <w:sz w:val="24"/>
          <w:szCs w:val="24"/>
          <w:rPrChange w:author="Pavlacic, Jeffrey M" w:date="2017-02-05T16:49:00Z" w:id="200">
            <w:rPr>
              <w:rFonts w:ascii="Times New Roman" w:hAnsi="Times New Roman" w:cs="Times New Roman"/>
              <w:sz w:val="24"/>
              <w:szCs w:val="24"/>
            </w:rPr>
          </w:rPrChange>
        </w:rPr>
        <w:t xml:space="preserve">values and Bayes Factors are provided to examine the size of effects for interpretation, instead of </w:t>
      </w:r>
      <w:r w:rsidRPr="625B5181" w:rsidR="00D21696">
        <w:rPr>
          <w:rFonts w:ascii="Times New Roman" w:hAnsi="Times New Roman" w:eastAsia="Times New Roman" w:cs="Times New Roman"/>
          <w:i/>
          <w:iCs/>
          <w:sz w:val="24"/>
          <w:szCs w:val="24"/>
          <w:rPrChange w:author="Pavlacic, Jeffrey M" w:date="2017-02-05T16:49:00Z" w:id="201">
            <w:rPr>
              <w:rFonts w:ascii="Times New Roman" w:hAnsi="Times New Roman" w:cs="Times New Roman"/>
              <w:i/>
              <w:sz w:val="24"/>
              <w:szCs w:val="24"/>
            </w:rPr>
          </w:rPrChange>
        </w:rPr>
        <w:t>p</w:t>
      </w:r>
      <w:r w:rsidRPr="30ED58D4" w:rsidR="00D21696">
        <w:rPr>
          <w:rFonts w:ascii="Times New Roman" w:hAnsi="Times New Roman" w:eastAsia="Times New Roman" w:cs="Times New Roman"/>
          <w:sz w:val="24"/>
          <w:szCs w:val="24"/>
          <w:rPrChange w:author="Pavlacic, Jeffrey M" w:date="2017-02-05T16:49:00Z" w:id="202">
            <w:rPr>
              <w:rFonts w:ascii="Times New Roman" w:hAnsi="Times New Roman" w:cs="Times New Roman"/>
              <w:sz w:val="24"/>
              <w:szCs w:val="24"/>
            </w:rPr>
          </w:rPrChange>
        </w:rPr>
        <w:t xml:space="preserve">-values that are biased by sample </w:t>
      </w:r>
      <w:commentRangeStart w:id="203"/>
      <w:commentRangeStart w:id="204"/>
      <w:commentRangeStart w:id="205"/>
      <w:r w:rsidRPr="30ED58D4" w:rsidR="00D21696">
        <w:rPr>
          <w:rFonts w:ascii="Times New Roman" w:hAnsi="Times New Roman" w:eastAsia="Times New Roman" w:cs="Times New Roman"/>
          <w:sz w:val="24"/>
          <w:szCs w:val="24"/>
          <w:rPrChange w:author="Pavlacic, Jeffrey M" w:date="2017-02-05T16:49:00Z" w:id="206">
            <w:rPr>
              <w:rFonts w:ascii="Times New Roman" w:hAnsi="Times New Roman" w:cs="Times New Roman"/>
              <w:sz w:val="24"/>
              <w:szCs w:val="24"/>
            </w:rPr>
          </w:rPrChange>
        </w:rPr>
        <w:t>size</w:t>
      </w:r>
      <w:commentRangeEnd w:id="203"/>
      <w:r w:rsidR="00814B41">
        <w:rPr>
          <w:rStyle w:val="CommentReference"/>
        </w:rPr>
        <w:commentReference w:id="203"/>
      </w:r>
      <w:commentRangeEnd w:id="204"/>
      <w:r w:rsidR="00432B88">
        <w:rPr>
          <w:rStyle w:val="CommentReference"/>
        </w:rPr>
        <w:commentReference w:id="204"/>
      </w:r>
      <w:commentRangeEnd w:id="205"/>
      <w:r w:rsidR="00012A11">
        <w:rPr>
          <w:rStyle w:val="CommentReference"/>
        </w:rPr>
        <w:commentReference w:id="205"/>
      </w:r>
      <w:r w:rsidRPr="30ED58D4" w:rsidR="00D21696">
        <w:rPr>
          <w:rFonts w:ascii="Times New Roman" w:hAnsi="Times New Roman" w:eastAsia="Times New Roman" w:cs="Times New Roman"/>
          <w:sz w:val="24"/>
          <w:szCs w:val="24"/>
          <w:rPrChange w:author="Pavlacic, Jeffrey M" w:date="2017-02-05T16:49:00Z" w:id="207">
            <w:rPr>
              <w:rFonts w:ascii="Times New Roman" w:hAnsi="Times New Roman" w:cs="Times New Roman"/>
              <w:sz w:val="24"/>
              <w:szCs w:val="24"/>
            </w:rPr>
          </w:rPrChange>
        </w:rPr>
        <w:t xml:space="preserve">. </w:t>
      </w:r>
    </w:p>
    <w:p w:rsidR="002A087B" w:rsidRDefault="002A087B" w14:paraId="339CF5FB" w14:textId="2440CAB8">
      <w:pPr>
        <w:spacing w:line="480" w:lineRule="auto"/>
        <w:ind w:firstLine="720"/>
        <w:jc w:val="left"/>
        <w:rPr>
          <w:rFonts w:ascii="Times New Roman" w:hAnsi="Times New Roman" w:eastAsia="Times New Roman" w:cs="Times New Roman"/>
          <w:sz w:val="24"/>
          <w:szCs w:val="24"/>
        </w:rPr>
        <w:pPrChange w:author="Pavlacic, Jeffrey M" w:date="2017-02-05T16:49:00Z" w:id="208">
          <w:pPr>
            <w:ind w:firstLine="720"/>
            <w:jc w:val="left"/>
          </w:pPr>
        </w:pPrChange>
      </w:pPr>
      <w:r w:rsidRPr="30ED58D4">
        <w:rPr>
          <w:rFonts w:ascii="Times New Roman" w:hAnsi="Times New Roman" w:eastAsia="Times New Roman" w:cs="Times New Roman"/>
          <w:sz w:val="24"/>
          <w:szCs w:val="24"/>
          <w:u w:val="single"/>
          <w:rPrChange w:author="Pavlacic, Jeffrey M" w:date="2017-02-05T16:49:00Z" w:id="209">
            <w:rPr>
              <w:rFonts w:ascii="Times New Roman" w:hAnsi="Times New Roman" w:cs="Times New Roman"/>
              <w:sz w:val="24"/>
              <w:szCs w:val="24"/>
              <w:u w:val="single"/>
            </w:rPr>
          </w:rPrChange>
        </w:rPr>
        <w:t>Hypothesis 1</w:t>
      </w:r>
      <w:r w:rsidRPr="30ED58D4">
        <w:rPr>
          <w:rFonts w:ascii="Times New Roman" w:hAnsi="Times New Roman" w:eastAsia="Times New Roman" w:cs="Times New Roman"/>
          <w:sz w:val="24"/>
          <w:szCs w:val="24"/>
          <w:rPrChange w:author="Pavlacic, Jeffrey M" w:date="2017-02-05T16:49:00Z" w:id="210">
            <w:rPr>
              <w:rFonts w:ascii="Times New Roman" w:hAnsi="Times New Roman" w:cs="Times New Roman"/>
              <w:sz w:val="24"/>
              <w:szCs w:val="24"/>
            </w:rPr>
          </w:rPrChange>
        </w:rPr>
        <w:t>. Paper forms were compared computerized</w:t>
      </w:r>
      <w:r w:rsidRPr="30ED58D4" w:rsidR="00DD68F6">
        <w:rPr>
          <w:rFonts w:ascii="Times New Roman" w:hAnsi="Times New Roman" w:eastAsia="Times New Roman" w:cs="Times New Roman"/>
          <w:sz w:val="24"/>
          <w:szCs w:val="24"/>
          <w:rPrChange w:author="Pavlacic, Jeffrey M" w:date="2017-02-05T16:49:00Z" w:id="211">
            <w:rPr>
              <w:rFonts w:ascii="Times New Roman" w:hAnsi="Times New Roman" w:cs="Times New Roman"/>
              <w:sz w:val="24"/>
              <w:szCs w:val="24"/>
            </w:rPr>
          </w:rPrChange>
        </w:rPr>
        <w:t xml:space="preserve"> non-random</w:t>
      </w:r>
      <w:r w:rsidRPr="30ED58D4">
        <w:rPr>
          <w:rFonts w:ascii="Times New Roman" w:hAnsi="Times New Roman" w:eastAsia="Times New Roman" w:cs="Times New Roman"/>
          <w:sz w:val="24"/>
          <w:szCs w:val="24"/>
          <w:rPrChange w:author="Pavlacic, Jeffrey M" w:date="2017-02-05T16:49:00Z" w:id="212">
            <w:rPr>
              <w:rFonts w:ascii="Times New Roman" w:hAnsi="Times New Roman" w:cs="Times New Roman"/>
              <w:sz w:val="24"/>
              <w:szCs w:val="24"/>
            </w:rPr>
          </w:rPrChange>
        </w:rPr>
        <w:t xml:space="preserve"> forms to examine the method of delivery on the relationships between items, item means, and total scores. We expected to find XX consistent with previous research by </w:t>
      </w:r>
      <w:commentRangeStart w:id="213"/>
      <w:r w:rsidRPr="30ED58D4">
        <w:rPr>
          <w:rFonts w:ascii="Times New Roman" w:hAnsi="Times New Roman" w:eastAsia="Times New Roman" w:cs="Times New Roman"/>
          <w:sz w:val="24"/>
          <w:szCs w:val="24"/>
          <w:rPrChange w:author="Pavlacic, Jeffrey M" w:date="2017-02-05T16:49:00Z" w:id="214">
            <w:rPr>
              <w:rFonts w:ascii="Times New Roman" w:hAnsi="Times New Roman" w:cs="Times New Roman"/>
              <w:sz w:val="24"/>
              <w:szCs w:val="24"/>
            </w:rPr>
          </w:rPrChange>
        </w:rPr>
        <w:t>XX</w:t>
      </w:r>
      <w:commentRangeEnd w:id="213"/>
      <w:r>
        <w:rPr>
          <w:rStyle w:val="CommentReference"/>
        </w:rPr>
        <w:commentReference w:id="213"/>
      </w:r>
      <w:r w:rsidRPr="30ED58D4">
        <w:rPr>
          <w:rFonts w:ascii="Times New Roman" w:hAnsi="Times New Roman" w:eastAsia="Times New Roman" w:cs="Times New Roman"/>
          <w:sz w:val="24"/>
          <w:szCs w:val="24"/>
          <w:rPrChange w:author="Pavlacic, Jeffrey M" w:date="2017-02-05T16:49:00Z" w:id="215">
            <w:rPr>
              <w:rFonts w:ascii="Times New Roman" w:hAnsi="Times New Roman" w:cs="Times New Roman"/>
              <w:sz w:val="24"/>
              <w:szCs w:val="24"/>
            </w:rPr>
          </w:rPrChange>
        </w:rPr>
        <w:t xml:space="preserve">. </w:t>
      </w:r>
    </w:p>
    <w:p w:rsidRPr="002C0DF1" w:rsidR="009D7E1E" w:rsidRDefault="00B17F81" w14:paraId="2E1993FD" w14:textId="7D0D2F06">
      <w:pPr>
        <w:spacing w:line="480" w:lineRule="auto"/>
        <w:ind w:firstLine="720"/>
        <w:jc w:val="left"/>
        <w:rPr>
          <w:rFonts w:ascii="Times New Roman" w:hAnsi="Times New Roman" w:eastAsia="Times New Roman" w:cs="Times New Roman"/>
          <w:sz w:val="24"/>
          <w:szCs w:val="24"/>
        </w:rPr>
        <w:pPrChange w:author="Pavlacic, Jeffrey M" w:date="2017-02-05T16:49:00Z" w:id="216">
          <w:pPr>
            <w:ind w:firstLine="720"/>
            <w:jc w:val="left"/>
          </w:pPr>
        </w:pPrChange>
      </w:pPr>
      <w:r w:rsidRPr="30ED58D4">
        <w:rPr>
          <w:rFonts w:ascii="Times New Roman" w:hAnsi="Times New Roman" w:eastAsia="Times New Roman" w:cs="Times New Roman"/>
          <w:sz w:val="24"/>
          <w:szCs w:val="24"/>
          <w:u w:val="single"/>
          <w:rPrChange w:author="Pavlacic, Jeffrey M" w:date="2017-02-05T16:49:00Z" w:id="217">
            <w:rPr>
              <w:rFonts w:ascii="Times New Roman" w:hAnsi="Times New Roman" w:cs="Times New Roman"/>
              <w:sz w:val="24"/>
              <w:szCs w:val="24"/>
              <w:u w:val="single"/>
            </w:rPr>
          </w:rPrChange>
        </w:rPr>
        <w:t>Hypothesis 2.</w:t>
      </w:r>
      <w:r w:rsidRPr="30ED58D4">
        <w:rPr>
          <w:rFonts w:ascii="Times New Roman" w:hAnsi="Times New Roman" w:eastAsia="Times New Roman" w:cs="Times New Roman"/>
          <w:sz w:val="24"/>
          <w:szCs w:val="24"/>
          <w:rPrChange w:author="Pavlacic, Jeffrey M" w:date="2017-02-05T16:49:00Z" w:id="218">
            <w:rPr>
              <w:rFonts w:ascii="Times New Roman" w:hAnsi="Times New Roman" w:cs="Times New Roman"/>
              <w:sz w:val="24"/>
              <w:szCs w:val="24"/>
            </w:rPr>
          </w:rPrChange>
        </w:rPr>
        <w:t xml:space="preserve"> Computer forms were then </w:t>
      </w:r>
      <w:r w:rsidRPr="30ED58D4" w:rsidR="00DD68F6">
        <w:rPr>
          <w:rFonts w:ascii="Times New Roman" w:hAnsi="Times New Roman" w:eastAsia="Times New Roman" w:cs="Times New Roman"/>
          <w:sz w:val="24"/>
          <w:szCs w:val="24"/>
          <w:rPrChange w:author="Pavlacic, Jeffrey M" w:date="2017-02-05T16:49:00Z" w:id="219">
            <w:rPr>
              <w:rFonts w:ascii="Times New Roman" w:hAnsi="Times New Roman" w:cs="Times New Roman"/>
              <w:sz w:val="24"/>
              <w:szCs w:val="24"/>
            </w:rPr>
          </w:rPrChange>
        </w:rPr>
        <w:t>analyzed by</w:t>
      </w:r>
      <w:r w:rsidRPr="30ED58D4">
        <w:rPr>
          <w:rFonts w:ascii="Times New Roman" w:hAnsi="Times New Roman" w:eastAsia="Times New Roman" w:cs="Times New Roman"/>
          <w:sz w:val="24"/>
          <w:szCs w:val="24"/>
          <w:rPrChange w:author="Pavlacic, Jeffrey M" w:date="2017-02-05T16:49:00Z" w:id="220">
            <w:rPr>
              <w:rFonts w:ascii="Times New Roman" w:hAnsi="Times New Roman" w:cs="Times New Roman"/>
              <w:sz w:val="24"/>
              <w:szCs w:val="24"/>
            </w:rPr>
          </w:rPrChange>
        </w:rPr>
        <w:t xml:space="preserve"> randomized and </w:t>
      </w:r>
      <w:r w:rsidRPr="30ED58D4" w:rsidR="00DD68F6">
        <w:rPr>
          <w:rFonts w:ascii="Times New Roman" w:hAnsi="Times New Roman" w:eastAsia="Times New Roman" w:cs="Times New Roman"/>
          <w:sz w:val="24"/>
          <w:szCs w:val="24"/>
          <w:rPrChange w:author="Pavlacic, Jeffrey M" w:date="2017-02-05T16:49:00Z" w:id="221">
            <w:rPr>
              <w:rFonts w:ascii="Times New Roman" w:hAnsi="Times New Roman" w:cs="Times New Roman"/>
              <w:sz w:val="24"/>
              <w:szCs w:val="24"/>
            </w:rPr>
          </w:rPrChange>
        </w:rPr>
        <w:t>non</w:t>
      </w:r>
      <w:r w:rsidRPr="30ED58D4">
        <w:rPr>
          <w:rFonts w:ascii="Times New Roman" w:hAnsi="Times New Roman" w:eastAsia="Times New Roman" w:cs="Times New Roman"/>
          <w:sz w:val="24"/>
          <w:szCs w:val="24"/>
          <w:rPrChange w:author="Pavlacic, Jeffrey M" w:date="2017-02-05T16:49:00Z" w:id="222">
            <w:rPr>
              <w:rFonts w:ascii="Times New Roman" w:hAnsi="Times New Roman" w:cs="Times New Roman"/>
              <w:sz w:val="24"/>
              <w:szCs w:val="24"/>
            </w:rPr>
          </w:rPrChange>
        </w:rPr>
        <w:t xml:space="preserve">randomized groups to examine the impact of randomization on covariance structure, item means, and total scores. We expected to find that these forms would vary across covariance structure and item means, which would indicate differences in reactivity to questions (i.e. item 4 always has item 3 as a precursor on a nonrandom form, while item 4 may have a different set of answers when prefaced with other questions). We examined total scores; however, it was unclear if these values would change. A difference in item means may result in changes in total scores, but may also result in </w:t>
      </w:r>
      <w:r w:rsidRPr="30ED58D4" w:rsidR="0001431B">
        <w:rPr>
          <w:rFonts w:ascii="Times New Roman" w:hAnsi="Times New Roman" w:eastAsia="Times New Roman" w:cs="Times New Roman"/>
          <w:sz w:val="24"/>
          <w:szCs w:val="24"/>
          <w:rPrChange w:author="Pavlacic, Jeffrey M" w:date="2017-02-05T16:49:00Z" w:id="223">
            <w:rPr>
              <w:rFonts w:ascii="Times New Roman" w:hAnsi="Times New Roman" w:cs="Times New Roman"/>
              <w:sz w:val="24"/>
              <w:szCs w:val="24"/>
            </w:rPr>
          </w:rPrChange>
        </w:rPr>
        <w:t>no change if some item</w:t>
      </w:r>
      <w:r w:rsidRPr="30ED58D4" w:rsidR="00573973">
        <w:rPr>
          <w:rFonts w:ascii="Times New Roman" w:hAnsi="Times New Roman" w:eastAsia="Times New Roman" w:cs="Times New Roman"/>
          <w:sz w:val="24"/>
          <w:szCs w:val="24"/>
          <w:rPrChange w:author="Pavlacic, Jeffrey M" w:date="2017-02-05T16:49:00Z" w:id="224">
            <w:rPr>
              <w:rFonts w:ascii="Times New Roman" w:hAnsi="Times New Roman" w:cs="Times New Roman"/>
              <w:sz w:val="24"/>
              <w:szCs w:val="24"/>
            </w:rPr>
          </w:rPrChange>
        </w:rPr>
        <w:t xml:space="preserve"> mean</w:t>
      </w:r>
      <w:r w:rsidRPr="30ED58D4" w:rsidR="0001431B">
        <w:rPr>
          <w:rFonts w:ascii="Times New Roman" w:hAnsi="Times New Roman" w:eastAsia="Times New Roman" w:cs="Times New Roman"/>
          <w:sz w:val="24"/>
          <w:szCs w:val="24"/>
          <w:rPrChange w:author="Pavlacic, Jeffrey M" w:date="2017-02-05T16:49:00Z" w:id="225">
            <w:rPr>
              <w:rFonts w:ascii="Times New Roman" w:hAnsi="Times New Roman" w:cs="Times New Roman"/>
              <w:sz w:val="24"/>
              <w:szCs w:val="24"/>
            </w:rPr>
          </w:rPrChange>
        </w:rPr>
        <w:t xml:space="preserve">s decrease, while others increase. </w:t>
      </w:r>
    </w:p>
    <w:p w:rsidR="002560CE" w:rsidRDefault="002560CE" w14:paraId="12EB71FE" w14:textId="6D80DA56">
      <w:pPr>
        <w:spacing w:line="480" w:lineRule="auto"/>
        <w:jc w:val="center"/>
        <w:outlineLvl w:val="0"/>
        <w:rPr>
          <w:rFonts w:ascii="Times New Roman" w:hAnsi="Times New Roman" w:eastAsia="Times New Roman" w:cs="Times New Roman"/>
          <w:b/>
          <w:bCs/>
          <w:sz w:val="24"/>
          <w:szCs w:val="24"/>
        </w:rPr>
        <w:pPrChange w:author="Pavlacic, Jeffrey M" w:date="2017-02-05T16:49:00Z" w:id="226">
          <w:pPr>
            <w:jc w:val="center"/>
          </w:pPr>
        </w:pPrChange>
      </w:pPr>
      <w:r w:rsidRPr="30ED58D4">
        <w:rPr>
          <w:rFonts w:ascii="Times New Roman" w:hAnsi="Times New Roman" w:eastAsia="Times New Roman" w:cs="Times New Roman"/>
          <w:b/>
          <w:bCs/>
          <w:sz w:val="24"/>
          <w:szCs w:val="24"/>
          <w:rPrChange w:author="Pavlacic, Jeffrey M" w:date="2017-02-05T16:49:00Z" w:id="227">
            <w:rPr>
              <w:rFonts w:ascii="Times New Roman" w:hAnsi="Times New Roman" w:cs="Times New Roman"/>
              <w:b/>
              <w:sz w:val="24"/>
              <w:szCs w:val="24"/>
            </w:rPr>
          </w:rPrChange>
        </w:rPr>
        <w:t>Results</w:t>
      </w:r>
    </w:p>
    <w:p w:rsidRPr="00E92BC5" w:rsidR="002C0DF1" w:rsidRDefault="002C0DF1" w14:paraId="10B63EA9" w14:textId="3A8E9D81">
      <w:pPr>
        <w:spacing w:line="480" w:lineRule="auto"/>
        <w:jc w:val="both"/>
        <w:outlineLvl w:val="0"/>
        <w:rPr>
          <w:rFonts w:ascii="Times New Roman" w:hAnsi="Times New Roman" w:eastAsia="Times New Roman" w:cs="Times New Roman"/>
          <w:sz w:val="24"/>
          <w:szCs w:val="24"/>
        </w:rPr>
        <w:pPrChange w:author="Pavlacic, Jeffrey M" w:date="2017-02-05T16:49:00Z" w:id="228">
          <w:pPr>
            <w:jc w:val="both"/>
          </w:pPr>
        </w:pPrChange>
      </w:pPr>
      <w:r w:rsidRPr="30ED58D4">
        <w:rPr>
          <w:rFonts w:ascii="Times New Roman" w:hAnsi="Times New Roman" w:eastAsia="Times New Roman" w:cs="Times New Roman"/>
          <w:b/>
          <w:bCs/>
          <w:sz w:val="24"/>
          <w:szCs w:val="24"/>
          <w:rPrChange w:author="Pavlacic, Jeffrey M" w:date="2017-02-05T16:49:00Z" w:id="229">
            <w:rPr>
              <w:rFonts w:ascii="Times New Roman" w:hAnsi="Times New Roman" w:cs="Times New Roman"/>
              <w:b/>
              <w:sz w:val="24"/>
              <w:szCs w:val="24"/>
            </w:rPr>
          </w:rPrChange>
        </w:rPr>
        <w:t>Data Screening</w:t>
      </w:r>
    </w:p>
    <w:p w:rsidRPr="00927FA5" w:rsidR="002C0DF1" w:rsidRDefault="002C0DF1" w14:paraId="0C3D3BFA" w14:textId="049747B2">
      <w:pPr>
        <w:spacing w:line="480" w:lineRule="auto"/>
        <w:jc w:val="left"/>
        <w:rPr>
          <w:rFonts w:ascii="Times New Roman" w:hAnsi="Times New Roman" w:eastAsia="Times New Roman" w:cs="Times New Roman"/>
          <w:sz w:val="24"/>
          <w:szCs w:val="24"/>
        </w:rPr>
        <w:pPrChange w:author="Pavlacic, Jeffrey M" w:date="2017-02-05T17:01:00Z" w:id="230">
          <w:pPr>
            <w:jc w:val="left"/>
          </w:pPr>
        </w:pPrChange>
      </w:pPr>
      <w:r>
        <w:rPr>
          <w:rFonts w:ascii="Times New Roman" w:hAnsi="Times New Roman" w:cs="Times New Roman"/>
          <w:sz w:val="24"/>
          <w:szCs w:val="24"/>
        </w:rPr>
        <w:tab/>
      </w:r>
      <w:r w:rsidRPr="30ED58D4" w:rsidR="005B289E">
        <w:rPr>
          <w:rFonts w:ascii="Times New Roman" w:hAnsi="Times New Roman" w:eastAsia="Times New Roman" w:cs="Times New Roman"/>
          <w:sz w:val="24"/>
          <w:szCs w:val="24"/>
          <w:rPrChange w:author="Pavlacic, Jeffrey M" w:date="2017-02-05T16:49:00Z" w:id="231">
            <w:rPr>
              <w:rFonts w:ascii="Times New Roman" w:hAnsi="Times New Roman" w:cs="Times New Roman"/>
              <w:sz w:val="24"/>
              <w:szCs w:val="24"/>
            </w:rPr>
          </w:rPrChange>
        </w:rPr>
        <w:t>Each dataset was analyzed</w:t>
      </w:r>
      <w:r w:rsidRPr="30ED58D4" w:rsidR="003424F0">
        <w:rPr>
          <w:rFonts w:ascii="Times New Roman" w:hAnsi="Times New Roman" w:eastAsia="Times New Roman" w:cs="Times New Roman"/>
          <w:sz w:val="24"/>
          <w:szCs w:val="24"/>
          <w:rPrChange w:author="Pavlacic, Jeffrey M" w:date="2017-02-05T16:49:00Z" w:id="232">
            <w:rPr>
              <w:rFonts w:ascii="Times New Roman" w:hAnsi="Times New Roman" w:cs="Times New Roman"/>
              <w:sz w:val="24"/>
              <w:szCs w:val="24"/>
            </w:rPr>
          </w:rPrChange>
        </w:rPr>
        <w:t xml:space="preserve"> separately </w:t>
      </w:r>
      <w:r w:rsidRPr="30ED58D4" w:rsidR="00160C8A">
        <w:rPr>
          <w:rFonts w:ascii="Times New Roman" w:hAnsi="Times New Roman" w:eastAsia="Times New Roman" w:cs="Times New Roman"/>
          <w:sz w:val="24"/>
          <w:szCs w:val="24"/>
          <w:rPrChange w:author="Pavlacic, Jeffrey M" w:date="2017-02-05T16:49:00Z" w:id="233">
            <w:rPr>
              <w:rFonts w:ascii="Times New Roman" w:hAnsi="Times New Roman" w:cs="Times New Roman"/>
              <w:sz w:val="24"/>
              <w:szCs w:val="24"/>
            </w:rPr>
          </w:rPrChange>
        </w:rPr>
        <w:t xml:space="preserve">by splitting on both scale, </w:t>
      </w:r>
      <w:r w:rsidRPr="30ED58D4" w:rsidR="003424F0">
        <w:rPr>
          <w:rFonts w:ascii="Times New Roman" w:hAnsi="Times New Roman" w:eastAsia="Times New Roman" w:cs="Times New Roman"/>
          <w:sz w:val="24"/>
          <w:szCs w:val="24"/>
          <w:rPrChange w:author="Pavlacic, Jeffrey M" w:date="2017-02-05T16:49:00Z" w:id="234">
            <w:rPr>
              <w:rFonts w:ascii="Times New Roman" w:hAnsi="Times New Roman" w:cs="Times New Roman"/>
              <w:sz w:val="24"/>
              <w:szCs w:val="24"/>
            </w:rPr>
          </w:rPrChange>
        </w:rPr>
        <w:t>delivery</w:t>
      </w:r>
      <w:r w:rsidRPr="30ED58D4" w:rsidR="00160C8A">
        <w:rPr>
          <w:rFonts w:ascii="Times New Roman" w:hAnsi="Times New Roman" w:eastAsia="Times New Roman" w:cs="Times New Roman"/>
          <w:sz w:val="24"/>
          <w:szCs w:val="24"/>
          <w:rPrChange w:author="Pavlacic, Jeffrey M" w:date="2017-02-05T16:49:00Z" w:id="235">
            <w:rPr>
              <w:rFonts w:ascii="Times New Roman" w:hAnsi="Times New Roman" w:cs="Times New Roman"/>
              <w:sz w:val="24"/>
              <w:szCs w:val="24"/>
            </w:rPr>
          </w:rPrChange>
        </w:rPr>
        <w:t>, and randomization</w:t>
      </w:r>
      <w:r w:rsidRPr="30ED58D4" w:rsidR="003424F0">
        <w:rPr>
          <w:rFonts w:ascii="Times New Roman" w:hAnsi="Times New Roman" w:eastAsia="Times New Roman" w:cs="Times New Roman"/>
          <w:sz w:val="24"/>
          <w:szCs w:val="24"/>
          <w:rPrChange w:author="Pavlacic, Jeffrey M" w:date="2017-02-05T16:49:00Z" w:id="236">
            <w:rPr>
              <w:rFonts w:ascii="Times New Roman" w:hAnsi="Times New Roman" w:cs="Times New Roman"/>
              <w:sz w:val="24"/>
              <w:szCs w:val="24"/>
            </w:rPr>
          </w:rPrChange>
        </w:rPr>
        <w:t xml:space="preserve"> (i.e. PIL-Paper, PIL-Computer</w:t>
      </w:r>
      <w:r w:rsidRPr="30ED58D4" w:rsidR="00160C8A">
        <w:rPr>
          <w:rFonts w:ascii="Times New Roman" w:hAnsi="Times New Roman" w:eastAsia="Times New Roman" w:cs="Times New Roman"/>
          <w:sz w:val="24"/>
          <w:szCs w:val="24"/>
          <w:rPrChange w:author="Pavlacic, Jeffrey M" w:date="2017-02-05T16:49:00Z" w:id="237">
            <w:rPr>
              <w:rFonts w:ascii="Times New Roman" w:hAnsi="Times New Roman" w:cs="Times New Roman"/>
              <w:sz w:val="24"/>
              <w:szCs w:val="24"/>
            </w:rPr>
          </w:rPrChange>
        </w:rPr>
        <w:t>-Random, PIL-Computer-Nonrandom</w:t>
      </w:r>
      <w:r w:rsidRPr="30ED58D4" w:rsidR="003424F0">
        <w:rPr>
          <w:rFonts w:ascii="Times New Roman" w:hAnsi="Times New Roman" w:eastAsia="Times New Roman" w:cs="Times New Roman"/>
          <w:sz w:val="24"/>
          <w:szCs w:val="24"/>
          <w:rPrChange w:author="Pavlacic, Jeffrey M" w:date="2017-02-05T16:49:00Z" w:id="238">
            <w:rPr>
              <w:rFonts w:ascii="Times New Roman" w:hAnsi="Times New Roman" w:cs="Times New Roman"/>
              <w:sz w:val="24"/>
              <w:szCs w:val="24"/>
            </w:rPr>
          </w:rPrChange>
        </w:rPr>
        <w:t>, etc.)</w:t>
      </w:r>
      <w:r w:rsidRPr="30ED58D4" w:rsidR="005B289E">
        <w:rPr>
          <w:rFonts w:ascii="Times New Roman" w:hAnsi="Times New Roman" w:eastAsia="Times New Roman" w:cs="Times New Roman"/>
          <w:sz w:val="24"/>
          <w:szCs w:val="24"/>
          <w:rPrChange w:author="Pavlacic, Jeffrey M" w:date="2017-02-05T16:49:00Z" w:id="239">
            <w:rPr>
              <w:rFonts w:ascii="Times New Roman" w:hAnsi="Times New Roman" w:cs="Times New Roman"/>
              <w:sz w:val="24"/>
              <w:szCs w:val="24"/>
            </w:rPr>
          </w:rPrChange>
        </w:rPr>
        <w:t>. First</w:t>
      </w:r>
      <w:r w:rsidRPr="30ED58D4">
        <w:rPr>
          <w:rFonts w:ascii="Times New Roman" w:hAnsi="Times New Roman" w:eastAsia="Times New Roman" w:cs="Times New Roman"/>
          <w:sz w:val="24"/>
          <w:szCs w:val="24"/>
          <w:rPrChange w:author="Pavlacic, Jeffrey M" w:date="2017-02-05T16:49:00Z" w:id="240">
            <w:rPr>
              <w:rFonts w:ascii="Times New Roman" w:hAnsi="Times New Roman" w:cs="Times New Roman"/>
              <w:sz w:val="24"/>
              <w:szCs w:val="24"/>
            </w:rPr>
          </w:rPrChange>
        </w:rPr>
        <w:t xml:space="preserve">, all data was screened for accuracy and missing data. </w:t>
      </w:r>
      <w:r w:rsidRPr="30ED58D4" w:rsidR="001F5112">
        <w:rPr>
          <w:rFonts w:ascii="Times New Roman" w:hAnsi="Times New Roman" w:eastAsia="Times New Roman" w:cs="Times New Roman"/>
          <w:sz w:val="24"/>
          <w:szCs w:val="24"/>
          <w:rPrChange w:author="Pavlacic, Jeffrey M" w:date="2017-02-05T16:49:00Z" w:id="241">
            <w:rPr>
              <w:rFonts w:ascii="Times New Roman" w:hAnsi="Times New Roman" w:cs="Times New Roman"/>
              <w:sz w:val="24"/>
              <w:szCs w:val="24"/>
            </w:rPr>
          </w:rPrChange>
        </w:rPr>
        <w:t xml:space="preserve">Participants with more than 5% missing data (i.e. 2 or more items) were excluded.  For the PIL, we excluded </w:t>
      </w:r>
      <w:ins w:author="Rachel Swadley" w:date="2017-01-31T23:31:00Z" w:id="242">
        <w:r w:rsidRPr="30ED58D4" w:rsidR="00473083">
          <w:rPr>
            <w:rFonts w:ascii="Times New Roman" w:hAnsi="Times New Roman" w:eastAsia="Times New Roman" w:cs="Times New Roman"/>
            <w:sz w:val="24"/>
            <w:szCs w:val="24"/>
            <w:rPrChange w:author="Pavlacic, Jeffrey M" w:date="2017-02-05T16:49:00Z" w:id="243">
              <w:rPr>
                <w:rFonts w:ascii="Times New Roman" w:hAnsi="Times New Roman" w:cs="Times New Roman"/>
                <w:sz w:val="24"/>
                <w:szCs w:val="24"/>
              </w:rPr>
            </w:rPrChange>
          </w:rPr>
          <w:t>13</w:t>
        </w:r>
      </w:ins>
      <w:ins w:author="Rachel Swadley" w:date="2017-01-31T23:33:00Z" w:id="244">
        <w:r w:rsidRPr="30ED58D4" w:rsidR="00473083">
          <w:rPr>
            <w:rFonts w:ascii="Times New Roman" w:hAnsi="Times New Roman" w:eastAsia="Times New Roman" w:cs="Times New Roman"/>
            <w:sz w:val="24"/>
            <w:szCs w:val="24"/>
            <w:rPrChange w:author="Pavlacic, Jeffrey M" w:date="2017-02-05T16:49:00Z" w:id="245">
              <w:rPr>
                <w:rFonts w:ascii="Times New Roman" w:hAnsi="Times New Roman" w:cs="Times New Roman"/>
                <w:sz w:val="24"/>
                <w:szCs w:val="24"/>
              </w:rPr>
            </w:rPrChange>
          </w:rPr>
          <w:t>2</w:t>
        </w:r>
      </w:ins>
      <w:del w:author="Rachel Swadley" w:date="2017-01-31T23:31:00Z" w:id="246">
        <w:r w:rsidDel="00473083" w:rsidR="001F5112">
          <w:rPr>
            <w:rFonts w:ascii="Times New Roman" w:hAnsi="Times New Roman" w:cs="Times New Roman"/>
            <w:sz w:val="24"/>
            <w:szCs w:val="24"/>
          </w:rPr>
          <w:delText>XX</w:delText>
        </w:r>
      </w:del>
      <w:r w:rsidRPr="30ED58D4" w:rsidR="001F5112">
        <w:rPr>
          <w:rFonts w:ascii="Times New Roman" w:hAnsi="Times New Roman" w:eastAsia="Times New Roman" w:cs="Times New Roman"/>
          <w:sz w:val="24"/>
          <w:szCs w:val="24"/>
          <w:rPrChange w:author="Pavlacic, Jeffrey M" w:date="2017-02-05T16:49:00Z" w:id="247">
            <w:rPr>
              <w:rFonts w:ascii="Times New Roman" w:hAnsi="Times New Roman" w:cs="Times New Roman"/>
              <w:sz w:val="24"/>
              <w:szCs w:val="24"/>
            </w:rPr>
          </w:rPrChange>
        </w:rPr>
        <w:t xml:space="preserve"> (</w:t>
      </w:r>
      <w:ins w:author="Rachel Swadley" w:date="2017-01-31T23:30:00Z" w:id="248">
        <w:r w:rsidRPr="625B5181" w:rsidR="00473083">
          <w:rPr>
            <w:rFonts w:ascii="Times New Roman" w:hAnsi="Times New Roman" w:eastAsia="Times New Roman" w:cs="Times New Roman"/>
            <w:i/>
            <w:iCs/>
            <w:sz w:val="24"/>
            <w:szCs w:val="24"/>
            <w:rPrChange w:author="Pavlacic, Jeffrey M" w:date="2017-02-05T17:01:00Z" w:id="249">
              <w:rPr>
                <w:rFonts w:ascii="Times New Roman" w:hAnsi="Times New Roman" w:cs="Times New Roman"/>
                <w:i/>
                <w:sz w:val="24"/>
                <w:szCs w:val="24"/>
              </w:rPr>
            </w:rPrChange>
          </w:rPr>
          <w:t>1</w:t>
        </w:r>
      </w:ins>
      <w:del w:author="Rachel Swadley" w:date="2017-01-31T23:30:00Z" w:id="250">
        <w:r w:rsidRPr="00D35C86" w:rsidDel="00473083" w:rsidR="001F5112">
          <w:rPr>
            <w:rFonts w:ascii="Times New Roman" w:hAnsi="Times New Roman" w:cs="Times New Roman"/>
            <w:i/>
            <w:sz w:val="24"/>
            <w:szCs w:val="24"/>
          </w:rPr>
          <w:delText>N</w:delText>
        </w:r>
      </w:del>
      <w:r w:rsidRPr="625B5181" w:rsidR="001F5112">
        <w:rPr>
          <w:rFonts w:ascii="Times New Roman" w:hAnsi="Times New Roman" w:eastAsia="Times New Roman" w:cs="Times New Roman"/>
          <w:i/>
          <w:iCs/>
          <w:sz w:val="24"/>
          <w:szCs w:val="24"/>
          <w:vertAlign w:val="subscript"/>
          <w:rPrChange w:author="Pavlacic, Jeffrey M" w:date="2017-02-05T17:01:00Z" w:id="251">
            <w:rPr>
              <w:rFonts w:ascii="Times New Roman" w:hAnsi="Times New Roman" w:cs="Times New Roman"/>
              <w:i/>
              <w:sz w:val="24"/>
              <w:szCs w:val="24"/>
              <w:vertAlign w:val="subscript"/>
            </w:rPr>
          </w:rPrChange>
        </w:rPr>
        <w:t>P</w:t>
      </w:r>
      <w:r w:rsidRPr="625B5181" w:rsidR="001F5112">
        <w:rPr>
          <w:rFonts w:ascii="Times New Roman" w:hAnsi="Times New Roman" w:eastAsia="Times New Roman" w:cs="Times New Roman"/>
          <w:i/>
          <w:iCs/>
          <w:sz w:val="24"/>
          <w:szCs w:val="24"/>
          <w:rPrChange w:author="Pavlacic, Jeffrey M" w:date="2017-02-05T17:01:00Z" w:id="252">
            <w:rPr>
              <w:rFonts w:ascii="Times New Roman" w:hAnsi="Times New Roman" w:cs="Times New Roman"/>
              <w:i/>
              <w:sz w:val="24"/>
              <w:szCs w:val="24"/>
            </w:rPr>
          </w:rPrChange>
        </w:rPr>
        <w:softHyphen/>
        <w:t xml:space="preserve">, </w:t>
      </w:r>
      <w:ins w:author="Rachel Swadley" w:date="2017-01-31T23:30:00Z" w:id="253">
        <w:r w:rsidRPr="625B5181" w:rsidR="00473083">
          <w:rPr>
            <w:rFonts w:ascii="Times New Roman" w:hAnsi="Times New Roman" w:eastAsia="Times New Roman" w:cs="Times New Roman"/>
            <w:i/>
            <w:iCs/>
            <w:sz w:val="24"/>
            <w:szCs w:val="24"/>
            <w:rPrChange w:author="Pavlacic, Jeffrey M" w:date="2017-02-05T17:01:00Z" w:id="254">
              <w:rPr>
                <w:rFonts w:ascii="Times New Roman" w:hAnsi="Times New Roman" w:cs="Times New Roman"/>
                <w:i/>
                <w:sz w:val="24"/>
                <w:szCs w:val="24"/>
              </w:rPr>
            </w:rPrChange>
          </w:rPr>
          <w:t>83</w:t>
        </w:r>
      </w:ins>
      <w:del w:author="Rachel Swadley" w:date="2017-01-31T23:30:00Z" w:id="255">
        <w:r w:rsidDel="00473083" w:rsidR="001F5112">
          <w:rPr>
            <w:rFonts w:ascii="Times New Roman" w:hAnsi="Times New Roman" w:cs="Times New Roman"/>
            <w:i/>
            <w:sz w:val="24"/>
            <w:szCs w:val="24"/>
          </w:rPr>
          <w:delText>N</w:delText>
        </w:r>
      </w:del>
      <w:r w:rsidRPr="625B5181" w:rsidR="001F5112">
        <w:rPr>
          <w:rFonts w:ascii="Times New Roman" w:hAnsi="Times New Roman" w:eastAsia="Times New Roman" w:cs="Times New Roman"/>
          <w:i/>
          <w:iCs/>
          <w:sz w:val="24"/>
          <w:szCs w:val="24"/>
          <w:vertAlign w:val="subscript"/>
          <w:rPrChange w:author="Pavlacic, Jeffrey M" w:date="2017-02-05T17:01:00Z" w:id="256">
            <w:rPr>
              <w:rFonts w:ascii="Times New Roman" w:hAnsi="Times New Roman" w:cs="Times New Roman"/>
              <w:i/>
              <w:sz w:val="24"/>
              <w:szCs w:val="24"/>
              <w:vertAlign w:val="subscript"/>
            </w:rPr>
          </w:rPrChange>
        </w:rPr>
        <w:t>CR</w:t>
      </w:r>
      <w:r w:rsidRPr="625B5181" w:rsidR="001F5112">
        <w:rPr>
          <w:rFonts w:ascii="Times New Roman" w:hAnsi="Times New Roman" w:eastAsia="Times New Roman" w:cs="Times New Roman"/>
          <w:i/>
          <w:iCs/>
          <w:sz w:val="24"/>
          <w:szCs w:val="24"/>
          <w:rPrChange w:author="Pavlacic, Jeffrey M" w:date="2017-02-05T17:01:00Z" w:id="257">
            <w:rPr>
              <w:rFonts w:ascii="Times New Roman" w:hAnsi="Times New Roman" w:cs="Times New Roman"/>
              <w:i/>
              <w:sz w:val="24"/>
              <w:szCs w:val="24"/>
            </w:rPr>
          </w:rPrChange>
        </w:rPr>
        <w:t xml:space="preserve">, </w:t>
      </w:r>
      <w:ins w:author="Rachel Swadley" w:date="2017-01-31T23:31:00Z" w:id="258">
        <w:r w:rsidRPr="625B5181" w:rsidR="00473083">
          <w:rPr>
            <w:rFonts w:ascii="Times New Roman" w:hAnsi="Times New Roman" w:eastAsia="Times New Roman" w:cs="Times New Roman"/>
            <w:i/>
            <w:iCs/>
            <w:sz w:val="24"/>
            <w:szCs w:val="24"/>
            <w:rPrChange w:author="Pavlacic, Jeffrey M" w:date="2017-02-05T17:01:00Z" w:id="259">
              <w:rPr>
                <w:rFonts w:ascii="Times New Roman" w:hAnsi="Times New Roman" w:cs="Times New Roman"/>
                <w:i/>
                <w:sz w:val="24"/>
                <w:szCs w:val="24"/>
              </w:rPr>
            </w:rPrChange>
          </w:rPr>
          <w:t>48</w:t>
        </w:r>
      </w:ins>
      <w:del w:author="Rachel Swadley" w:date="2017-01-31T23:31:00Z" w:id="260">
        <w:r w:rsidDel="00473083" w:rsidR="001F5112">
          <w:rPr>
            <w:rFonts w:ascii="Times New Roman" w:hAnsi="Times New Roman" w:cs="Times New Roman"/>
            <w:i/>
            <w:sz w:val="24"/>
            <w:szCs w:val="24"/>
          </w:rPr>
          <w:delText>N</w:delText>
        </w:r>
      </w:del>
      <w:r w:rsidRPr="625B5181" w:rsidR="001F5112">
        <w:rPr>
          <w:rFonts w:ascii="Times New Roman" w:hAnsi="Times New Roman" w:eastAsia="Times New Roman" w:cs="Times New Roman"/>
          <w:i/>
          <w:iCs/>
          <w:sz w:val="24"/>
          <w:szCs w:val="24"/>
          <w:vertAlign w:val="subscript"/>
          <w:rPrChange w:author="Pavlacic, Jeffrey M" w:date="2017-02-05T17:01:00Z" w:id="261">
            <w:rPr>
              <w:rFonts w:ascii="Times New Roman" w:hAnsi="Times New Roman" w:cs="Times New Roman"/>
              <w:i/>
              <w:sz w:val="24"/>
              <w:szCs w:val="24"/>
              <w:vertAlign w:val="subscript"/>
            </w:rPr>
          </w:rPrChange>
        </w:rPr>
        <w:t>CN</w:t>
      </w:r>
      <w:r w:rsidRPr="30ED58D4" w:rsidR="001F5112">
        <w:rPr>
          <w:rFonts w:ascii="Times New Roman" w:hAnsi="Times New Roman" w:eastAsia="Times New Roman" w:cs="Times New Roman"/>
          <w:sz w:val="24"/>
          <w:szCs w:val="24"/>
          <w:rPrChange w:author="Pavlacic, Jeffrey M" w:date="2017-02-05T16:49:00Z" w:id="262">
            <w:rPr>
              <w:rFonts w:ascii="Times New Roman" w:hAnsi="Times New Roman" w:cs="Times New Roman"/>
              <w:sz w:val="24"/>
              <w:szCs w:val="24"/>
            </w:rPr>
          </w:rPrChange>
        </w:rPr>
        <w:t xml:space="preserve">) and for </w:t>
      </w:r>
      <w:r w:rsidR="00AC13A4">
        <w:rPr>
          <w:rFonts w:ascii="Times New Roman" w:hAnsi="Times New Roman" w:eastAsia="Times New Roman" w:cs="Times New Roman"/>
          <w:sz w:val="24"/>
          <w:szCs w:val="24"/>
        </w:rPr>
        <w:lastRenderedPageBreak/>
        <w:t xml:space="preserve">the LPQ, we excluded </w:t>
      </w:r>
      <w:commentRangeStart w:id="263"/>
      <w:r w:rsidR="00AC13A4">
        <w:rPr>
          <w:rFonts w:ascii="Times New Roman" w:hAnsi="Times New Roman" w:eastAsia="Times New Roman" w:cs="Times New Roman"/>
          <w:sz w:val="24"/>
          <w:szCs w:val="24"/>
        </w:rPr>
        <w:t>843</w:t>
      </w:r>
      <w:r w:rsidRPr="30ED58D4" w:rsidR="001F5112">
        <w:rPr>
          <w:rFonts w:ascii="Times New Roman" w:hAnsi="Times New Roman" w:eastAsia="Times New Roman" w:cs="Times New Roman"/>
          <w:sz w:val="24"/>
          <w:szCs w:val="24"/>
          <w:rPrChange w:author="Pavlacic, Jeffrey M" w:date="2017-02-05T16:49:00Z" w:id="264">
            <w:rPr>
              <w:rFonts w:ascii="Times New Roman" w:hAnsi="Times New Roman" w:cs="Times New Roman"/>
              <w:sz w:val="24"/>
              <w:szCs w:val="24"/>
            </w:rPr>
          </w:rPrChange>
        </w:rPr>
        <w:t xml:space="preserve"> (</w:t>
      </w:r>
      <w:r w:rsidRPr="625B5181" w:rsidR="00AC13A4">
        <w:rPr>
          <w:rFonts w:ascii="Times New Roman" w:hAnsi="Times New Roman" w:eastAsia="Times New Roman" w:cs="Times New Roman"/>
          <w:i/>
          <w:iCs/>
          <w:sz w:val="24"/>
          <w:szCs w:val="24"/>
        </w:rPr>
        <w:t>138</w:t>
      </w:r>
      <w:r w:rsidRPr="625B5181" w:rsidR="001F5112">
        <w:rPr>
          <w:rFonts w:ascii="Times New Roman" w:hAnsi="Times New Roman" w:eastAsia="Times New Roman" w:cs="Times New Roman"/>
          <w:i/>
          <w:iCs/>
          <w:sz w:val="24"/>
          <w:szCs w:val="24"/>
          <w:vertAlign w:val="subscript"/>
          <w:rPrChange w:author="Pavlacic, Jeffrey M" w:date="2017-02-05T17:01:00Z" w:id="265">
            <w:rPr>
              <w:rFonts w:ascii="Times New Roman" w:hAnsi="Times New Roman" w:cs="Times New Roman"/>
              <w:i/>
              <w:sz w:val="24"/>
              <w:szCs w:val="24"/>
              <w:vertAlign w:val="subscript"/>
            </w:rPr>
          </w:rPrChange>
        </w:rPr>
        <w:t>P</w:t>
      </w:r>
      <w:r w:rsidRPr="625B5181" w:rsidR="001F5112">
        <w:rPr>
          <w:rFonts w:ascii="Times New Roman" w:hAnsi="Times New Roman" w:eastAsia="Times New Roman" w:cs="Times New Roman"/>
          <w:i/>
          <w:iCs/>
          <w:sz w:val="24"/>
          <w:szCs w:val="24"/>
          <w:rPrChange w:author="Pavlacic, Jeffrey M" w:date="2017-02-05T17:01:00Z" w:id="266">
            <w:rPr>
              <w:rFonts w:ascii="Times New Roman" w:hAnsi="Times New Roman" w:cs="Times New Roman"/>
              <w:i/>
              <w:sz w:val="24"/>
              <w:szCs w:val="24"/>
            </w:rPr>
          </w:rPrChange>
        </w:rPr>
        <w:softHyphen/>
        <w:t xml:space="preserve">, </w:t>
      </w:r>
      <w:r w:rsidRPr="625B5181" w:rsidR="00AC13A4">
        <w:rPr>
          <w:rFonts w:ascii="Times New Roman" w:hAnsi="Times New Roman" w:eastAsia="Times New Roman" w:cs="Times New Roman"/>
          <w:i/>
          <w:iCs/>
          <w:sz w:val="24"/>
          <w:szCs w:val="24"/>
        </w:rPr>
        <w:t>555</w:t>
      </w:r>
      <w:r w:rsidRPr="625B5181" w:rsidR="001F5112">
        <w:rPr>
          <w:rFonts w:ascii="Times New Roman" w:hAnsi="Times New Roman" w:eastAsia="Times New Roman" w:cs="Times New Roman"/>
          <w:i/>
          <w:iCs/>
          <w:sz w:val="24"/>
          <w:szCs w:val="24"/>
          <w:vertAlign w:val="subscript"/>
          <w:rPrChange w:author="Pavlacic, Jeffrey M" w:date="2017-02-05T17:01:00Z" w:id="267">
            <w:rPr>
              <w:rFonts w:ascii="Times New Roman" w:hAnsi="Times New Roman" w:cs="Times New Roman"/>
              <w:i/>
              <w:sz w:val="24"/>
              <w:szCs w:val="24"/>
              <w:vertAlign w:val="subscript"/>
            </w:rPr>
          </w:rPrChange>
        </w:rPr>
        <w:t>CR</w:t>
      </w:r>
      <w:r w:rsidRPr="625B5181" w:rsidR="001F5112">
        <w:rPr>
          <w:rFonts w:ascii="Times New Roman" w:hAnsi="Times New Roman" w:eastAsia="Times New Roman" w:cs="Times New Roman"/>
          <w:i/>
          <w:iCs/>
          <w:sz w:val="24"/>
          <w:szCs w:val="24"/>
          <w:rPrChange w:author="Pavlacic, Jeffrey M" w:date="2017-02-05T17:01:00Z" w:id="268">
            <w:rPr>
              <w:rFonts w:ascii="Times New Roman" w:hAnsi="Times New Roman" w:cs="Times New Roman"/>
              <w:i/>
              <w:sz w:val="24"/>
              <w:szCs w:val="24"/>
            </w:rPr>
          </w:rPrChange>
        </w:rPr>
        <w:t xml:space="preserve">, </w:t>
      </w:r>
      <w:r w:rsidRPr="625B5181" w:rsidR="00AC13A4">
        <w:rPr>
          <w:rFonts w:ascii="Times New Roman" w:hAnsi="Times New Roman" w:eastAsia="Times New Roman" w:cs="Times New Roman"/>
          <w:i/>
          <w:iCs/>
          <w:sz w:val="24"/>
          <w:szCs w:val="24"/>
        </w:rPr>
        <w:t>150</w:t>
      </w:r>
      <w:r w:rsidRPr="625B5181" w:rsidR="001F5112">
        <w:rPr>
          <w:rFonts w:ascii="Times New Roman" w:hAnsi="Times New Roman" w:eastAsia="Times New Roman" w:cs="Times New Roman"/>
          <w:i/>
          <w:iCs/>
          <w:sz w:val="24"/>
          <w:szCs w:val="24"/>
          <w:vertAlign w:val="subscript"/>
          <w:rPrChange w:author="Pavlacic, Jeffrey M" w:date="2017-02-05T17:01:00Z" w:id="269">
            <w:rPr>
              <w:rFonts w:ascii="Times New Roman" w:hAnsi="Times New Roman" w:cs="Times New Roman"/>
              <w:i/>
              <w:sz w:val="24"/>
              <w:szCs w:val="24"/>
              <w:vertAlign w:val="subscript"/>
            </w:rPr>
          </w:rPrChange>
        </w:rPr>
        <w:t>CN</w:t>
      </w:r>
      <w:r w:rsidRPr="30ED58D4" w:rsidR="001F5112">
        <w:rPr>
          <w:rFonts w:ascii="Times New Roman" w:hAnsi="Times New Roman" w:eastAsia="Times New Roman" w:cs="Times New Roman"/>
          <w:sz w:val="24"/>
          <w:szCs w:val="24"/>
          <w:rPrChange w:author="Pavlacic, Jeffrey M" w:date="2017-02-05T16:49:00Z" w:id="270">
            <w:rPr>
              <w:rFonts w:ascii="Times New Roman" w:hAnsi="Times New Roman" w:cs="Times New Roman"/>
              <w:sz w:val="24"/>
              <w:szCs w:val="24"/>
            </w:rPr>
          </w:rPrChange>
        </w:rPr>
        <w:t xml:space="preserve">). </w:t>
      </w:r>
      <w:commentRangeEnd w:id="263"/>
      <w:r w:rsidR="00AC13A4">
        <w:rPr>
          <w:rStyle w:val="CommentReference"/>
        </w:rPr>
        <w:commentReference w:id="263"/>
      </w:r>
      <w:r w:rsidRPr="30ED58D4">
        <w:rPr>
          <w:rFonts w:ascii="Times New Roman" w:hAnsi="Times New Roman" w:eastAsia="Times New Roman" w:cs="Times New Roman"/>
          <w:sz w:val="24"/>
          <w:szCs w:val="24"/>
          <w:rPrChange w:author="Pavlacic, Jeffrey M" w:date="2017-02-05T16:49:00Z" w:id="271">
            <w:rPr>
              <w:rFonts w:ascii="Times New Roman" w:hAnsi="Times New Roman" w:cs="Times New Roman"/>
              <w:sz w:val="24"/>
              <w:szCs w:val="24"/>
            </w:rPr>
          </w:rPrChange>
        </w:rPr>
        <w:t xml:space="preserve">Data was imputed using the </w:t>
      </w:r>
      <w:r w:rsidRPr="625B5181">
        <w:rPr>
          <w:rFonts w:ascii="Times New Roman" w:hAnsi="Times New Roman" w:eastAsia="Times New Roman" w:cs="Times New Roman"/>
          <w:i/>
          <w:iCs/>
          <w:sz w:val="24"/>
          <w:szCs w:val="24"/>
          <w:rPrChange w:author="Pavlacic, Jeffrey M" w:date="2017-02-05T17:01:00Z" w:id="272">
            <w:rPr>
              <w:rFonts w:ascii="Times New Roman" w:hAnsi="Times New Roman" w:cs="Times New Roman"/>
              <w:i/>
              <w:sz w:val="24"/>
              <w:szCs w:val="24"/>
            </w:rPr>
          </w:rPrChange>
        </w:rPr>
        <w:t xml:space="preserve">mice </w:t>
      </w:r>
      <w:r w:rsidRPr="30ED58D4">
        <w:rPr>
          <w:rFonts w:ascii="Times New Roman" w:hAnsi="Times New Roman" w:eastAsia="Times New Roman" w:cs="Times New Roman"/>
          <w:sz w:val="24"/>
          <w:szCs w:val="24"/>
          <w:rPrChange w:author="Pavlacic, Jeffrey M" w:date="2017-02-05T16:49:00Z" w:id="273">
            <w:rPr>
              <w:rFonts w:ascii="Times New Roman" w:hAnsi="Times New Roman" w:cs="Times New Roman"/>
              <w:sz w:val="24"/>
              <w:szCs w:val="24"/>
            </w:rPr>
          </w:rPrChange>
        </w:rPr>
        <w:t xml:space="preserve">package in </w:t>
      </w:r>
      <w:r w:rsidRPr="625B5181">
        <w:rPr>
          <w:rFonts w:ascii="Times New Roman" w:hAnsi="Times New Roman" w:eastAsia="Times New Roman" w:cs="Times New Roman"/>
          <w:i/>
          <w:iCs/>
          <w:sz w:val="24"/>
          <w:szCs w:val="24"/>
          <w:rPrChange w:author="Pavlacic, Jeffrey M" w:date="2017-02-05T17:01:00Z" w:id="274">
            <w:rPr>
              <w:rFonts w:ascii="Times New Roman" w:hAnsi="Times New Roman" w:cs="Times New Roman"/>
              <w:i/>
              <w:sz w:val="24"/>
              <w:szCs w:val="24"/>
            </w:rPr>
          </w:rPrChange>
        </w:rPr>
        <w:t xml:space="preserve">R </w:t>
      </w:r>
      <w:r w:rsidRPr="30ED58D4">
        <w:rPr>
          <w:rFonts w:ascii="Times New Roman" w:hAnsi="Times New Roman" w:eastAsia="Times New Roman" w:cs="Times New Roman"/>
          <w:sz w:val="24"/>
          <w:szCs w:val="24"/>
          <w:rPrChange w:author="Pavlacic, Jeffrey M" w:date="2017-02-05T16:49:00Z" w:id="275">
            <w:rPr>
              <w:rFonts w:ascii="Times New Roman" w:hAnsi="Times New Roman" w:cs="Times New Roman"/>
              <w:sz w:val="24"/>
              <w:szCs w:val="24"/>
            </w:rPr>
          </w:rPrChange>
        </w:rPr>
        <w:t xml:space="preserve">for participants with less than 5% of missing data. This procedure imputed </w:t>
      </w:r>
      <w:ins w:author="Rachel Swadley" w:date="2017-01-31T23:33:00Z" w:id="276">
        <w:r w:rsidRPr="30ED58D4" w:rsidR="00473083">
          <w:rPr>
            <w:rFonts w:ascii="Times New Roman" w:hAnsi="Times New Roman" w:eastAsia="Times New Roman" w:cs="Times New Roman"/>
            <w:sz w:val="24"/>
            <w:szCs w:val="24"/>
            <w:rPrChange w:author="Pavlacic, Jeffrey M" w:date="2017-02-05T16:49:00Z" w:id="277">
              <w:rPr>
                <w:rFonts w:ascii="Times New Roman" w:hAnsi="Times New Roman" w:cs="Times New Roman"/>
                <w:sz w:val="24"/>
                <w:szCs w:val="24"/>
              </w:rPr>
            </w:rPrChange>
          </w:rPr>
          <w:t>3,569</w:t>
        </w:r>
      </w:ins>
      <w:del w:author="Rachel Swadley" w:date="2017-01-31T23:33:00Z" w:id="278">
        <w:r w:rsidRPr="002C0DF1" w:rsidDel="00473083">
          <w:rPr>
            <w:rFonts w:ascii="Times New Roman" w:hAnsi="Times New Roman" w:cs="Times New Roman"/>
            <w:sz w:val="24"/>
            <w:szCs w:val="24"/>
          </w:rPr>
          <w:delText>XX</w:delText>
        </w:r>
      </w:del>
      <w:r w:rsidRPr="30ED58D4">
        <w:rPr>
          <w:rFonts w:ascii="Times New Roman" w:hAnsi="Times New Roman" w:eastAsia="Times New Roman" w:cs="Times New Roman"/>
          <w:sz w:val="24"/>
          <w:szCs w:val="24"/>
          <w:rPrChange w:author="Pavlacic, Jeffrey M" w:date="2017-02-05T16:49:00Z" w:id="279">
            <w:rPr>
              <w:rFonts w:ascii="Times New Roman" w:hAnsi="Times New Roman" w:cs="Times New Roman"/>
              <w:sz w:val="24"/>
              <w:szCs w:val="24"/>
            </w:rPr>
          </w:rPrChange>
        </w:rPr>
        <w:t xml:space="preserve"> </w:t>
      </w:r>
      <w:r w:rsidRPr="30ED58D4" w:rsidR="00D35C86">
        <w:rPr>
          <w:rFonts w:ascii="Times New Roman" w:hAnsi="Times New Roman" w:eastAsia="Times New Roman" w:cs="Times New Roman"/>
          <w:sz w:val="24"/>
          <w:szCs w:val="24"/>
          <w:rPrChange w:author="Pavlacic, Jeffrey M" w:date="2017-02-05T16:49:00Z" w:id="280">
            <w:rPr>
              <w:rFonts w:ascii="Times New Roman" w:hAnsi="Times New Roman" w:cs="Times New Roman"/>
              <w:sz w:val="24"/>
              <w:szCs w:val="24"/>
            </w:rPr>
          </w:rPrChange>
        </w:rPr>
        <w:t>(</w:t>
      </w:r>
      <w:ins w:author="Rachel Swadley" w:date="2017-01-31T23:33:00Z" w:id="281">
        <w:r w:rsidRPr="625B5181" w:rsidR="00473083">
          <w:rPr>
            <w:rFonts w:ascii="Times New Roman" w:hAnsi="Times New Roman" w:eastAsia="Times New Roman" w:cs="Times New Roman"/>
            <w:i/>
            <w:iCs/>
            <w:sz w:val="24"/>
            <w:szCs w:val="24"/>
            <w:rPrChange w:author="Pavlacic, Jeffrey M" w:date="2017-02-05T17:01:00Z" w:id="282">
              <w:rPr>
                <w:rFonts w:ascii="Times New Roman" w:hAnsi="Times New Roman" w:cs="Times New Roman"/>
                <w:i/>
                <w:sz w:val="24"/>
                <w:szCs w:val="24"/>
              </w:rPr>
            </w:rPrChange>
          </w:rPr>
          <w:t>1,327</w:t>
        </w:r>
      </w:ins>
      <w:del w:author="Rachel Swadley" w:date="2017-01-31T23:33:00Z" w:id="283">
        <w:r w:rsidRPr="00D35C86" w:rsidDel="00473083" w:rsidR="00D35C86">
          <w:rPr>
            <w:rFonts w:ascii="Times New Roman" w:hAnsi="Times New Roman" w:cs="Times New Roman"/>
            <w:i/>
            <w:sz w:val="24"/>
            <w:szCs w:val="24"/>
          </w:rPr>
          <w:delText>N</w:delText>
        </w:r>
      </w:del>
      <w:r w:rsidRPr="625B5181" w:rsidR="00D35C86">
        <w:rPr>
          <w:rFonts w:ascii="Times New Roman" w:hAnsi="Times New Roman" w:eastAsia="Times New Roman" w:cs="Times New Roman"/>
          <w:i/>
          <w:iCs/>
          <w:sz w:val="24"/>
          <w:szCs w:val="24"/>
          <w:vertAlign w:val="subscript"/>
          <w:rPrChange w:author="Pavlacic, Jeffrey M" w:date="2017-02-05T17:01:00Z" w:id="284">
            <w:rPr>
              <w:rFonts w:ascii="Times New Roman" w:hAnsi="Times New Roman" w:cs="Times New Roman"/>
              <w:i/>
              <w:sz w:val="24"/>
              <w:szCs w:val="24"/>
              <w:vertAlign w:val="subscript"/>
            </w:rPr>
          </w:rPrChange>
        </w:rPr>
        <w:t>P</w:t>
      </w:r>
      <w:r w:rsidRPr="625B5181" w:rsidR="00D35C86">
        <w:rPr>
          <w:rFonts w:ascii="Times New Roman" w:hAnsi="Times New Roman" w:eastAsia="Times New Roman" w:cs="Times New Roman"/>
          <w:i/>
          <w:iCs/>
          <w:sz w:val="24"/>
          <w:szCs w:val="24"/>
          <w:rPrChange w:author="Pavlacic, Jeffrey M" w:date="2017-02-05T17:01:00Z" w:id="285">
            <w:rPr>
              <w:rFonts w:ascii="Times New Roman" w:hAnsi="Times New Roman" w:cs="Times New Roman"/>
              <w:i/>
              <w:sz w:val="24"/>
              <w:szCs w:val="24"/>
            </w:rPr>
          </w:rPrChange>
        </w:rPr>
        <w:softHyphen/>
        <w:t xml:space="preserve">, </w:t>
      </w:r>
      <w:ins w:author="Rachel Swadley" w:date="2017-01-31T23:33:00Z" w:id="286">
        <w:r w:rsidRPr="625B5181" w:rsidR="00473083">
          <w:rPr>
            <w:rFonts w:ascii="Times New Roman" w:hAnsi="Times New Roman" w:eastAsia="Times New Roman" w:cs="Times New Roman"/>
            <w:i/>
            <w:iCs/>
            <w:sz w:val="24"/>
            <w:szCs w:val="24"/>
            <w:rPrChange w:author="Pavlacic, Jeffrey M" w:date="2017-02-05T17:01:00Z" w:id="287">
              <w:rPr>
                <w:rFonts w:ascii="Times New Roman" w:hAnsi="Times New Roman" w:cs="Times New Roman"/>
                <w:i/>
                <w:sz w:val="24"/>
                <w:szCs w:val="24"/>
              </w:rPr>
            </w:rPrChange>
          </w:rPr>
          <w:t>1,378</w:t>
        </w:r>
      </w:ins>
      <w:del w:author="Rachel Swadley" w:date="2017-01-31T23:33:00Z" w:id="288">
        <w:r w:rsidDel="00473083" w:rsidR="00D35C86">
          <w:rPr>
            <w:rFonts w:ascii="Times New Roman" w:hAnsi="Times New Roman" w:cs="Times New Roman"/>
            <w:i/>
            <w:sz w:val="24"/>
            <w:szCs w:val="24"/>
          </w:rPr>
          <w:delText>N</w:delText>
        </w:r>
      </w:del>
      <w:r w:rsidRPr="625B5181" w:rsidR="00D35C86">
        <w:rPr>
          <w:rFonts w:ascii="Times New Roman" w:hAnsi="Times New Roman" w:eastAsia="Times New Roman" w:cs="Times New Roman"/>
          <w:i/>
          <w:iCs/>
          <w:sz w:val="24"/>
          <w:szCs w:val="24"/>
          <w:vertAlign w:val="subscript"/>
          <w:rPrChange w:author="Pavlacic, Jeffrey M" w:date="2017-02-05T17:01:00Z" w:id="289">
            <w:rPr>
              <w:rFonts w:ascii="Times New Roman" w:hAnsi="Times New Roman" w:cs="Times New Roman"/>
              <w:i/>
              <w:sz w:val="24"/>
              <w:szCs w:val="24"/>
              <w:vertAlign w:val="subscript"/>
            </w:rPr>
          </w:rPrChange>
        </w:rPr>
        <w:t>CR</w:t>
      </w:r>
      <w:r w:rsidRPr="625B5181" w:rsidR="00D35C86">
        <w:rPr>
          <w:rFonts w:ascii="Times New Roman" w:hAnsi="Times New Roman" w:eastAsia="Times New Roman" w:cs="Times New Roman"/>
          <w:i/>
          <w:iCs/>
          <w:sz w:val="24"/>
          <w:szCs w:val="24"/>
          <w:rPrChange w:author="Pavlacic, Jeffrey M" w:date="2017-02-05T17:01:00Z" w:id="290">
            <w:rPr>
              <w:rFonts w:ascii="Times New Roman" w:hAnsi="Times New Roman" w:cs="Times New Roman"/>
              <w:i/>
              <w:sz w:val="24"/>
              <w:szCs w:val="24"/>
            </w:rPr>
          </w:rPrChange>
        </w:rPr>
        <w:t xml:space="preserve">, </w:t>
      </w:r>
      <w:ins w:author="Rachel Swadley" w:date="2017-01-31T23:34:00Z" w:id="291">
        <w:r w:rsidRPr="625B5181" w:rsidR="00473083">
          <w:rPr>
            <w:rFonts w:ascii="Times New Roman" w:hAnsi="Times New Roman" w:eastAsia="Times New Roman" w:cs="Times New Roman"/>
            <w:i/>
            <w:iCs/>
            <w:sz w:val="24"/>
            <w:szCs w:val="24"/>
            <w:rPrChange w:author="Pavlacic, Jeffrey M" w:date="2017-02-05T17:01:00Z" w:id="292">
              <w:rPr>
                <w:rFonts w:ascii="Times New Roman" w:hAnsi="Times New Roman" w:cs="Times New Roman"/>
                <w:i/>
                <w:sz w:val="24"/>
                <w:szCs w:val="24"/>
              </w:rPr>
            </w:rPrChange>
          </w:rPr>
          <w:t>864</w:t>
        </w:r>
      </w:ins>
      <w:del w:author="Rachel Swadley" w:date="2017-01-31T23:33:00Z" w:id="293">
        <w:r w:rsidDel="00473083" w:rsidR="00D35C86">
          <w:rPr>
            <w:rFonts w:ascii="Times New Roman" w:hAnsi="Times New Roman" w:cs="Times New Roman"/>
            <w:i/>
            <w:sz w:val="24"/>
            <w:szCs w:val="24"/>
          </w:rPr>
          <w:delText>N</w:delText>
        </w:r>
      </w:del>
      <w:r w:rsidRPr="625B5181" w:rsidR="00D35C86">
        <w:rPr>
          <w:rFonts w:ascii="Times New Roman" w:hAnsi="Times New Roman" w:eastAsia="Times New Roman" w:cs="Times New Roman"/>
          <w:i/>
          <w:iCs/>
          <w:sz w:val="24"/>
          <w:szCs w:val="24"/>
          <w:vertAlign w:val="subscript"/>
          <w:rPrChange w:author="Pavlacic, Jeffrey M" w:date="2017-02-05T17:01:00Z" w:id="294">
            <w:rPr>
              <w:rFonts w:ascii="Times New Roman" w:hAnsi="Times New Roman" w:cs="Times New Roman"/>
              <w:i/>
              <w:sz w:val="24"/>
              <w:szCs w:val="24"/>
              <w:vertAlign w:val="subscript"/>
            </w:rPr>
          </w:rPrChange>
        </w:rPr>
        <w:t>CN</w:t>
      </w:r>
      <w:r w:rsidRPr="30ED58D4" w:rsidR="00D35C86">
        <w:rPr>
          <w:rFonts w:ascii="Times New Roman" w:hAnsi="Times New Roman" w:eastAsia="Times New Roman" w:cs="Times New Roman"/>
          <w:sz w:val="24"/>
          <w:szCs w:val="24"/>
          <w:rPrChange w:author="Pavlacic, Jeffrey M" w:date="2017-02-05T16:49:00Z" w:id="295">
            <w:rPr>
              <w:rFonts w:ascii="Times New Roman" w:hAnsi="Times New Roman" w:cs="Times New Roman"/>
              <w:sz w:val="24"/>
              <w:szCs w:val="24"/>
            </w:rPr>
          </w:rPrChange>
        </w:rPr>
        <w:t xml:space="preserve">) </w:t>
      </w:r>
      <w:r w:rsidR="003A250C">
        <w:rPr>
          <w:rFonts w:ascii="Times New Roman" w:hAnsi="Times New Roman" w:eastAsia="Times New Roman" w:cs="Times New Roman"/>
          <w:sz w:val="24"/>
          <w:szCs w:val="24"/>
        </w:rPr>
        <w:t>participants on the PIL and</w:t>
      </w:r>
      <w:commentRangeStart w:id="296"/>
      <w:r w:rsidR="003A250C">
        <w:rPr>
          <w:rFonts w:ascii="Times New Roman" w:hAnsi="Times New Roman" w:eastAsia="Times New Roman" w:cs="Times New Roman"/>
          <w:sz w:val="24"/>
          <w:szCs w:val="24"/>
        </w:rPr>
        <w:t xml:space="preserve"> 65</w:t>
      </w:r>
      <w:r w:rsidRPr="30ED58D4" w:rsidR="00D35C86">
        <w:rPr>
          <w:rFonts w:ascii="Times New Roman" w:hAnsi="Times New Roman" w:eastAsia="Times New Roman" w:cs="Times New Roman"/>
          <w:sz w:val="24"/>
          <w:szCs w:val="24"/>
          <w:rPrChange w:author="Pavlacic, Jeffrey M" w:date="2017-02-05T16:49:00Z" w:id="297">
            <w:rPr>
              <w:rFonts w:ascii="Times New Roman" w:hAnsi="Times New Roman" w:cs="Times New Roman"/>
              <w:sz w:val="24"/>
              <w:szCs w:val="24"/>
            </w:rPr>
          </w:rPrChange>
        </w:rPr>
        <w:t xml:space="preserve"> (</w:t>
      </w:r>
      <w:r w:rsidRPr="625B5181" w:rsidR="003A250C">
        <w:rPr>
          <w:rFonts w:ascii="Times New Roman" w:hAnsi="Times New Roman" w:eastAsia="Times New Roman" w:cs="Times New Roman"/>
          <w:i/>
          <w:iCs/>
          <w:sz w:val="24"/>
          <w:szCs w:val="24"/>
        </w:rPr>
        <w:t>15</w:t>
      </w:r>
      <w:r w:rsidRPr="625B5181" w:rsidR="00D35C86">
        <w:rPr>
          <w:rFonts w:ascii="Times New Roman" w:hAnsi="Times New Roman" w:eastAsia="Times New Roman" w:cs="Times New Roman"/>
          <w:i/>
          <w:iCs/>
          <w:sz w:val="24"/>
          <w:szCs w:val="24"/>
          <w:vertAlign w:val="subscript"/>
          <w:rPrChange w:author="Pavlacic, Jeffrey M" w:date="2017-02-05T17:01:00Z" w:id="298">
            <w:rPr>
              <w:rFonts w:ascii="Times New Roman" w:hAnsi="Times New Roman" w:cs="Times New Roman"/>
              <w:i/>
              <w:sz w:val="24"/>
              <w:szCs w:val="24"/>
              <w:vertAlign w:val="subscript"/>
            </w:rPr>
          </w:rPrChange>
        </w:rPr>
        <w:t>P</w:t>
      </w:r>
      <w:r w:rsidRPr="625B5181" w:rsidR="00D35C86">
        <w:rPr>
          <w:rFonts w:ascii="Times New Roman" w:hAnsi="Times New Roman" w:eastAsia="Times New Roman" w:cs="Times New Roman"/>
          <w:i/>
          <w:iCs/>
          <w:sz w:val="24"/>
          <w:szCs w:val="24"/>
          <w:rPrChange w:author="Pavlacic, Jeffrey M" w:date="2017-02-05T17:01:00Z" w:id="299">
            <w:rPr>
              <w:rFonts w:ascii="Times New Roman" w:hAnsi="Times New Roman" w:cs="Times New Roman"/>
              <w:i/>
              <w:sz w:val="24"/>
              <w:szCs w:val="24"/>
            </w:rPr>
          </w:rPrChange>
        </w:rPr>
        <w:softHyphen/>
        <w:t xml:space="preserve">, </w:t>
      </w:r>
      <w:r w:rsidRPr="625B5181" w:rsidR="003A250C">
        <w:rPr>
          <w:rFonts w:ascii="Times New Roman" w:hAnsi="Times New Roman" w:eastAsia="Times New Roman" w:cs="Times New Roman"/>
          <w:i/>
          <w:iCs/>
          <w:sz w:val="24"/>
          <w:szCs w:val="24"/>
        </w:rPr>
        <w:t>15</w:t>
      </w:r>
      <w:r w:rsidRPr="625B5181" w:rsidR="00D35C86">
        <w:rPr>
          <w:rFonts w:ascii="Times New Roman" w:hAnsi="Times New Roman" w:eastAsia="Times New Roman" w:cs="Times New Roman"/>
          <w:i/>
          <w:iCs/>
          <w:sz w:val="24"/>
          <w:szCs w:val="24"/>
          <w:vertAlign w:val="subscript"/>
          <w:rPrChange w:author="Pavlacic, Jeffrey M" w:date="2017-02-05T17:01:00Z" w:id="300">
            <w:rPr>
              <w:rFonts w:ascii="Times New Roman" w:hAnsi="Times New Roman" w:cs="Times New Roman"/>
              <w:i/>
              <w:sz w:val="24"/>
              <w:szCs w:val="24"/>
              <w:vertAlign w:val="subscript"/>
            </w:rPr>
          </w:rPrChange>
        </w:rPr>
        <w:t>CR</w:t>
      </w:r>
      <w:r w:rsidRPr="625B5181" w:rsidR="00D35C86">
        <w:rPr>
          <w:rFonts w:ascii="Times New Roman" w:hAnsi="Times New Roman" w:eastAsia="Times New Roman" w:cs="Times New Roman"/>
          <w:i/>
          <w:iCs/>
          <w:sz w:val="24"/>
          <w:szCs w:val="24"/>
          <w:rPrChange w:author="Pavlacic, Jeffrey M" w:date="2017-02-05T17:01:00Z" w:id="301">
            <w:rPr>
              <w:rFonts w:ascii="Times New Roman" w:hAnsi="Times New Roman" w:cs="Times New Roman"/>
              <w:i/>
              <w:sz w:val="24"/>
              <w:szCs w:val="24"/>
            </w:rPr>
          </w:rPrChange>
        </w:rPr>
        <w:t xml:space="preserve">, </w:t>
      </w:r>
      <w:r w:rsidRPr="625B5181" w:rsidR="00AC13A4">
        <w:rPr>
          <w:rFonts w:ascii="Times New Roman" w:hAnsi="Times New Roman" w:eastAsia="Times New Roman" w:cs="Times New Roman"/>
          <w:i/>
          <w:iCs/>
          <w:sz w:val="24"/>
          <w:szCs w:val="24"/>
        </w:rPr>
        <w:t>35</w:t>
      </w:r>
      <w:r w:rsidRPr="625B5181" w:rsidR="00D35C86">
        <w:rPr>
          <w:rFonts w:ascii="Times New Roman" w:hAnsi="Times New Roman" w:eastAsia="Times New Roman" w:cs="Times New Roman"/>
          <w:i/>
          <w:iCs/>
          <w:sz w:val="24"/>
          <w:szCs w:val="24"/>
          <w:vertAlign w:val="subscript"/>
          <w:rPrChange w:author="Pavlacic, Jeffrey M" w:date="2017-02-05T17:01:00Z" w:id="302">
            <w:rPr>
              <w:rFonts w:ascii="Times New Roman" w:hAnsi="Times New Roman" w:cs="Times New Roman"/>
              <w:i/>
              <w:sz w:val="24"/>
              <w:szCs w:val="24"/>
              <w:vertAlign w:val="subscript"/>
            </w:rPr>
          </w:rPrChange>
        </w:rPr>
        <w:t>CN</w:t>
      </w:r>
      <w:r w:rsidRPr="30ED58D4" w:rsidR="00D35C86">
        <w:rPr>
          <w:rFonts w:ascii="Times New Roman" w:hAnsi="Times New Roman" w:eastAsia="Times New Roman" w:cs="Times New Roman"/>
          <w:sz w:val="24"/>
          <w:szCs w:val="24"/>
          <w:rPrChange w:author="Pavlacic, Jeffrey M" w:date="2017-02-05T16:49:00Z" w:id="303">
            <w:rPr>
              <w:rFonts w:ascii="Times New Roman" w:hAnsi="Times New Roman" w:cs="Times New Roman"/>
              <w:sz w:val="24"/>
              <w:szCs w:val="24"/>
            </w:rPr>
          </w:rPrChange>
        </w:rPr>
        <w:t xml:space="preserve">) </w:t>
      </w:r>
      <w:commentRangeEnd w:id="296"/>
      <w:r w:rsidR="003A250C">
        <w:rPr>
          <w:rStyle w:val="CommentReference"/>
        </w:rPr>
        <w:commentReference w:id="296"/>
      </w:r>
      <w:r w:rsidRPr="30ED58D4">
        <w:rPr>
          <w:rFonts w:ascii="Times New Roman" w:hAnsi="Times New Roman" w:eastAsia="Times New Roman" w:cs="Times New Roman"/>
          <w:sz w:val="24"/>
          <w:szCs w:val="24"/>
          <w:rPrChange w:author="Pavlacic, Jeffrey M" w:date="2017-02-05T16:49:00Z" w:id="304">
            <w:rPr>
              <w:rFonts w:ascii="Times New Roman" w:hAnsi="Times New Roman" w:cs="Times New Roman"/>
              <w:sz w:val="24"/>
              <w:szCs w:val="24"/>
            </w:rPr>
          </w:rPrChange>
        </w:rPr>
        <w:t xml:space="preserve">participants on the </w:t>
      </w:r>
      <w:commentRangeStart w:id="305"/>
      <w:r w:rsidRPr="30ED58D4">
        <w:rPr>
          <w:rFonts w:ascii="Times New Roman" w:hAnsi="Times New Roman" w:eastAsia="Times New Roman" w:cs="Times New Roman"/>
          <w:sz w:val="24"/>
          <w:szCs w:val="24"/>
          <w:rPrChange w:author="Pavlacic, Jeffrey M" w:date="2017-02-05T16:49:00Z" w:id="306">
            <w:rPr>
              <w:rFonts w:ascii="Times New Roman" w:hAnsi="Times New Roman" w:cs="Times New Roman"/>
              <w:sz w:val="24"/>
              <w:szCs w:val="24"/>
            </w:rPr>
          </w:rPrChange>
        </w:rPr>
        <w:t>LPQ</w:t>
      </w:r>
      <w:commentRangeEnd w:id="305"/>
      <w:r>
        <w:rPr>
          <w:rStyle w:val="CommentReference"/>
        </w:rPr>
        <w:commentReference w:id="305"/>
      </w:r>
      <w:r w:rsidRPr="30ED58D4">
        <w:rPr>
          <w:rFonts w:ascii="Times New Roman" w:hAnsi="Times New Roman" w:eastAsia="Times New Roman" w:cs="Times New Roman"/>
          <w:sz w:val="24"/>
          <w:szCs w:val="24"/>
          <w:rPrChange w:author="Pavlacic, Jeffrey M" w:date="2017-02-05T16:49:00Z" w:id="307">
            <w:rPr>
              <w:rFonts w:ascii="Times New Roman" w:hAnsi="Times New Roman" w:cs="Times New Roman"/>
              <w:sz w:val="24"/>
              <w:szCs w:val="24"/>
            </w:rPr>
          </w:rPrChange>
        </w:rPr>
        <w:t xml:space="preserve">. </w:t>
      </w:r>
      <w:r w:rsidRPr="30ED58D4" w:rsidR="00927FA5">
        <w:rPr>
          <w:rFonts w:ascii="Times New Roman" w:hAnsi="Times New Roman" w:eastAsia="Times New Roman" w:cs="Times New Roman"/>
          <w:sz w:val="24"/>
          <w:szCs w:val="24"/>
          <w:rPrChange w:author="Pavlacic, Jeffrey M" w:date="2017-02-05T16:49:00Z" w:id="308">
            <w:rPr>
              <w:rFonts w:ascii="Times New Roman" w:hAnsi="Times New Roman" w:cs="Times New Roman"/>
              <w:sz w:val="24"/>
              <w:szCs w:val="24"/>
            </w:rPr>
          </w:rPrChange>
        </w:rPr>
        <w:t xml:space="preserve">We examined each dataset for multivariate outliers using Mahalanobis distance, and </w:t>
      </w:r>
      <w:ins w:author="Rachel Swadley" w:date="2017-01-31T23:35:00Z" w:id="309">
        <w:r w:rsidRPr="30ED58D4" w:rsidR="00473083">
          <w:rPr>
            <w:rFonts w:ascii="Times New Roman" w:hAnsi="Times New Roman" w:eastAsia="Times New Roman" w:cs="Times New Roman"/>
            <w:sz w:val="24"/>
            <w:szCs w:val="24"/>
            <w:rPrChange w:author="Pavlacic, Jeffrey M" w:date="2017-02-05T16:49:00Z" w:id="310">
              <w:rPr>
                <w:rFonts w:ascii="Times New Roman" w:hAnsi="Times New Roman" w:cs="Times New Roman"/>
                <w:sz w:val="24"/>
                <w:szCs w:val="24"/>
              </w:rPr>
            </w:rPrChange>
          </w:rPr>
          <w:t>565</w:t>
        </w:r>
      </w:ins>
      <w:del w:author="Rachel Swadley" w:date="2017-01-31T23:35:00Z" w:id="311">
        <w:r w:rsidDel="00473083" w:rsidR="00927FA5">
          <w:rPr>
            <w:rFonts w:ascii="Times New Roman" w:hAnsi="Times New Roman" w:cs="Times New Roman"/>
            <w:sz w:val="24"/>
            <w:szCs w:val="24"/>
          </w:rPr>
          <w:delText>XX</w:delText>
        </w:r>
      </w:del>
      <w:r w:rsidRPr="30ED58D4" w:rsidR="00927FA5">
        <w:rPr>
          <w:rFonts w:ascii="Times New Roman" w:hAnsi="Times New Roman" w:eastAsia="Times New Roman" w:cs="Times New Roman"/>
          <w:sz w:val="24"/>
          <w:szCs w:val="24"/>
          <w:rPrChange w:author="Pavlacic, Jeffrey M" w:date="2017-02-05T16:49:00Z" w:id="312">
            <w:rPr>
              <w:rFonts w:ascii="Times New Roman" w:hAnsi="Times New Roman" w:cs="Times New Roman"/>
              <w:sz w:val="24"/>
              <w:szCs w:val="24"/>
            </w:rPr>
          </w:rPrChange>
        </w:rPr>
        <w:t xml:space="preserve"> </w:t>
      </w:r>
      <w:r w:rsidRPr="30ED58D4" w:rsidR="00D35C86">
        <w:rPr>
          <w:rFonts w:ascii="Times New Roman" w:hAnsi="Times New Roman" w:eastAsia="Times New Roman" w:cs="Times New Roman"/>
          <w:sz w:val="24"/>
          <w:szCs w:val="24"/>
          <w:rPrChange w:author="Pavlacic, Jeffrey M" w:date="2017-02-05T16:49:00Z" w:id="313">
            <w:rPr>
              <w:rFonts w:ascii="Times New Roman" w:hAnsi="Times New Roman" w:cs="Times New Roman"/>
              <w:sz w:val="24"/>
              <w:szCs w:val="24"/>
            </w:rPr>
          </w:rPrChange>
        </w:rPr>
        <w:t>(</w:t>
      </w:r>
      <w:ins w:author="Rachel Swadley" w:date="2017-01-31T23:35:00Z" w:id="314">
        <w:r w:rsidRPr="625B5181" w:rsidR="00473083">
          <w:rPr>
            <w:rFonts w:ascii="Times New Roman" w:hAnsi="Times New Roman" w:eastAsia="Times New Roman" w:cs="Times New Roman"/>
            <w:i/>
            <w:iCs/>
            <w:sz w:val="24"/>
            <w:szCs w:val="24"/>
            <w:rPrChange w:author="Pavlacic, Jeffrey M" w:date="2017-02-05T17:01:00Z" w:id="315">
              <w:rPr>
                <w:rFonts w:ascii="Times New Roman" w:hAnsi="Times New Roman" w:cs="Times New Roman"/>
                <w:i/>
                <w:sz w:val="24"/>
                <w:szCs w:val="24"/>
              </w:rPr>
            </w:rPrChange>
          </w:rPr>
          <w:t>73</w:t>
        </w:r>
      </w:ins>
      <w:del w:author="Rachel Swadley" w:date="2017-01-31T23:35:00Z" w:id="316">
        <w:r w:rsidRPr="00D35C86" w:rsidDel="00473083" w:rsidR="00D35C86">
          <w:rPr>
            <w:rFonts w:ascii="Times New Roman" w:hAnsi="Times New Roman" w:cs="Times New Roman"/>
            <w:i/>
            <w:sz w:val="24"/>
            <w:szCs w:val="24"/>
          </w:rPr>
          <w:delText>N</w:delText>
        </w:r>
      </w:del>
      <w:r w:rsidRPr="625B5181" w:rsidR="00D35C86">
        <w:rPr>
          <w:rFonts w:ascii="Times New Roman" w:hAnsi="Times New Roman" w:eastAsia="Times New Roman" w:cs="Times New Roman"/>
          <w:i/>
          <w:iCs/>
          <w:sz w:val="24"/>
          <w:szCs w:val="24"/>
          <w:vertAlign w:val="subscript"/>
          <w:rPrChange w:author="Pavlacic, Jeffrey M" w:date="2017-02-05T17:01:00Z" w:id="317">
            <w:rPr>
              <w:rFonts w:ascii="Times New Roman" w:hAnsi="Times New Roman" w:cs="Times New Roman"/>
              <w:i/>
              <w:sz w:val="24"/>
              <w:szCs w:val="24"/>
              <w:vertAlign w:val="subscript"/>
            </w:rPr>
          </w:rPrChange>
        </w:rPr>
        <w:t>P</w:t>
      </w:r>
      <w:r w:rsidRPr="625B5181" w:rsidR="00D35C86">
        <w:rPr>
          <w:rFonts w:ascii="Times New Roman" w:hAnsi="Times New Roman" w:eastAsia="Times New Roman" w:cs="Times New Roman"/>
          <w:i/>
          <w:iCs/>
          <w:sz w:val="24"/>
          <w:szCs w:val="24"/>
          <w:rPrChange w:author="Pavlacic, Jeffrey M" w:date="2017-02-05T17:01:00Z" w:id="318">
            <w:rPr>
              <w:rFonts w:ascii="Times New Roman" w:hAnsi="Times New Roman" w:cs="Times New Roman"/>
              <w:i/>
              <w:sz w:val="24"/>
              <w:szCs w:val="24"/>
            </w:rPr>
          </w:rPrChange>
        </w:rPr>
        <w:softHyphen/>
        <w:t xml:space="preserve">, </w:t>
      </w:r>
      <w:ins w:author="Rachel Swadley" w:date="2017-01-31T23:36:00Z" w:id="319">
        <w:r w:rsidRPr="625B5181" w:rsidR="00473083">
          <w:rPr>
            <w:rFonts w:ascii="Times New Roman" w:hAnsi="Times New Roman" w:eastAsia="Times New Roman" w:cs="Times New Roman"/>
            <w:i/>
            <w:iCs/>
            <w:sz w:val="24"/>
            <w:szCs w:val="24"/>
            <w:rPrChange w:author="Pavlacic, Jeffrey M" w:date="2017-02-05T17:01:00Z" w:id="320">
              <w:rPr>
                <w:rFonts w:ascii="Times New Roman" w:hAnsi="Times New Roman" w:cs="Times New Roman"/>
                <w:i/>
                <w:sz w:val="24"/>
                <w:szCs w:val="24"/>
              </w:rPr>
            </w:rPrChange>
          </w:rPr>
          <w:t>455</w:t>
        </w:r>
      </w:ins>
      <w:del w:author="Rachel Swadley" w:date="2017-01-31T23:36:00Z" w:id="321">
        <w:r w:rsidDel="00473083" w:rsidR="00D35C86">
          <w:rPr>
            <w:rFonts w:ascii="Times New Roman" w:hAnsi="Times New Roman" w:cs="Times New Roman"/>
            <w:i/>
            <w:sz w:val="24"/>
            <w:szCs w:val="24"/>
          </w:rPr>
          <w:delText>N</w:delText>
        </w:r>
      </w:del>
      <w:r w:rsidRPr="625B5181" w:rsidR="00D35C86">
        <w:rPr>
          <w:rFonts w:ascii="Times New Roman" w:hAnsi="Times New Roman" w:eastAsia="Times New Roman" w:cs="Times New Roman"/>
          <w:i/>
          <w:iCs/>
          <w:sz w:val="24"/>
          <w:szCs w:val="24"/>
          <w:vertAlign w:val="subscript"/>
          <w:rPrChange w:author="Pavlacic, Jeffrey M" w:date="2017-02-05T17:01:00Z" w:id="322">
            <w:rPr>
              <w:rFonts w:ascii="Times New Roman" w:hAnsi="Times New Roman" w:cs="Times New Roman"/>
              <w:i/>
              <w:sz w:val="24"/>
              <w:szCs w:val="24"/>
              <w:vertAlign w:val="subscript"/>
            </w:rPr>
          </w:rPrChange>
        </w:rPr>
        <w:t>CR</w:t>
      </w:r>
      <w:r w:rsidRPr="625B5181" w:rsidR="00D35C86">
        <w:rPr>
          <w:rFonts w:ascii="Times New Roman" w:hAnsi="Times New Roman" w:eastAsia="Times New Roman" w:cs="Times New Roman"/>
          <w:i/>
          <w:iCs/>
          <w:sz w:val="24"/>
          <w:szCs w:val="24"/>
          <w:rPrChange w:author="Pavlacic, Jeffrey M" w:date="2017-02-05T17:01:00Z" w:id="323">
            <w:rPr>
              <w:rFonts w:ascii="Times New Roman" w:hAnsi="Times New Roman" w:cs="Times New Roman"/>
              <w:i/>
              <w:sz w:val="24"/>
              <w:szCs w:val="24"/>
            </w:rPr>
          </w:rPrChange>
        </w:rPr>
        <w:t xml:space="preserve">, </w:t>
      </w:r>
      <w:ins w:author="Rachel Swadley" w:date="2017-01-31T23:36:00Z" w:id="324">
        <w:r w:rsidRPr="625B5181" w:rsidR="00473083">
          <w:rPr>
            <w:rFonts w:ascii="Times New Roman" w:hAnsi="Times New Roman" w:eastAsia="Times New Roman" w:cs="Times New Roman"/>
            <w:i/>
            <w:iCs/>
            <w:sz w:val="24"/>
            <w:szCs w:val="24"/>
            <w:rPrChange w:author="Pavlacic, Jeffrey M" w:date="2017-02-05T17:01:00Z" w:id="325">
              <w:rPr>
                <w:rFonts w:ascii="Times New Roman" w:hAnsi="Times New Roman" w:cs="Times New Roman"/>
                <w:i/>
                <w:sz w:val="24"/>
                <w:szCs w:val="24"/>
              </w:rPr>
            </w:rPrChange>
          </w:rPr>
          <w:t>37</w:t>
        </w:r>
      </w:ins>
      <w:del w:author="Rachel Swadley" w:date="2017-01-31T23:36:00Z" w:id="326">
        <w:r w:rsidDel="00473083" w:rsidR="00D35C86">
          <w:rPr>
            <w:rFonts w:ascii="Times New Roman" w:hAnsi="Times New Roman" w:cs="Times New Roman"/>
            <w:i/>
            <w:sz w:val="24"/>
            <w:szCs w:val="24"/>
          </w:rPr>
          <w:delText>N</w:delText>
        </w:r>
      </w:del>
      <w:r w:rsidRPr="625B5181" w:rsidR="00D35C86">
        <w:rPr>
          <w:rFonts w:ascii="Times New Roman" w:hAnsi="Times New Roman" w:eastAsia="Times New Roman" w:cs="Times New Roman"/>
          <w:i/>
          <w:iCs/>
          <w:sz w:val="24"/>
          <w:szCs w:val="24"/>
          <w:vertAlign w:val="subscript"/>
          <w:rPrChange w:author="Pavlacic, Jeffrey M" w:date="2017-02-05T17:01:00Z" w:id="327">
            <w:rPr>
              <w:rFonts w:ascii="Times New Roman" w:hAnsi="Times New Roman" w:cs="Times New Roman"/>
              <w:i/>
              <w:sz w:val="24"/>
              <w:szCs w:val="24"/>
              <w:vertAlign w:val="subscript"/>
            </w:rPr>
          </w:rPrChange>
        </w:rPr>
        <w:t>CN</w:t>
      </w:r>
      <w:r w:rsidRPr="30ED58D4" w:rsidR="00D35C86">
        <w:rPr>
          <w:rFonts w:ascii="Times New Roman" w:hAnsi="Times New Roman" w:eastAsia="Times New Roman" w:cs="Times New Roman"/>
          <w:sz w:val="24"/>
          <w:szCs w:val="24"/>
          <w:rPrChange w:author="Pavlacic, Jeffrey M" w:date="2017-02-05T16:49:00Z" w:id="328">
            <w:rPr>
              <w:rFonts w:ascii="Times New Roman" w:hAnsi="Times New Roman" w:cs="Times New Roman"/>
              <w:sz w:val="24"/>
              <w:szCs w:val="24"/>
            </w:rPr>
          </w:rPrChange>
        </w:rPr>
        <w:t xml:space="preserve">) </w:t>
      </w:r>
      <w:r w:rsidR="003A250C">
        <w:rPr>
          <w:rFonts w:ascii="Times New Roman" w:hAnsi="Times New Roman" w:eastAsia="Times New Roman" w:cs="Times New Roman"/>
          <w:sz w:val="24"/>
          <w:szCs w:val="24"/>
        </w:rPr>
        <w:t>PIL and 116</w:t>
      </w:r>
      <w:r w:rsidRPr="30ED58D4" w:rsidR="00927FA5">
        <w:rPr>
          <w:rFonts w:ascii="Times New Roman" w:hAnsi="Times New Roman" w:eastAsia="Times New Roman" w:cs="Times New Roman"/>
          <w:sz w:val="24"/>
          <w:szCs w:val="24"/>
          <w:rPrChange w:author="Pavlacic, Jeffrey M" w:date="2017-02-05T16:49:00Z" w:id="329">
            <w:rPr>
              <w:rFonts w:ascii="Times New Roman" w:hAnsi="Times New Roman" w:cs="Times New Roman"/>
              <w:sz w:val="24"/>
              <w:szCs w:val="24"/>
            </w:rPr>
          </w:rPrChange>
        </w:rPr>
        <w:t xml:space="preserve"> </w:t>
      </w:r>
      <w:r w:rsidRPr="30ED58D4" w:rsidR="00D35C86">
        <w:rPr>
          <w:rFonts w:ascii="Times New Roman" w:hAnsi="Times New Roman" w:eastAsia="Times New Roman" w:cs="Times New Roman"/>
          <w:sz w:val="24"/>
          <w:szCs w:val="24"/>
          <w:rPrChange w:author="Pavlacic, Jeffrey M" w:date="2017-02-05T16:49:00Z" w:id="330">
            <w:rPr>
              <w:rFonts w:ascii="Times New Roman" w:hAnsi="Times New Roman" w:cs="Times New Roman"/>
              <w:sz w:val="24"/>
              <w:szCs w:val="24"/>
            </w:rPr>
          </w:rPrChange>
        </w:rPr>
        <w:t>(</w:t>
      </w:r>
      <w:r w:rsidRPr="625B5181" w:rsidR="003A250C">
        <w:rPr>
          <w:rFonts w:ascii="Times New Roman" w:hAnsi="Times New Roman" w:eastAsia="Times New Roman" w:cs="Times New Roman"/>
          <w:i/>
          <w:iCs/>
          <w:sz w:val="24"/>
          <w:szCs w:val="24"/>
        </w:rPr>
        <w:t>78</w:t>
      </w:r>
      <w:r w:rsidRPr="625B5181" w:rsidR="00D35C86">
        <w:rPr>
          <w:rFonts w:ascii="Times New Roman" w:hAnsi="Times New Roman" w:eastAsia="Times New Roman" w:cs="Times New Roman"/>
          <w:i/>
          <w:iCs/>
          <w:sz w:val="24"/>
          <w:szCs w:val="24"/>
          <w:vertAlign w:val="subscript"/>
          <w:rPrChange w:author="Pavlacic, Jeffrey M" w:date="2017-02-05T17:01:00Z" w:id="331">
            <w:rPr>
              <w:rFonts w:ascii="Times New Roman" w:hAnsi="Times New Roman" w:cs="Times New Roman"/>
              <w:i/>
              <w:sz w:val="24"/>
              <w:szCs w:val="24"/>
              <w:vertAlign w:val="subscript"/>
            </w:rPr>
          </w:rPrChange>
        </w:rPr>
        <w:t>P</w:t>
      </w:r>
      <w:r w:rsidRPr="625B5181" w:rsidR="00D35C86">
        <w:rPr>
          <w:rFonts w:ascii="Times New Roman" w:hAnsi="Times New Roman" w:eastAsia="Times New Roman" w:cs="Times New Roman"/>
          <w:i/>
          <w:iCs/>
          <w:sz w:val="24"/>
          <w:szCs w:val="24"/>
          <w:rPrChange w:author="Pavlacic, Jeffrey M" w:date="2017-02-05T17:01:00Z" w:id="332">
            <w:rPr>
              <w:rFonts w:ascii="Times New Roman" w:hAnsi="Times New Roman" w:cs="Times New Roman"/>
              <w:i/>
              <w:sz w:val="24"/>
              <w:szCs w:val="24"/>
            </w:rPr>
          </w:rPrChange>
        </w:rPr>
        <w:softHyphen/>
        <w:t xml:space="preserve">, </w:t>
      </w:r>
      <w:r w:rsidRPr="625B5181" w:rsidR="003A250C">
        <w:rPr>
          <w:rFonts w:ascii="Times New Roman" w:hAnsi="Times New Roman" w:eastAsia="Times New Roman" w:cs="Times New Roman"/>
          <w:i/>
          <w:iCs/>
          <w:sz w:val="24"/>
          <w:szCs w:val="24"/>
        </w:rPr>
        <w:t>23</w:t>
      </w:r>
      <w:r w:rsidRPr="625B5181" w:rsidR="00D35C86">
        <w:rPr>
          <w:rFonts w:ascii="Times New Roman" w:hAnsi="Times New Roman" w:eastAsia="Times New Roman" w:cs="Times New Roman"/>
          <w:i/>
          <w:iCs/>
          <w:sz w:val="24"/>
          <w:szCs w:val="24"/>
          <w:vertAlign w:val="subscript"/>
          <w:rPrChange w:author="Pavlacic, Jeffrey M" w:date="2017-02-05T17:01:00Z" w:id="333">
            <w:rPr>
              <w:rFonts w:ascii="Times New Roman" w:hAnsi="Times New Roman" w:cs="Times New Roman"/>
              <w:i/>
              <w:sz w:val="24"/>
              <w:szCs w:val="24"/>
              <w:vertAlign w:val="subscript"/>
            </w:rPr>
          </w:rPrChange>
        </w:rPr>
        <w:t>CR</w:t>
      </w:r>
      <w:r w:rsidRPr="625B5181" w:rsidR="00D35C86">
        <w:rPr>
          <w:rFonts w:ascii="Times New Roman" w:hAnsi="Times New Roman" w:eastAsia="Times New Roman" w:cs="Times New Roman"/>
          <w:i/>
          <w:iCs/>
          <w:sz w:val="24"/>
          <w:szCs w:val="24"/>
          <w:rPrChange w:author="Pavlacic, Jeffrey M" w:date="2017-02-05T17:01:00Z" w:id="334">
            <w:rPr>
              <w:rFonts w:ascii="Times New Roman" w:hAnsi="Times New Roman" w:cs="Times New Roman"/>
              <w:i/>
              <w:sz w:val="24"/>
              <w:szCs w:val="24"/>
            </w:rPr>
          </w:rPrChange>
        </w:rPr>
        <w:t xml:space="preserve">, </w:t>
      </w:r>
      <w:r w:rsidRPr="625B5181" w:rsidR="003A250C">
        <w:rPr>
          <w:rFonts w:ascii="Times New Roman" w:hAnsi="Times New Roman" w:eastAsia="Times New Roman" w:cs="Times New Roman"/>
          <w:i/>
          <w:iCs/>
          <w:sz w:val="24"/>
          <w:szCs w:val="24"/>
        </w:rPr>
        <w:t>15</w:t>
      </w:r>
      <w:r w:rsidRPr="625B5181" w:rsidR="00D35C86">
        <w:rPr>
          <w:rFonts w:ascii="Times New Roman" w:hAnsi="Times New Roman" w:eastAsia="Times New Roman" w:cs="Times New Roman"/>
          <w:i/>
          <w:iCs/>
          <w:sz w:val="24"/>
          <w:szCs w:val="24"/>
          <w:vertAlign w:val="subscript"/>
          <w:rPrChange w:author="Pavlacic, Jeffrey M" w:date="2017-02-05T17:01:00Z" w:id="335">
            <w:rPr>
              <w:rFonts w:ascii="Times New Roman" w:hAnsi="Times New Roman" w:cs="Times New Roman"/>
              <w:i/>
              <w:sz w:val="24"/>
              <w:szCs w:val="24"/>
              <w:vertAlign w:val="subscript"/>
            </w:rPr>
          </w:rPrChange>
        </w:rPr>
        <w:t>CN</w:t>
      </w:r>
      <w:r w:rsidRPr="30ED58D4" w:rsidR="00D35C86">
        <w:rPr>
          <w:rFonts w:ascii="Times New Roman" w:hAnsi="Times New Roman" w:eastAsia="Times New Roman" w:cs="Times New Roman"/>
          <w:sz w:val="24"/>
          <w:szCs w:val="24"/>
          <w:rPrChange w:author="Pavlacic, Jeffrey M" w:date="2017-02-05T16:49:00Z" w:id="336">
            <w:rPr>
              <w:rFonts w:ascii="Times New Roman" w:hAnsi="Times New Roman" w:cs="Times New Roman"/>
              <w:sz w:val="24"/>
              <w:szCs w:val="24"/>
            </w:rPr>
          </w:rPrChange>
        </w:rPr>
        <w:t xml:space="preserve">) </w:t>
      </w:r>
      <w:r w:rsidRPr="30ED58D4" w:rsidR="00927FA5">
        <w:rPr>
          <w:rFonts w:ascii="Times New Roman" w:hAnsi="Times New Roman" w:eastAsia="Times New Roman" w:cs="Times New Roman"/>
          <w:sz w:val="24"/>
          <w:szCs w:val="24"/>
          <w:rPrChange w:author="Pavlacic, Jeffrey M" w:date="2017-02-05T16:49:00Z" w:id="337">
            <w:rPr>
              <w:rFonts w:ascii="Times New Roman" w:hAnsi="Times New Roman" w:cs="Times New Roman"/>
              <w:sz w:val="24"/>
              <w:szCs w:val="24"/>
            </w:rPr>
          </w:rPrChange>
        </w:rPr>
        <w:t xml:space="preserve">LPQ participants were excluded for excessively high scores (i.e. </w:t>
      </w:r>
      <w:r w:rsidRPr="625B5181" w:rsidR="00927FA5">
        <w:rPr>
          <w:rFonts w:ascii="Times New Roman" w:hAnsi="Times New Roman" w:eastAsia="Times New Roman" w:cs="Times New Roman"/>
          <w:i/>
          <w:iCs/>
          <w:sz w:val="24"/>
          <w:szCs w:val="24"/>
          <w:rPrChange w:author="Pavlacic, Jeffrey M" w:date="2017-02-05T17:01:00Z" w:id="338">
            <w:rPr>
              <w:rFonts w:ascii="Times New Roman" w:hAnsi="Times New Roman" w:cs="Times New Roman"/>
              <w:i/>
              <w:sz w:val="24"/>
              <w:szCs w:val="24"/>
            </w:rPr>
          </w:rPrChange>
        </w:rPr>
        <w:t>p</w:t>
      </w:r>
      <w:r w:rsidRPr="30ED58D4" w:rsidR="00927FA5">
        <w:rPr>
          <w:rFonts w:ascii="Times New Roman" w:hAnsi="Times New Roman" w:eastAsia="Times New Roman" w:cs="Times New Roman"/>
          <w:sz w:val="24"/>
          <w:szCs w:val="24"/>
          <w:rPrChange w:author="Pavlacic, Jeffrey M" w:date="2017-02-05T16:49:00Z" w:id="339">
            <w:rPr>
              <w:rFonts w:ascii="Times New Roman" w:hAnsi="Times New Roman" w:cs="Times New Roman"/>
              <w:sz w:val="24"/>
              <w:szCs w:val="24"/>
            </w:rPr>
          </w:rPrChange>
        </w:rPr>
        <w:t xml:space="preserve"> &lt; .001, </w:t>
      </w:r>
      <w:proofErr w:type="spellStart"/>
      <w:r w:rsidRPr="30ED58D4" w:rsidR="00927FA5">
        <w:rPr>
          <w:rFonts w:ascii="Times New Roman" w:hAnsi="Times New Roman" w:eastAsia="Times New Roman" w:cs="Times New Roman"/>
          <w:sz w:val="24"/>
          <w:szCs w:val="24"/>
          <w:rPrChange w:author="Pavlacic, Jeffrey M" w:date="2017-02-05T16:49:00Z" w:id="340">
            <w:rPr>
              <w:rFonts w:ascii="Times New Roman" w:hAnsi="Times New Roman" w:cs="Times New Roman"/>
              <w:sz w:val="24"/>
              <w:szCs w:val="24"/>
            </w:rPr>
          </w:rPrChange>
        </w:rPr>
        <w:t>Tabachick</w:t>
      </w:r>
      <w:proofErr w:type="spellEnd"/>
      <w:r w:rsidRPr="30ED58D4" w:rsidR="00927FA5">
        <w:rPr>
          <w:rFonts w:ascii="Times New Roman" w:hAnsi="Times New Roman" w:eastAsia="Times New Roman" w:cs="Times New Roman"/>
          <w:sz w:val="24"/>
          <w:szCs w:val="24"/>
          <w:rPrChange w:author="Pavlacic, Jeffrey M" w:date="2017-02-05T16:49:00Z" w:id="341">
            <w:rPr>
              <w:rFonts w:ascii="Times New Roman" w:hAnsi="Times New Roman" w:cs="Times New Roman"/>
              <w:sz w:val="24"/>
              <w:szCs w:val="24"/>
            </w:rPr>
          </w:rPrChange>
        </w:rPr>
        <w:t xml:space="preserve"> &amp; </w:t>
      </w:r>
      <w:proofErr w:type="spellStart"/>
      <w:r w:rsidRPr="30ED58D4" w:rsidR="00927FA5">
        <w:rPr>
          <w:rFonts w:ascii="Times New Roman" w:hAnsi="Times New Roman" w:eastAsia="Times New Roman" w:cs="Times New Roman"/>
          <w:sz w:val="24"/>
          <w:szCs w:val="24"/>
          <w:rPrChange w:author="Pavlacic, Jeffrey M" w:date="2017-02-05T16:49:00Z" w:id="342">
            <w:rPr>
              <w:rFonts w:ascii="Times New Roman" w:hAnsi="Times New Roman" w:cs="Times New Roman"/>
              <w:sz w:val="24"/>
              <w:szCs w:val="24"/>
            </w:rPr>
          </w:rPrChange>
        </w:rPr>
        <w:t>Fidell</w:t>
      </w:r>
      <w:proofErr w:type="spellEnd"/>
      <w:r w:rsidRPr="30ED58D4" w:rsidR="00927FA5">
        <w:rPr>
          <w:rFonts w:ascii="Times New Roman" w:hAnsi="Times New Roman" w:eastAsia="Times New Roman" w:cs="Times New Roman"/>
          <w:sz w:val="24"/>
          <w:szCs w:val="24"/>
          <w:rPrChange w:author="Pavlacic, Jeffrey M" w:date="2017-02-05T16:49:00Z" w:id="343">
            <w:rPr>
              <w:rFonts w:ascii="Times New Roman" w:hAnsi="Times New Roman" w:cs="Times New Roman"/>
              <w:sz w:val="24"/>
              <w:szCs w:val="24"/>
            </w:rPr>
          </w:rPrChange>
        </w:rPr>
        <w:t xml:space="preserve">, </w:t>
      </w:r>
      <w:commentRangeStart w:id="344"/>
      <w:r w:rsidRPr="30ED58D4" w:rsidR="00927FA5">
        <w:rPr>
          <w:rFonts w:ascii="Times New Roman" w:hAnsi="Times New Roman" w:eastAsia="Times New Roman" w:cs="Times New Roman"/>
          <w:sz w:val="24"/>
          <w:szCs w:val="24"/>
          <w:rPrChange w:author="Pavlacic, Jeffrey M" w:date="2017-02-05T16:49:00Z" w:id="345">
            <w:rPr>
              <w:rFonts w:ascii="Times New Roman" w:hAnsi="Times New Roman" w:cs="Times New Roman"/>
              <w:sz w:val="24"/>
              <w:szCs w:val="24"/>
            </w:rPr>
          </w:rPrChange>
        </w:rPr>
        <w:t>2012</w:t>
      </w:r>
      <w:commentRangeEnd w:id="344"/>
      <w:r w:rsidR="00927FA5">
        <w:rPr>
          <w:rStyle w:val="CommentReference"/>
        </w:rPr>
        <w:commentReference w:id="344"/>
      </w:r>
      <w:r w:rsidRPr="30ED58D4" w:rsidR="00927FA5">
        <w:rPr>
          <w:rFonts w:ascii="Times New Roman" w:hAnsi="Times New Roman" w:eastAsia="Times New Roman" w:cs="Times New Roman"/>
          <w:sz w:val="24"/>
          <w:szCs w:val="24"/>
          <w:rPrChange w:author="Pavlacic, Jeffrey M" w:date="2017-02-05T16:49:00Z" w:id="346">
            <w:rPr>
              <w:rFonts w:ascii="Times New Roman" w:hAnsi="Times New Roman" w:cs="Times New Roman"/>
              <w:sz w:val="24"/>
              <w:szCs w:val="24"/>
            </w:rPr>
          </w:rPrChange>
        </w:rPr>
        <w:t xml:space="preserve">). </w:t>
      </w:r>
      <w:r w:rsidRPr="30ED58D4" w:rsidR="005B4D41">
        <w:rPr>
          <w:rFonts w:ascii="Times New Roman" w:hAnsi="Times New Roman" w:eastAsia="Times New Roman" w:cs="Times New Roman"/>
          <w:sz w:val="24"/>
          <w:szCs w:val="24"/>
          <w:rPrChange w:author="Pavlacic, Jeffrey M" w:date="2017-02-05T16:49:00Z" w:id="347">
            <w:rPr>
              <w:rFonts w:ascii="Times New Roman" w:hAnsi="Times New Roman" w:cs="Times New Roman"/>
              <w:sz w:val="24"/>
              <w:szCs w:val="24"/>
            </w:rPr>
          </w:rPrChange>
        </w:rPr>
        <w:t xml:space="preserve">Each dataset was then screened for multivariate assumptions of additivity, linearity, normality, homogeneity, and </w:t>
      </w:r>
      <w:commentRangeStart w:id="348"/>
      <w:commentRangeStart w:id="349"/>
      <w:r w:rsidRPr="30ED58D4" w:rsidR="005B4D41">
        <w:rPr>
          <w:rFonts w:ascii="Times New Roman" w:hAnsi="Times New Roman" w:eastAsia="Times New Roman" w:cs="Times New Roman"/>
          <w:sz w:val="24"/>
          <w:szCs w:val="24"/>
          <w:rPrChange w:author="Pavlacic, Jeffrey M" w:date="2017-02-05T16:49:00Z" w:id="350">
            <w:rPr>
              <w:rFonts w:ascii="Times New Roman" w:hAnsi="Times New Roman" w:cs="Times New Roman"/>
              <w:sz w:val="24"/>
              <w:szCs w:val="24"/>
            </w:rPr>
          </w:rPrChange>
        </w:rPr>
        <w:t>homoscedasticity</w:t>
      </w:r>
      <w:commentRangeEnd w:id="348"/>
      <w:r w:rsidR="005B4D41">
        <w:rPr>
          <w:rStyle w:val="CommentReference"/>
        </w:rPr>
        <w:commentReference w:id="348"/>
      </w:r>
      <w:commentRangeEnd w:id="349"/>
      <w:r>
        <w:rPr>
          <w:rStyle w:val="CommentReference"/>
        </w:rPr>
        <w:commentReference w:id="349"/>
      </w:r>
      <w:r w:rsidRPr="30ED58D4" w:rsidR="005B4D41">
        <w:rPr>
          <w:rFonts w:ascii="Times New Roman" w:hAnsi="Times New Roman" w:eastAsia="Times New Roman" w:cs="Times New Roman"/>
          <w:sz w:val="24"/>
          <w:szCs w:val="24"/>
          <w:rPrChange w:author="Pavlacic, Jeffrey M" w:date="2017-02-05T16:49:00Z" w:id="351">
            <w:rPr>
              <w:rFonts w:ascii="Times New Roman" w:hAnsi="Times New Roman" w:cs="Times New Roman"/>
              <w:sz w:val="24"/>
              <w:szCs w:val="24"/>
            </w:rPr>
          </w:rPrChange>
        </w:rPr>
        <w:t xml:space="preserve">. </w:t>
      </w:r>
    </w:p>
    <w:p w:rsidRPr="00F72499" w:rsidR="00F72499" w:rsidRDefault="00F72499" w14:paraId="321B61D4" w14:textId="0AB7CCA5">
      <w:pPr>
        <w:spacing w:line="480" w:lineRule="auto"/>
        <w:jc w:val="left"/>
        <w:outlineLvl w:val="0"/>
        <w:rPr>
          <w:rFonts w:ascii="Times New Roman" w:hAnsi="Times New Roman" w:eastAsia="Times New Roman" w:cs="Times New Roman"/>
          <w:b/>
          <w:bCs/>
          <w:sz w:val="24"/>
          <w:szCs w:val="24"/>
        </w:rPr>
        <w:pPrChange w:author="Pavlacic, Jeffrey M" w:date="2017-02-05T16:49:00Z" w:id="352">
          <w:pPr>
            <w:jc w:val="left"/>
          </w:pPr>
        </w:pPrChange>
      </w:pPr>
      <w:r w:rsidRPr="30ED58D4">
        <w:rPr>
          <w:rFonts w:ascii="Times New Roman" w:hAnsi="Times New Roman" w:eastAsia="Times New Roman" w:cs="Times New Roman"/>
          <w:b/>
          <w:bCs/>
          <w:sz w:val="24"/>
          <w:szCs w:val="24"/>
          <w:rPrChange w:author="Pavlacic, Jeffrey M" w:date="2017-02-05T16:49:00Z" w:id="353">
            <w:rPr>
              <w:rFonts w:ascii="Times New Roman" w:hAnsi="Times New Roman" w:cs="Times New Roman"/>
              <w:b/>
              <w:sz w:val="24"/>
              <w:szCs w:val="24"/>
            </w:rPr>
          </w:rPrChange>
        </w:rPr>
        <w:t>PIL Analyses</w:t>
      </w:r>
    </w:p>
    <w:p w:rsidRPr="00012A11" w:rsidR="00F72499" w:rsidRDefault="00F72499" w14:paraId="0402141E" w14:textId="11AC1B69">
      <w:pPr>
        <w:spacing w:line="480" w:lineRule="auto"/>
        <w:ind w:firstLine="720"/>
        <w:jc w:val="left"/>
        <w:rPr>
          <w:rFonts w:ascii="Times New Roman" w:hAnsi="Times New Roman" w:eastAsia="Times New Roman" w:cs="Times New Roman"/>
          <w:b/>
          <w:bCs/>
          <w:sz w:val="24"/>
          <w:szCs w:val="24"/>
        </w:rPr>
        <w:pPrChange w:author="Pavlacic, Jeffrey M" w:date="2017-02-05T16:49:00Z" w:id="354">
          <w:pPr>
            <w:ind w:firstLine="720"/>
            <w:jc w:val="left"/>
          </w:pPr>
        </w:pPrChange>
      </w:pPr>
      <w:r w:rsidRPr="30ED58D4">
        <w:rPr>
          <w:rFonts w:ascii="Times New Roman" w:hAnsi="Times New Roman" w:eastAsia="Times New Roman" w:cs="Times New Roman"/>
          <w:sz w:val="24"/>
          <w:szCs w:val="24"/>
          <w:u w:val="single"/>
          <w:rPrChange w:author="Pavlacic, Jeffrey M" w:date="2017-02-05T16:49:00Z" w:id="355">
            <w:rPr>
              <w:rFonts w:ascii="Times New Roman" w:hAnsi="Times New Roman" w:cs="Times New Roman"/>
              <w:sz w:val="24"/>
              <w:szCs w:val="24"/>
              <w:u w:val="single"/>
            </w:rPr>
          </w:rPrChange>
        </w:rPr>
        <w:t>Covariance</w:t>
      </w:r>
      <w:r w:rsidRPr="30ED58D4" w:rsidR="00012A11">
        <w:rPr>
          <w:rFonts w:ascii="Times New Roman" w:hAnsi="Times New Roman" w:eastAsia="Times New Roman" w:cs="Times New Roman"/>
          <w:sz w:val="24"/>
          <w:szCs w:val="24"/>
          <w:u w:val="single"/>
          <w:rPrChange w:author="Pavlacic, Jeffrey M" w:date="2017-02-05T16:49:00Z" w:id="356">
            <w:rPr>
              <w:rFonts w:ascii="Times New Roman" w:hAnsi="Times New Roman" w:cs="Times New Roman"/>
              <w:sz w:val="24"/>
              <w:szCs w:val="24"/>
              <w:u w:val="single"/>
            </w:rPr>
          </w:rPrChange>
        </w:rPr>
        <w:t xml:space="preserve"> Matrices Analysis</w:t>
      </w:r>
      <w:r w:rsidRPr="30ED58D4" w:rsidR="00012A11">
        <w:rPr>
          <w:rFonts w:ascii="Times New Roman" w:hAnsi="Times New Roman" w:eastAsia="Times New Roman" w:cs="Times New Roman"/>
          <w:sz w:val="24"/>
          <w:szCs w:val="24"/>
          <w:rPrChange w:author="Pavlacic, Jeffrey M" w:date="2017-02-05T16:49:00Z" w:id="357">
            <w:rPr>
              <w:rFonts w:ascii="Times New Roman" w:hAnsi="Times New Roman" w:cs="Times New Roman"/>
              <w:sz w:val="24"/>
              <w:szCs w:val="24"/>
            </w:rPr>
          </w:rPrChange>
        </w:rPr>
        <w:t xml:space="preserve">. </w:t>
      </w:r>
      <w:r w:rsidRPr="30ED58D4">
        <w:rPr>
          <w:rFonts w:ascii="Times New Roman" w:hAnsi="Times New Roman" w:eastAsia="Times New Roman" w:cs="Times New Roman"/>
          <w:sz w:val="24"/>
          <w:szCs w:val="24"/>
          <w:rPrChange w:author="Pavlacic, Jeffrey M" w:date="2017-02-05T16:49:00Z" w:id="358">
            <w:rPr>
              <w:rFonts w:ascii="Times New Roman" w:hAnsi="Times New Roman" w:cs="Times New Roman"/>
              <w:sz w:val="24"/>
              <w:szCs w:val="24"/>
            </w:rPr>
          </w:rPrChange>
        </w:rPr>
        <w:t xml:space="preserve">Covariance tables were examined to determine model fit for the different methods of deliverance. The covariance tables from paper forms and those questions delivered not randomly by a computer indicated poor model </w:t>
      </w:r>
      <w:r w:rsidRPr="30ED58D4" w:rsidR="007C5648">
        <w:rPr>
          <w:rFonts w:ascii="Times New Roman" w:hAnsi="Times New Roman" w:eastAsia="Times New Roman" w:cs="Times New Roman"/>
          <w:sz w:val="24"/>
          <w:szCs w:val="24"/>
          <w:rPrChange w:author="Pavlacic, Jeffrey M" w:date="2017-02-05T16:49:00Z" w:id="359">
            <w:rPr>
              <w:rFonts w:ascii="Times New Roman" w:hAnsi="Times New Roman" w:cs="Times New Roman"/>
              <w:sz w:val="24"/>
              <w:szCs w:val="24"/>
            </w:rPr>
          </w:rPrChange>
        </w:rPr>
        <w:t>fit, RMSE</w:t>
      </w:r>
      <w:r w:rsidRPr="30ED58D4">
        <w:rPr>
          <w:rFonts w:ascii="Times New Roman" w:hAnsi="Times New Roman" w:eastAsia="Times New Roman" w:cs="Times New Roman"/>
          <w:sz w:val="24"/>
          <w:szCs w:val="24"/>
          <w:rPrChange w:author="Pavlacic, Jeffrey M" w:date="2017-02-05T16:49:00Z" w:id="360">
            <w:rPr>
              <w:rFonts w:ascii="Times New Roman" w:hAnsi="Times New Roman" w:cs="Times New Roman"/>
              <w:sz w:val="24"/>
              <w:szCs w:val="24"/>
            </w:rPr>
          </w:rPrChange>
        </w:rPr>
        <w:t xml:space="preserve"> = .39. Likewise, covariance tables from questions delivered not randomly on a computer fit poorly with those delivered ran</w:t>
      </w:r>
      <w:r w:rsidRPr="30ED58D4" w:rsidR="007C5648">
        <w:rPr>
          <w:rFonts w:ascii="Times New Roman" w:hAnsi="Times New Roman" w:eastAsia="Times New Roman" w:cs="Times New Roman"/>
          <w:sz w:val="24"/>
          <w:szCs w:val="24"/>
          <w:rPrChange w:author="Pavlacic, Jeffrey M" w:date="2017-02-05T16:49:00Z" w:id="361">
            <w:rPr>
              <w:rFonts w:ascii="Times New Roman" w:hAnsi="Times New Roman" w:cs="Times New Roman"/>
              <w:sz w:val="24"/>
              <w:szCs w:val="24"/>
            </w:rPr>
          </w:rPrChange>
        </w:rPr>
        <w:t>domly on a computer, RMSE</w:t>
      </w:r>
      <w:r w:rsidRPr="30ED58D4">
        <w:rPr>
          <w:rFonts w:ascii="Times New Roman" w:hAnsi="Times New Roman" w:eastAsia="Times New Roman" w:cs="Times New Roman"/>
          <w:sz w:val="24"/>
          <w:szCs w:val="24"/>
          <w:rPrChange w:author="Pavlacic, Jeffrey M" w:date="2017-02-05T16:49:00Z" w:id="362">
            <w:rPr>
              <w:rFonts w:ascii="Times New Roman" w:hAnsi="Times New Roman" w:cs="Times New Roman"/>
              <w:sz w:val="24"/>
              <w:szCs w:val="24"/>
            </w:rPr>
          </w:rPrChange>
        </w:rPr>
        <w:t xml:space="preserve"> = .</w:t>
      </w:r>
      <w:commentRangeStart w:id="363"/>
      <w:r w:rsidRPr="30ED58D4">
        <w:rPr>
          <w:rFonts w:ascii="Times New Roman" w:hAnsi="Times New Roman" w:eastAsia="Times New Roman" w:cs="Times New Roman"/>
          <w:sz w:val="24"/>
          <w:szCs w:val="24"/>
          <w:rPrChange w:author="Pavlacic, Jeffrey M" w:date="2017-02-05T16:49:00Z" w:id="364">
            <w:rPr>
              <w:rFonts w:ascii="Times New Roman" w:hAnsi="Times New Roman" w:cs="Times New Roman"/>
              <w:sz w:val="24"/>
              <w:szCs w:val="24"/>
            </w:rPr>
          </w:rPrChange>
        </w:rPr>
        <w:t>55</w:t>
      </w:r>
      <w:commentRangeEnd w:id="363"/>
      <w:r w:rsidR="00D90AE2">
        <w:rPr>
          <w:rStyle w:val="CommentReference"/>
        </w:rPr>
        <w:commentReference w:id="363"/>
      </w:r>
      <w:r w:rsidRPr="30ED58D4">
        <w:rPr>
          <w:rFonts w:ascii="Times New Roman" w:hAnsi="Times New Roman" w:eastAsia="Times New Roman" w:cs="Times New Roman"/>
          <w:sz w:val="24"/>
          <w:szCs w:val="24"/>
          <w:rPrChange w:author="Pavlacic, Jeffrey M" w:date="2017-02-05T16:49:00Z" w:id="365">
            <w:rPr>
              <w:rFonts w:ascii="Times New Roman" w:hAnsi="Times New Roman" w:cs="Times New Roman"/>
              <w:sz w:val="24"/>
              <w:szCs w:val="24"/>
            </w:rPr>
          </w:rPrChange>
        </w:rPr>
        <w:t xml:space="preserve">. </w:t>
      </w:r>
    </w:p>
    <w:p w:rsidR="005714D4" w:rsidP="2FD36F62" w:rsidRDefault="00012A11" w14:paraId="0AA812B4" w14:textId="4821BD49">
      <w:pPr>
        <w:spacing w:line="480" w:lineRule="auto"/>
        <w:jc w:val="left"/>
        <w:rPr>
          <w:rFonts w:ascii="Times New Roman" w:hAnsi="Times New Roman" w:eastAsia="Times New Roman" w:cs="Times New Roman"/>
          <w:sz w:val="24"/>
          <w:szCs w:val="24"/>
        </w:rPr>
        <w:pPrChange w:author="Pavlacic, Jeffrey M" w:date="2017-02-05T17:01:00Z" w:id="366">
          <w:pPr>
            <w:jc w:val="left"/>
          </w:pPr>
        </w:pPrChange>
      </w:pPr>
      <w:r>
        <w:rPr>
          <w:rFonts w:ascii="Times New Roman" w:hAnsi="Times New Roman" w:cs="Times New Roman"/>
          <w:sz w:val="24"/>
          <w:szCs w:val="24"/>
        </w:rPr>
        <w:tab/>
      </w:r>
      <w:r w:rsidRPr="30ED58D4">
        <w:rPr>
          <w:rFonts w:ascii="Times New Roman" w:hAnsi="Times New Roman" w:eastAsia="Times New Roman" w:cs="Times New Roman"/>
          <w:sz w:val="24"/>
          <w:szCs w:val="24"/>
          <w:u w:val="single"/>
          <w:rPrChange w:author="Pavlacic, Jeffrey M" w:date="2017-02-05T16:49:00Z" w:id="367">
            <w:rPr>
              <w:rFonts w:ascii="Times New Roman" w:hAnsi="Times New Roman" w:cs="Times New Roman"/>
              <w:sz w:val="24"/>
              <w:szCs w:val="24"/>
              <w:u w:val="single"/>
            </w:rPr>
          </w:rPrChange>
        </w:rPr>
        <w:t>Item Means.</w:t>
      </w:r>
      <w:r w:rsidRPr="30ED58D4">
        <w:rPr>
          <w:rFonts w:ascii="Times New Roman" w:hAnsi="Times New Roman" w:eastAsia="Times New Roman" w:cs="Times New Roman"/>
          <w:sz w:val="24"/>
          <w:szCs w:val="24"/>
          <w:rPrChange w:author="Pavlacic, Jeffrey M" w:date="2017-02-05T16:49:00Z" w:id="368">
            <w:rPr>
              <w:rFonts w:ascii="Times New Roman" w:hAnsi="Times New Roman" w:cs="Times New Roman"/>
              <w:sz w:val="24"/>
              <w:szCs w:val="24"/>
            </w:rPr>
          </w:rPrChange>
        </w:rPr>
        <w:t xml:space="preserve"> </w:t>
      </w:r>
      <w:r w:rsidRPr="30ED58D4" w:rsidR="001E54E6">
        <w:rPr>
          <w:rFonts w:ascii="Times New Roman" w:hAnsi="Times New Roman" w:eastAsia="Times New Roman" w:cs="Times New Roman"/>
          <w:sz w:val="24"/>
          <w:szCs w:val="24"/>
          <w:rPrChange w:author="Pavlacic, Jeffrey M" w:date="2017-02-05T16:49:00Z" w:id="369">
            <w:rPr>
              <w:rFonts w:ascii="Times New Roman" w:hAnsi="Times New Roman" w:cs="Times New Roman"/>
              <w:sz w:val="24"/>
              <w:szCs w:val="24"/>
            </w:rPr>
          </w:rPrChange>
        </w:rPr>
        <w:t>D</w:t>
      </w:r>
      <w:r w:rsidRPr="30ED58D4">
        <w:rPr>
          <w:rFonts w:ascii="Times New Roman" w:hAnsi="Times New Roman" w:eastAsia="Times New Roman" w:cs="Times New Roman"/>
          <w:sz w:val="24"/>
          <w:szCs w:val="24"/>
          <w:rPrChange w:author="Pavlacic, Jeffrey M" w:date="2017-02-05T16:49:00Z" w:id="370">
            <w:rPr>
              <w:rFonts w:ascii="Times New Roman" w:hAnsi="Times New Roman" w:cs="Times New Roman"/>
              <w:sz w:val="24"/>
              <w:szCs w:val="24"/>
            </w:rPr>
          </w:rPrChange>
        </w:rPr>
        <w:t>ependent</w:t>
      </w:r>
      <w:r w:rsidRPr="30ED58D4" w:rsidR="00F72499">
        <w:rPr>
          <w:rFonts w:ascii="Times New Roman" w:hAnsi="Times New Roman" w:eastAsia="Times New Roman" w:cs="Times New Roman"/>
          <w:sz w:val="24"/>
          <w:szCs w:val="24"/>
          <w:rPrChange w:author="Pavlacic, Jeffrey M" w:date="2017-02-05T16:49:00Z" w:id="371">
            <w:rPr>
              <w:rFonts w:ascii="Times New Roman" w:hAnsi="Times New Roman" w:cs="Times New Roman"/>
              <w:sz w:val="24"/>
              <w:szCs w:val="24"/>
            </w:rPr>
          </w:rPrChange>
        </w:rPr>
        <w:t xml:space="preserve"> </w:t>
      </w:r>
      <w:r w:rsidRPr="2FD36F62" w:rsidR="00F72499">
        <w:rPr>
          <w:rFonts w:ascii="Times New Roman" w:hAnsi="Times New Roman" w:eastAsia="Times New Roman" w:cs="Times New Roman"/>
          <w:i w:val="1"/>
          <w:iCs w:val="1"/>
          <w:sz w:val="24"/>
          <w:szCs w:val="24"/>
          <w:rPrChange w:author="Pavlacic, Jeffrey M" w:date="2017-02-05T17:01:00Z" w:id="372">
            <w:rPr>
              <w:rFonts w:ascii="Times New Roman" w:hAnsi="Times New Roman" w:cs="Times New Roman"/>
              <w:i/>
              <w:sz w:val="24"/>
              <w:szCs w:val="24"/>
            </w:rPr>
          </w:rPrChange>
        </w:rPr>
        <w:t>t</w:t>
      </w:r>
      <w:r w:rsidRPr="30ED58D4">
        <w:rPr>
          <w:rFonts w:ascii="Times New Roman" w:hAnsi="Times New Roman" w:eastAsia="Times New Roman" w:cs="Times New Roman"/>
          <w:sz w:val="24"/>
          <w:szCs w:val="24"/>
          <w:rPrChange w:author="Pavlacic, Jeffrey M" w:date="2017-02-05T16:49:00Z" w:id="373">
            <w:rPr>
              <w:rFonts w:ascii="Times New Roman" w:hAnsi="Times New Roman" w:cs="Times New Roman"/>
              <w:sz w:val="24"/>
              <w:szCs w:val="24"/>
            </w:rPr>
          </w:rPrChange>
        </w:rPr>
        <w:t>-test</w:t>
      </w:r>
      <w:r w:rsidRPr="30ED58D4" w:rsidR="001E54E6">
        <w:rPr>
          <w:rFonts w:ascii="Times New Roman" w:hAnsi="Times New Roman" w:eastAsia="Times New Roman" w:cs="Times New Roman"/>
          <w:sz w:val="24"/>
          <w:szCs w:val="24"/>
          <w:rPrChange w:author="Pavlacic, Jeffrey M" w:date="2017-02-05T16:49:00Z" w:id="374">
            <w:rPr>
              <w:rFonts w:ascii="Times New Roman" w:hAnsi="Times New Roman" w:cs="Times New Roman"/>
              <w:sz w:val="24"/>
              <w:szCs w:val="24"/>
            </w:rPr>
          </w:rPrChange>
        </w:rPr>
        <w:t>s</w:t>
      </w:r>
      <w:r w:rsidRPr="30ED58D4" w:rsidR="00F72499">
        <w:rPr>
          <w:rFonts w:ascii="Times New Roman" w:hAnsi="Times New Roman" w:eastAsia="Times New Roman" w:cs="Times New Roman"/>
          <w:sz w:val="24"/>
          <w:szCs w:val="24"/>
          <w:rPrChange w:author="Pavlacic, Jeffrey M" w:date="2017-02-05T16:49:00Z" w:id="375">
            <w:rPr>
              <w:rFonts w:ascii="Times New Roman" w:hAnsi="Times New Roman" w:cs="Times New Roman"/>
              <w:sz w:val="24"/>
              <w:szCs w:val="24"/>
            </w:rPr>
          </w:rPrChange>
        </w:rPr>
        <w:t xml:space="preserve"> </w:t>
      </w:r>
      <w:r w:rsidRPr="30ED58D4" w:rsidR="001E54E6">
        <w:rPr>
          <w:rFonts w:ascii="Times New Roman" w:hAnsi="Times New Roman" w:eastAsia="Times New Roman" w:cs="Times New Roman"/>
          <w:sz w:val="24"/>
          <w:szCs w:val="24"/>
          <w:rPrChange w:author="Pavlacic, Jeffrey M" w:date="2017-02-05T16:49:00Z" w:id="376">
            <w:rPr>
              <w:rFonts w:ascii="Times New Roman" w:hAnsi="Times New Roman" w:cs="Times New Roman"/>
              <w:sz w:val="24"/>
              <w:szCs w:val="24"/>
            </w:rPr>
          </w:rPrChange>
        </w:rPr>
        <w:t>were</w:t>
      </w:r>
      <w:r w:rsidRPr="30ED58D4" w:rsidR="00F72499">
        <w:rPr>
          <w:rFonts w:ascii="Times New Roman" w:hAnsi="Times New Roman" w:eastAsia="Times New Roman" w:cs="Times New Roman"/>
          <w:sz w:val="24"/>
          <w:szCs w:val="24"/>
          <w:rPrChange w:author="Pavlacic, Jeffrey M" w:date="2017-02-05T16:49:00Z" w:id="377">
            <w:rPr>
              <w:rFonts w:ascii="Times New Roman" w:hAnsi="Times New Roman" w:cs="Times New Roman"/>
              <w:sz w:val="24"/>
              <w:szCs w:val="24"/>
            </w:rPr>
          </w:rPrChange>
        </w:rPr>
        <w:t xml:space="preserve"> conducted on the </w:t>
      </w:r>
      <w:r w:rsidRPr="30ED58D4">
        <w:rPr>
          <w:rFonts w:ascii="Times New Roman" w:hAnsi="Times New Roman" w:eastAsia="Times New Roman" w:cs="Times New Roman"/>
          <w:sz w:val="24"/>
          <w:szCs w:val="24"/>
          <w:rPrChange w:author="Pavlacic, Jeffrey M" w:date="2017-02-05T16:49:00Z" w:id="378">
            <w:rPr>
              <w:rFonts w:ascii="Times New Roman" w:hAnsi="Times New Roman" w:cs="Times New Roman"/>
              <w:sz w:val="24"/>
              <w:szCs w:val="24"/>
            </w:rPr>
          </w:rPrChange>
        </w:rPr>
        <w:t>item mean scores</w:t>
      </w:r>
      <w:r w:rsidRPr="30ED58D4" w:rsidR="008555DF">
        <w:rPr>
          <w:rFonts w:ascii="Times New Roman" w:hAnsi="Times New Roman" w:eastAsia="Times New Roman" w:cs="Times New Roman"/>
          <w:sz w:val="24"/>
          <w:szCs w:val="24"/>
          <w:rPrChange w:author="Pavlacic, Jeffrey M" w:date="2017-02-05T16:49:00Z" w:id="379">
            <w:rPr>
              <w:rFonts w:ascii="Times New Roman" w:hAnsi="Times New Roman" w:cs="Times New Roman"/>
              <w:sz w:val="24"/>
              <w:szCs w:val="24"/>
            </w:rPr>
          </w:rPrChange>
        </w:rPr>
        <w:t xml:space="preserve"> for each hypothesis</w:t>
      </w:r>
      <w:r w:rsidRPr="30ED58D4">
        <w:rPr>
          <w:rFonts w:ascii="Times New Roman" w:hAnsi="Times New Roman" w:eastAsia="Times New Roman" w:cs="Times New Roman"/>
          <w:sz w:val="24"/>
          <w:szCs w:val="24"/>
          <w:rPrChange w:author="Pavlacic, Jeffrey M" w:date="2017-02-05T16:49:00Z" w:id="380">
            <w:rPr>
              <w:rFonts w:ascii="Times New Roman" w:hAnsi="Times New Roman" w:cs="Times New Roman"/>
              <w:sz w:val="24"/>
              <w:szCs w:val="24"/>
            </w:rPr>
          </w:rPrChange>
        </w:rPr>
        <w:t>. Questions</w:t>
      </w:r>
      <w:r w:rsidRPr="30ED58D4" w:rsidR="00F72499">
        <w:rPr>
          <w:rFonts w:ascii="Times New Roman" w:hAnsi="Times New Roman" w:eastAsia="Times New Roman" w:cs="Times New Roman"/>
          <w:sz w:val="24"/>
          <w:szCs w:val="24"/>
          <w:rPrChange w:author="Pavlacic, Jeffrey M" w:date="2017-02-05T16:49:00Z" w:id="381">
            <w:rPr>
              <w:rFonts w:ascii="Times New Roman" w:hAnsi="Times New Roman" w:cs="Times New Roman"/>
              <w:sz w:val="24"/>
              <w:szCs w:val="24"/>
            </w:rPr>
          </w:rPrChange>
        </w:rPr>
        <w:t xml:space="preserve"> delivered on paper were significantly different from those delivered not randomly on a computer, </w:t>
      </w:r>
      <w:r w:rsidRPr="2FD36F62" w:rsidR="00F72499">
        <w:rPr>
          <w:rFonts w:ascii="Times New Roman" w:hAnsi="Times New Roman" w:eastAsia="Times New Roman" w:cs="Times New Roman"/>
          <w:i w:val="1"/>
          <w:iCs w:val="1"/>
          <w:sz w:val="24"/>
          <w:szCs w:val="24"/>
          <w:rPrChange w:author="Pavlacic, Jeffrey M" w:date="2017-02-05T17:01:00Z" w:id="382">
            <w:rPr>
              <w:rFonts w:ascii="Times New Roman" w:hAnsi="Times New Roman" w:cs="Times New Roman"/>
              <w:i/>
              <w:sz w:val="24"/>
              <w:szCs w:val="24"/>
            </w:rPr>
          </w:rPrChange>
        </w:rPr>
        <w:t>t</w:t>
      </w:r>
      <w:r w:rsidRPr="30ED58D4" w:rsidR="00F72499">
        <w:rPr>
          <w:rFonts w:ascii="Times New Roman" w:hAnsi="Times New Roman" w:eastAsia="Times New Roman" w:cs="Times New Roman"/>
          <w:sz w:val="24"/>
          <w:szCs w:val="24"/>
          <w:rPrChange w:author="Pavlacic, Jeffrey M" w:date="2017-02-05T16:49:00Z" w:id="383">
            <w:rPr>
              <w:rFonts w:ascii="Times New Roman" w:hAnsi="Times New Roman" w:cs="Times New Roman"/>
              <w:sz w:val="24"/>
              <w:szCs w:val="24"/>
            </w:rPr>
          </w:rPrChange>
        </w:rPr>
        <w:t>(</w:t>
      </w:r>
      <w:r w:rsidRPr="30ED58D4" w:rsidR="00F72499">
        <w:rPr>
          <w:rFonts w:ascii="Times New Roman" w:hAnsi="Times New Roman" w:eastAsia="Times New Roman" w:cs="Times New Roman"/>
          <w:sz w:val="24"/>
          <w:szCs w:val="24"/>
          <w:rPrChange w:author="Pavlacic, Jeffrey M" w:date="2017-02-05T16:49:00Z" w:id="384">
            <w:rPr>
              <w:rFonts w:ascii="Times New Roman" w:hAnsi="Times New Roman" w:cs="Times New Roman"/>
              <w:sz w:val="24"/>
              <w:szCs w:val="24"/>
            </w:rPr>
          </w:rPrChange>
        </w:rPr>
        <w:t xml:space="preserve">19) = -7.27, </w:t>
      </w:r>
      <w:r w:rsidRPr="2FD36F62" w:rsidR="00F72499">
        <w:rPr>
          <w:rFonts w:ascii="Times New Roman" w:hAnsi="Times New Roman" w:eastAsia="Times New Roman" w:cs="Times New Roman"/>
          <w:i w:val="1"/>
          <w:iCs w:val="1"/>
          <w:sz w:val="24"/>
          <w:szCs w:val="24"/>
          <w:rPrChange w:author="Pavlacic, Jeffrey M" w:date="2017-02-05T17:01:00Z" w:id="385">
            <w:rPr>
              <w:rFonts w:ascii="Times New Roman" w:hAnsi="Times New Roman" w:cs="Times New Roman"/>
              <w:i/>
              <w:sz w:val="24"/>
              <w:szCs w:val="24"/>
            </w:rPr>
          </w:rPrChange>
        </w:rPr>
        <w:t>p</w:t>
      </w:r>
      <w:r w:rsidRPr="30ED58D4" w:rsidR="00F72499">
        <w:rPr>
          <w:rFonts w:ascii="Times New Roman" w:hAnsi="Times New Roman" w:eastAsia="Times New Roman" w:cs="Times New Roman"/>
          <w:sz w:val="24"/>
          <w:szCs w:val="24"/>
          <w:rPrChange w:author="Pavlacic, Jeffrey M" w:date="2017-02-05T16:49:00Z" w:id="386">
            <w:rPr>
              <w:rFonts w:ascii="Times New Roman" w:hAnsi="Times New Roman" w:cs="Times New Roman"/>
              <w:sz w:val="24"/>
              <w:szCs w:val="24"/>
            </w:rPr>
          </w:rPrChange>
        </w:rPr>
        <w:t xml:space="preserve"> &lt; .001, </w:t>
      </w:r>
      <w:commentRangeStart w:id="387"/>
      <w:proofErr w:type="spellStart"/>
      <w:r w:rsidRPr="2FD36F62" w:rsidR="00F72499">
        <w:rPr>
          <w:rFonts w:ascii="Times New Roman" w:hAnsi="Times New Roman" w:eastAsia="Times New Roman" w:cs="Times New Roman"/>
          <w:i w:val="1"/>
          <w:iCs w:val="1"/>
          <w:sz w:val="24"/>
          <w:szCs w:val="24"/>
          <w:rPrChange w:author="Pavlacic, Jeffrey M" w:date="2017-02-05T17:01:00Z" w:id="388">
            <w:rPr>
              <w:rFonts w:ascii="Times New Roman" w:hAnsi="Times New Roman" w:cs="Times New Roman"/>
              <w:i/>
              <w:sz w:val="24"/>
              <w:szCs w:val="24"/>
            </w:rPr>
          </w:rPrChange>
        </w:rPr>
        <w:t>d</w:t>
      </w:r>
      <w:proofErr w:type="spellEnd"/>
      <w:commentRangeEnd w:id="387"/>
      <w:r>
        <w:rPr>
          <w:rStyle w:val="CommentReference"/>
        </w:rPr>
        <w:commentReference w:id="387"/>
      </w:r>
      <w:ins w:author="Rachel Swadley" w:date="2017-01-31T23:38:00Z" w:id="389">
        <w:proofErr w:type="spellStart"/>
        <w:r w:rsidRPr="2FD36F62" w:rsidR="00473083">
          <w:rPr>
            <w:rFonts w:ascii="Times New Roman" w:hAnsi="Times New Roman" w:eastAsia="Times New Roman" w:cs="Times New Roman"/>
            <w:i w:val="1"/>
            <w:iCs w:val="1"/>
            <w:sz w:val="24"/>
            <w:szCs w:val="24"/>
            <w:vertAlign w:val="subscript"/>
            <w:rPrChange w:author="Pavlacic, Jeffrey M" w:date="2017-02-05T17:01:00Z" w:id="390">
              <w:rPr>
                <w:rFonts w:ascii="Times New Roman" w:hAnsi="Times New Roman" w:cs="Times New Roman"/>
                <w:i/>
                <w:sz w:val="24"/>
                <w:szCs w:val="24"/>
                <w:vertAlign w:val="subscript"/>
              </w:rPr>
            </w:rPrChange>
          </w:rPr>
          <w:t>avg</w:t>
        </w:r>
        <w:proofErr w:type="spellEnd"/>
      </w:ins>
      <w:r w:rsidRPr="30ED58D4" w:rsidR="00F72499">
        <w:rPr>
          <w:rFonts w:ascii="Times New Roman" w:hAnsi="Times New Roman" w:eastAsia="Times New Roman" w:cs="Times New Roman"/>
          <w:sz w:val="24"/>
          <w:szCs w:val="24"/>
          <w:rPrChange w:author="Pavlacic, Jeffrey M" w:date="2017-02-05T16:49:00Z" w:id="391">
            <w:rPr>
              <w:rFonts w:ascii="Times New Roman" w:hAnsi="Times New Roman" w:cs="Times New Roman"/>
              <w:sz w:val="24"/>
              <w:szCs w:val="24"/>
            </w:rPr>
          </w:rPrChange>
        </w:rPr>
        <w:t xml:space="preserve"> = </w:t>
      </w:r>
      <w:ins w:author="Rachel Swadley" w:date="2017-01-31T23:39:00Z" w:id="392">
        <w:r w:rsidRPr="30ED58D4" w:rsidR="00473083">
          <w:rPr>
            <w:rFonts w:ascii="Times New Roman" w:hAnsi="Times New Roman" w:eastAsia="Times New Roman" w:cs="Times New Roman"/>
            <w:sz w:val="24"/>
            <w:szCs w:val="24"/>
            <w:rPrChange w:author="Pavlacic, Jeffrey M" w:date="2017-02-05T16:49:00Z" w:id="1572913690">
              <w:rPr>
                <w:rFonts w:ascii="Times New Roman" w:hAnsi="Times New Roman" w:cs="Times New Roman"/>
                <w:sz w:val="24"/>
                <w:szCs w:val="24"/>
              </w:rPr>
            </w:rPrChange>
          </w:rPr>
          <w:t>-</w:t>
        </w:r>
      </w:ins>
      <w:r w:rsidRPr="30ED58D4" w:rsidR="2FD36F62">
        <w:rPr>
          <w:rFonts w:ascii="Times New Roman" w:hAnsi="Times New Roman" w:eastAsia="Times New Roman" w:cs="Times New Roman"/>
          <w:sz w:val="24"/>
          <w:szCs w:val="24"/>
          <w:rPrChange w:author="Pavlacic, Jeffrey M" w:date="2017-02-05T16:49:00Z" w:id="393">
            <w:rPr>
              <w:rFonts w:ascii="Times New Roman" w:hAnsi="Times New Roman" w:cs="Times New Roman"/>
              <w:sz w:val="24"/>
              <w:szCs w:val="24"/>
            </w:rPr>
          </w:rPrChange>
        </w:rPr>
        <w:t>1.62</w:t>
      </w:r>
      <w:del w:author="Rachel Swadley" w:date="2017-01-31T23:38:00Z" w:id="394">
        <w:r w:rsidRPr="00012A11" w:rsidDel="00473083" w:rsidR="00F72499">
          <w:rPr>
            <w:rFonts w:ascii="Times New Roman" w:hAnsi="Times New Roman" w:cs="Times New Roman"/>
            <w:sz w:val="24"/>
            <w:szCs w:val="24"/>
          </w:rPr>
          <w:delText>-1.</w:delText>
        </w:r>
        <w:commentRangeStart w:id="395"/>
        <w:r w:rsidRPr="00012A11" w:rsidDel="00473083" w:rsidR="00F72499">
          <w:rPr>
            <w:rFonts w:ascii="Times New Roman" w:hAnsi="Times New Roman" w:cs="Times New Roman"/>
            <w:sz w:val="24"/>
            <w:szCs w:val="24"/>
          </w:rPr>
          <w:delText>62</w:delText>
        </w:r>
        <w:commentRangeEnd w:id="395"/>
        <w:r w:rsidDel="00473083" w:rsidR="00724492">
          <w:rPr>
            <w:rStyle w:val="CommentReference"/>
          </w:rPr>
          <w:commentReference w:id="395"/>
        </w:r>
        <w:r w:rsidRPr="00012A11" w:rsidDel="00473083" w:rsidR="00F72499">
          <w:rPr>
            <w:rFonts w:ascii="Times New Roman" w:hAnsi="Times New Roman" w:cs="Times New Roman"/>
            <w:sz w:val="24"/>
            <w:szCs w:val="24"/>
          </w:rPr>
          <w:delText>.</w:delText>
        </w:r>
      </w:del>
      <w:r w:rsidRPr="30ED58D4" w:rsidR="00F72499">
        <w:rPr>
          <w:rFonts w:ascii="Times New Roman" w:hAnsi="Times New Roman" w:eastAsia="Times New Roman" w:cs="Times New Roman"/>
          <w:sz w:val="24"/>
          <w:szCs w:val="24"/>
          <w:rPrChange w:author="Pavlacic, Jeffrey M" w:date="2017-02-05T16:49:00Z" w:id="396">
            <w:rPr>
              <w:rFonts w:ascii="Times New Roman" w:hAnsi="Times New Roman" w:cs="Times New Roman"/>
              <w:sz w:val="24"/>
              <w:szCs w:val="24"/>
            </w:rPr>
          </w:rPrChange>
        </w:rPr>
        <w:t xml:space="preserve"> These results indicate</w:t>
      </w:r>
      <w:r w:rsidRPr="30ED58D4" w:rsidR="005714D4">
        <w:rPr>
          <w:rFonts w:ascii="Times New Roman" w:hAnsi="Times New Roman" w:eastAsia="Times New Roman" w:cs="Times New Roman"/>
          <w:sz w:val="24"/>
          <w:szCs w:val="24"/>
          <w:rPrChange w:author="Pavlacic, Jeffrey M" w:date="2017-02-05T16:49:00Z" w:id="397">
            <w:rPr>
              <w:rFonts w:ascii="Times New Roman" w:hAnsi="Times New Roman" w:cs="Times New Roman"/>
              <w:sz w:val="24"/>
              <w:szCs w:val="24"/>
            </w:rPr>
          </w:rPrChange>
        </w:rPr>
        <w:t>d</w:t>
      </w:r>
      <w:r w:rsidRPr="30ED58D4" w:rsidR="00F72499">
        <w:rPr>
          <w:rFonts w:ascii="Times New Roman" w:hAnsi="Times New Roman" w:eastAsia="Times New Roman" w:cs="Times New Roman"/>
          <w:sz w:val="24"/>
          <w:szCs w:val="24"/>
          <w:rPrChange w:author="Pavlacic, Jeffrey M" w:date="2017-02-05T16:49:00Z" w:id="398">
            <w:rPr>
              <w:rFonts w:ascii="Times New Roman" w:hAnsi="Times New Roman" w:cs="Times New Roman"/>
              <w:sz w:val="24"/>
              <w:szCs w:val="24"/>
            </w:rPr>
          </w:rPrChange>
        </w:rPr>
        <w:t xml:space="preserve"> that paper scores (</w:t>
      </w:r>
      <w:r w:rsidRPr="2FD36F62" w:rsidR="00F72499">
        <w:rPr>
          <w:rFonts w:ascii="Times New Roman" w:hAnsi="Times New Roman" w:eastAsia="Times New Roman" w:cs="Times New Roman"/>
          <w:i w:val="1"/>
          <w:iCs w:val="1"/>
          <w:sz w:val="24"/>
          <w:szCs w:val="24"/>
          <w:rPrChange w:author="Pavlacic, Jeffrey M" w:date="2017-02-05T17:01:00Z" w:id="399">
            <w:rPr>
              <w:rFonts w:ascii="Times New Roman" w:hAnsi="Times New Roman" w:cs="Times New Roman"/>
              <w:i/>
              <w:sz w:val="24"/>
              <w:szCs w:val="24"/>
            </w:rPr>
          </w:rPrChange>
        </w:rPr>
        <w:t>M</w:t>
      </w:r>
      <w:r w:rsidRPr="30ED58D4" w:rsidR="00F72499">
        <w:rPr>
          <w:rFonts w:ascii="Times New Roman" w:hAnsi="Times New Roman" w:eastAsia="Times New Roman" w:cs="Times New Roman"/>
          <w:sz w:val="24"/>
          <w:szCs w:val="24"/>
          <w:rPrChange w:author="Pavlacic, Jeffrey M" w:date="2017-02-05T16:49:00Z" w:id="400">
            <w:rPr>
              <w:rFonts w:ascii="Times New Roman" w:hAnsi="Times New Roman" w:cs="Times New Roman"/>
              <w:sz w:val="24"/>
              <w:szCs w:val="24"/>
            </w:rPr>
          </w:rPrChange>
        </w:rPr>
        <w:t xml:space="preserve"> = 5.45, </w:t>
      </w:r>
      <w:r w:rsidRPr="2FD36F62" w:rsidR="00F72499">
        <w:rPr>
          <w:rFonts w:ascii="Times New Roman" w:hAnsi="Times New Roman" w:eastAsia="Times New Roman" w:cs="Times New Roman"/>
          <w:i w:val="1"/>
          <w:iCs w:val="1"/>
          <w:sz w:val="24"/>
          <w:szCs w:val="24"/>
          <w:rPrChange w:author="Pavlacic, Jeffrey M" w:date="2017-02-05T17:01:00Z" w:id="401">
            <w:rPr>
              <w:rFonts w:ascii="Times New Roman" w:hAnsi="Times New Roman" w:cs="Times New Roman"/>
              <w:i/>
              <w:sz w:val="24"/>
              <w:szCs w:val="24"/>
            </w:rPr>
          </w:rPrChange>
        </w:rPr>
        <w:t>SD</w:t>
      </w:r>
      <w:r w:rsidRPr="30ED58D4" w:rsidR="00F72499">
        <w:rPr>
          <w:rFonts w:ascii="Times New Roman" w:hAnsi="Times New Roman" w:eastAsia="Times New Roman" w:cs="Times New Roman"/>
          <w:sz w:val="24"/>
          <w:szCs w:val="24"/>
          <w:rPrChange w:author="Pavlacic, Jeffrey M" w:date="2017-02-05T16:49:00Z" w:id="402">
            <w:rPr>
              <w:rFonts w:ascii="Times New Roman" w:hAnsi="Times New Roman" w:cs="Times New Roman"/>
              <w:sz w:val="24"/>
              <w:szCs w:val="24"/>
            </w:rPr>
          </w:rPrChange>
        </w:rPr>
        <w:t xml:space="preserve"> = 0.46) have higher item averages than non-random computer scores (</w:t>
      </w:r>
      <w:r w:rsidRPr="2FD36F62" w:rsidR="00F72499">
        <w:rPr>
          <w:rFonts w:ascii="Times New Roman" w:hAnsi="Times New Roman" w:eastAsia="Times New Roman" w:cs="Times New Roman"/>
          <w:i w:val="1"/>
          <w:iCs w:val="1"/>
          <w:sz w:val="24"/>
          <w:szCs w:val="24"/>
          <w:rPrChange w:author="Pavlacic, Jeffrey M" w:date="2017-02-05T17:01:00Z" w:id="403">
            <w:rPr>
              <w:rFonts w:ascii="Times New Roman" w:hAnsi="Times New Roman" w:cs="Times New Roman"/>
              <w:i/>
              <w:sz w:val="24"/>
              <w:szCs w:val="24"/>
            </w:rPr>
          </w:rPrChange>
        </w:rPr>
        <w:t>M</w:t>
      </w:r>
      <w:r w:rsidRPr="30ED58D4" w:rsidR="00F72499">
        <w:rPr>
          <w:rFonts w:ascii="Times New Roman" w:hAnsi="Times New Roman" w:eastAsia="Times New Roman" w:cs="Times New Roman"/>
          <w:sz w:val="24"/>
          <w:szCs w:val="24"/>
          <w:rPrChange w:author="Pavlacic, Jeffrey M" w:date="2017-02-05T16:49:00Z" w:id="404">
            <w:rPr>
              <w:rFonts w:ascii="Times New Roman" w:hAnsi="Times New Roman" w:cs="Times New Roman"/>
              <w:sz w:val="24"/>
              <w:szCs w:val="24"/>
            </w:rPr>
          </w:rPrChange>
        </w:rPr>
        <w:t xml:space="preserve"> = 5.15, </w:t>
      </w:r>
      <w:r w:rsidRPr="2FD36F62" w:rsidR="00F72499">
        <w:rPr>
          <w:rFonts w:ascii="Times New Roman" w:hAnsi="Times New Roman" w:eastAsia="Times New Roman" w:cs="Times New Roman"/>
          <w:i w:val="1"/>
          <w:iCs w:val="1"/>
          <w:sz w:val="24"/>
          <w:szCs w:val="24"/>
          <w:rPrChange w:author="Pavlacic, Jeffrey M" w:date="2017-02-05T17:01:00Z" w:id="405">
            <w:rPr>
              <w:rFonts w:ascii="Times New Roman" w:hAnsi="Times New Roman" w:cs="Times New Roman"/>
              <w:i/>
              <w:sz w:val="24"/>
              <w:szCs w:val="24"/>
            </w:rPr>
          </w:rPrChange>
        </w:rPr>
        <w:t>SD</w:t>
      </w:r>
      <w:r w:rsidRPr="30ED58D4" w:rsidR="00F72499">
        <w:rPr>
          <w:rFonts w:ascii="Times New Roman" w:hAnsi="Times New Roman" w:eastAsia="Times New Roman" w:cs="Times New Roman"/>
          <w:sz w:val="24"/>
          <w:szCs w:val="24"/>
          <w:rPrChange w:author="Pavlacic, Jeffrey M" w:date="2017-02-05T16:49:00Z" w:id="406">
            <w:rPr>
              <w:rFonts w:ascii="Times New Roman" w:hAnsi="Times New Roman" w:cs="Times New Roman"/>
              <w:sz w:val="24"/>
              <w:szCs w:val="24"/>
            </w:rPr>
          </w:rPrChange>
        </w:rPr>
        <w:t xml:space="preserve"> = 0.49). However, questions delivered randomly on a computer were not different from those delivered not randomly on a computer, </w:t>
      </w:r>
      <w:r w:rsidRPr="2FD36F62" w:rsidR="00F72499">
        <w:rPr>
          <w:rFonts w:ascii="Times New Roman" w:hAnsi="Times New Roman" w:eastAsia="Times New Roman" w:cs="Times New Roman"/>
          <w:i w:val="1"/>
          <w:iCs w:val="1"/>
          <w:sz w:val="24"/>
          <w:szCs w:val="24"/>
          <w:rPrChange w:author="Pavlacic, Jeffrey M" w:date="2017-02-05T17:01:00Z" w:id="407">
            <w:rPr>
              <w:rFonts w:ascii="Times New Roman" w:hAnsi="Times New Roman" w:cs="Times New Roman"/>
              <w:i/>
              <w:sz w:val="24"/>
              <w:szCs w:val="24"/>
            </w:rPr>
          </w:rPrChange>
        </w:rPr>
        <w:t>t</w:t>
      </w:r>
      <w:r w:rsidRPr="30ED58D4" w:rsidR="00F72499">
        <w:rPr>
          <w:rFonts w:ascii="Times New Roman" w:hAnsi="Times New Roman" w:eastAsia="Times New Roman" w:cs="Times New Roman"/>
          <w:sz w:val="24"/>
          <w:szCs w:val="24"/>
          <w:rPrChange w:author="Pavlacic, Jeffrey M" w:date="2017-02-05T16:49:00Z" w:id="408">
            <w:rPr>
              <w:rFonts w:ascii="Times New Roman" w:hAnsi="Times New Roman" w:cs="Times New Roman"/>
              <w:sz w:val="24"/>
              <w:szCs w:val="24"/>
            </w:rPr>
          </w:rPrChange>
        </w:rPr>
        <w:t>(</w:t>
      </w:r>
      <w:r w:rsidRPr="30ED58D4" w:rsidR="00F72499">
        <w:rPr>
          <w:rFonts w:ascii="Times New Roman" w:hAnsi="Times New Roman" w:eastAsia="Times New Roman" w:cs="Times New Roman"/>
          <w:sz w:val="24"/>
          <w:szCs w:val="24"/>
          <w:rPrChange w:author="Pavlacic, Jeffrey M" w:date="2017-02-05T16:49:00Z" w:id="409">
            <w:rPr>
              <w:rFonts w:ascii="Times New Roman" w:hAnsi="Times New Roman" w:cs="Times New Roman"/>
              <w:sz w:val="24"/>
              <w:szCs w:val="24"/>
            </w:rPr>
          </w:rPrChange>
        </w:rPr>
        <w:t xml:space="preserve">19) = 1.36, </w:t>
      </w:r>
      <w:r w:rsidRPr="2FD36F62" w:rsidR="00F72499">
        <w:rPr>
          <w:rFonts w:ascii="Times New Roman" w:hAnsi="Times New Roman" w:eastAsia="Times New Roman" w:cs="Times New Roman"/>
          <w:i w:val="1"/>
          <w:iCs w:val="1"/>
          <w:sz w:val="24"/>
          <w:szCs w:val="24"/>
          <w:rPrChange w:author="Pavlacic, Jeffrey M" w:date="2017-02-05T17:01:00Z" w:id="410">
            <w:rPr>
              <w:rFonts w:ascii="Times New Roman" w:hAnsi="Times New Roman" w:cs="Times New Roman"/>
              <w:i/>
              <w:sz w:val="24"/>
              <w:szCs w:val="24"/>
            </w:rPr>
          </w:rPrChange>
        </w:rPr>
        <w:t>p</w:t>
      </w:r>
      <w:r w:rsidRPr="30ED58D4" w:rsidR="00F72499">
        <w:rPr>
          <w:rFonts w:ascii="Times New Roman" w:hAnsi="Times New Roman" w:eastAsia="Times New Roman" w:cs="Times New Roman"/>
          <w:sz w:val="24"/>
          <w:szCs w:val="24"/>
          <w:rPrChange w:author="Pavlacic, Jeffrey M" w:date="2017-02-05T16:49:00Z" w:id="1757545406">
            <w:rPr>
              <w:rFonts w:ascii="Times New Roman" w:hAnsi="Times New Roman" w:cs="Times New Roman"/>
              <w:sz w:val="24"/>
              <w:szCs w:val="24"/>
            </w:rPr>
          </w:rPrChange>
        </w:rPr>
        <w:t xml:space="preserve"> = .1</w:t>
      </w:r>
      <w:r w:rsidRPr="30ED58D4" w:rsidR="2FD36F62">
        <w:rPr>
          <w:rFonts w:ascii="Times New Roman" w:hAnsi="Times New Roman" w:eastAsia="Times New Roman" w:cs="Times New Roman"/>
          <w:sz w:val="24"/>
          <w:szCs w:val="24"/>
          <w:rPrChange w:author="Pavlacic, Jeffrey M" w:date="2017-02-05T16:49:00Z" w:id="1865998241">
            <w:rPr>
              <w:rFonts w:ascii="Times New Roman" w:hAnsi="Times New Roman" w:cs="Times New Roman"/>
              <w:sz w:val="24"/>
              <w:szCs w:val="24"/>
            </w:rPr>
          </w:rPrChange>
        </w:rPr>
        <w:t xml:space="preserve">84</w:t>
      </w:r>
      <w:r w:rsidRPr="30ED58D4" w:rsidR="00F72499">
        <w:rPr>
          <w:rFonts w:ascii="Times New Roman" w:hAnsi="Times New Roman" w:eastAsia="Times New Roman" w:cs="Times New Roman"/>
          <w:sz w:val="24"/>
          <w:szCs w:val="24"/>
          <w:rPrChange w:author="Pavlacic, Jeffrey M" w:date="2017-02-05T16:49:00Z" w:id="411">
            <w:rPr>
              <w:rFonts w:ascii="Times New Roman" w:hAnsi="Times New Roman" w:cs="Times New Roman"/>
              <w:sz w:val="24"/>
              <w:szCs w:val="24"/>
            </w:rPr>
          </w:rPrChange>
        </w:rPr>
        <w:t xml:space="preserve">, </w:t>
      </w:r>
      <w:proofErr w:type="spellStart"/>
      <w:r w:rsidRPr="2FD36F62" w:rsidR="00F72499">
        <w:rPr>
          <w:rFonts w:ascii="Times New Roman" w:hAnsi="Times New Roman" w:eastAsia="Times New Roman" w:cs="Times New Roman"/>
          <w:i w:val="1"/>
          <w:iCs w:val="1"/>
          <w:sz w:val="24"/>
          <w:szCs w:val="24"/>
          <w:rPrChange w:author="Pavlacic, Jeffrey M" w:date="2017-02-05T17:01:00Z" w:id="412">
            <w:rPr>
              <w:rFonts w:ascii="Times New Roman" w:hAnsi="Times New Roman" w:cs="Times New Roman"/>
              <w:i/>
              <w:sz w:val="24"/>
              <w:szCs w:val="24"/>
            </w:rPr>
          </w:rPrChange>
        </w:rPr>
        <w:t>d</w:t>
      </w:r>
      <w:ins w:author="Rachel Swadley" w:date="2017-01-31T23:40:00Z" w:id="413">
        <w:r w:rsidRPr="2FD36F62" w:rsidR="00473083">
          <w:rPr>
            <w:rFonts w:ascii="Times New Roman" w:hAnsi="Times New Roman" w:eastAsia="Times New Roman" w:cs="Times New Roman"/>
            <w:i w:val="1"/>
            <w:iCs w:val="1"/>
            <w:sz w:val="24"/>
            <w:szCs w:val="24"/>
            <w:vertAlign w:val="subscript"/>
            <w:rPrChange w:author="Pavlacic, Jeffrey M" w:date="2017-02-05T17:01:00Z" w:id="414">
              <w:rPr>
                <w:rFonts w:ascii="Times New Roman" w:hAnsi="Times New Roman" w:cs="Times New Roman"/>
                <w:i/>
                <w:sz w:val="24"/>
                <w:szCs w:val="24"/>
                <w:vertAlign w:val="subscript"/>
              </w:rPr>
            </w:rPrChange>
          </w:rPr>
          <w:t>avg</w:t>
        </w:r>
        <w:proofErr w:type="spellEnd"/>
      </w:ins>
      <w:r w:rsidRPr="30ED58D4" w:rsidR="00F72499">
        <w:rPr>
          <w:rFonts w:ascii="Times New Roman" w:hAnsi="Times New Roman" w:eastAsia="Times New Roman" w:cs="Times New Roman"/>
          <w:sz w:val="24"/>
          <w:szCs w:val="24"/>
          <w:rPrChange w:author="Pavlacic, Jeffrey M" w:date="2017-02-05T16:49:00Z" w:id="321249537">
            <w:rPr>
              <w:rFonts w:ascii="Times New Roman" w:hAnsi="Times New Roman" w:cs="Times New Roman"/>
              <w:sz w:val="24"/>
              <w:szCs w:val="24"/>
            </w:rPr>
          </w:rPrChange>
        </w:rPr>
        <w:t xml:space="preserve"> = 0.</w:t>
      </w:r>
      <w:r w:rsidRPr="30ED58D4" w:rsidR="2FD36F62">
        <w:rPr>
          <w:rFonts w:ascii="Times New Roman" w:hAnsi="Times New Roman" w:eastAsia="Times New Roman" w:cs="Times New Roman"/>
          <w:sz w:val="24"/>
          <w:szCs w:val="24"/>
          <w:rPrChange w:author="Pavlacic, Jeffrey M" w:date="2017-02-05T16:49:00Z" w:id="415">
            <w:rPr>
              <w:rFonts w:ascii="Times New Roman" w:hAnsi="Times New Roman" w:cs="Times New Roman"/>
              <w:sz w:val="24"/>
              <w:szCs w:val="24"/>
            </w:rPr>
          </w:rPrChange>
        </w:rPr>
        <w:t xml:space="preserve">31</w:t>
      </w:r>
      <w:del w:author="Rachel Swadley" w:date="2017-01-31T23:40:00Z" w:id="418">
        <w:r w:rsidRPr="00012A11" w:rsidDel="00473083" w:rsidR="00F72499">
          <w:rPr>
            <w:rFonts w:ascii="Times New Roman" w:hAnsi="Times New Roman" w:cs="Times New Roman"/>
            <w:sz w:val="24"/>
            <w:szCs w:val="24"/>
          </w:rPr>
          <w:delText>30</w:delText>
        </w:r>
      </w:del>
      <w:r w:rsidRPr="30ED58D4" w:rsidR="00F72499">
        <w:rPr>
          <w:rFonts w:ascii="Times New Roman" w:hAnsi="Times New Roman" w:eastAsia="Times New Roman" w:cs="Times New Roman"/>
          <w:sz w:val="24"/>
          <w:szCs w:val="24"/>
          <w:rPrChange w:author="Pavlacic, Jeffrey M" w:date="2017-02-05T16:49:00Z" w:id="419">
            <w:rPr>
              <w:rFonts w:ascii="Times New Roman" w:hAnsi="Times New Roman" w:cs="Times New Roman"/>
              <w:sz w:val="24"/>
              <w:szCs w:val="24"/>
            </w:rPr>
          </w:rPrChange>
        </w:rPr>
        <w:t>, indicating that computer questionnaires that presented the questions in a random format (</w:t>
      </w:r>
      <w:r w:rsidRPr="2FD36F62" w:rsidR="00F72499">
        <w:rPr>
          <w:rFonts w:ascii="Times New Roman" w:hAnsi="Times New Roman" w:eastAsia="Times New Roman" w:cs="Times New Roman"/>
          <w:i w:val="1"/>
          <w:iCs w:val="1"/>
          <w:sz w:val="24"/>
          <w:szCs w:val="24"/>
          <w:rPrChange w:author="Pavlacic, Jeffrey M" w:date="2017-02-05T17:01:00Z" w:id="420">
            <w:rPr>
              <w:rFonts w:ascii="Times New Roman" w:hAnsi="Times New Roman" w:cs="Times New Roman"/>
              <w:i/>
              <w:sz w:val="24"/>
              <w:szCs w:val="24"/>
            </w:rPr>
          </w:rPrChange>
        </w:rPr>
        <w:t>M</w:t>
      </w:r>
      <w:r w:rsidRPr="30ED58D4" w:rsidR="00F72499">
        <w:rPr>
          <w:rFonts w:ascii="Times New Roman" w:hAnsi="Times New Roman" w:eastAsia="Times New Roman" w:cs="Times New Roman"/>
          <w:sz w:val="24"/>
          <w:szCs w:val="24"/>
          <w:rPrChange w:author="Pavlacic, Jeffrey M" w:date="2017-02-05T16:49:00Z" w:id="421">
            <w:rPr>
              <w:rFonts w:ascii="Times New Roman" w:hAnsi="Times New Roman" w:cs="Times New Roman"/>
              <w:sz w:val="24"/>
              <w:szCs w:val="24"/>
            </w:rPr>
          </w:rPrChange>
        </w:rPr>
        <w:t xml:space="preserve"> = 5.00, </w:t>
      </w:r>
      <w:r w:rsidRPr="2FD36F62" w:rsidR="00F72499">
        <w:rPr>
          <w:rFonts w:ascii="Times New Roman" w:hAnsi="Times New Roman" w:eastAsia="Times New Roman" w:cs="Times New Roman"/>
          <w:i w:val="1"/>
          <w:iCs w:val="1"/>
          <w:sz w:val="24"/>
          <w:szCs w:val="24"/>
          <w:rPrChange w:author="Pavlacic, Jeffrey M" w:date="2017-02-05T17:01:00Z" w:id="422">
            <w:rPr>
              <w:rFonts w:ascii="Times New Roman" w:hAnsi="Times New Roman" w:cs="Times New Roman"/>
              <w:i/>
              <w:sz w:val="24"/>
              <w:szCs w:val="24"/>
            </w:rPr>
          </w:rPrChange>
        </w:rPr>
        <w:t>SD</w:t>
      </w:r>
      <w:r w:rsidRPr="30ED58D4" w:rsidR="00F72499">
        <w:rPr>
          <w:rFonts w:ascii="Times New Roman" w:hAnsi="Times New Roman" w:eastAsia="Times New Roman" w:cs="Times New Roman"/>
          <w:sz w:val="24"/>
          <w:szCs w:val="24"/>
          <w:rPrChange w:author="Pavlacic, Jeffrey M" w:date="2017-02-05T16:49:00Z" w:id="423">
            <w:rPr>
              <w:rFonts w:ascii="Times New Roman" w:hAnsi="Times New Roman" w:cs="Times New Roman"/>
              <w:sz w:val="24"/>
              <w:szCs w:val="24"/>
            </w:rPr>
          </w:rPrChange>
        </w:rPr>
        <w:t xml:space="preserve"> = 0.73) were similar to those presented in a non-random format (</w:t>
      </w:r>
      <w:r w:rsidRPr="2FD36F62" w:rsidR="00F72499">
        <w:rPr>
          <w:rFonts w:ascii="Times New Roman" w:hAnsi="Times New Roman" w:eastAsia="Times New Roman" w:cs="Times New Roman"/>
          <w:i w:val="1"/>
          <w:iCs w:val="1"/>
          <w:sz w:val="24"/>
          <w:szCs w:val="24"/>
          <w:rPrChange w:author="Pavlacic, Jeffrey M" w:date="2017-02-05T17:01:00Z" w:id="424">
            <w:rPr>
              <w:rFonts w:ascii="Times New Roman" w:hAnsi="Times New Roman" w:cs="Times New Roman"/>
              <w:i/>
              <w:sz w:val="24"/>
              <w:szCs w:val="24"/>
            </w:rPr>
          </w:rPrChange>
        </w:rPr>
        <w:t>M</w:t>
      </w:r>
      <w:r w:rsidRPr="30ED58D4" w:rsidR="00F72499">
        <w:rPr>
          <w:rFonts w:ascii="Times New Roman" w:hAnsi="Times New Roman" w:eastAsia="Times New Roman" w:cs="Times New Roman"/>
          <w:sz w:val="24"/>
          <w:szCs w:val="24"/>
          <w:rPrChange w:author="Pavlacic, Jeffrey M" w:date="2017-02-05T16:49:00Z" w:id="425">
            <w:rPr>
              <w:rFonts w:ascii="Times New Roman" w:hAnsi="Times New Roman" w:cs="Times New Roman"/>
              <w:sz w:val="24"/>
              <w:szCs w:val="24"/>
            </w:rPr>
          </w:rPrChange>
        </w:rPr>
        <w:t xml:space="preserve"> = 5.15, </w:t>
      </w:r>
      <w:r w:rsidRPr="2FD36F62" w:rsidR="00F72499">
        <w:rPr>
          <w:rFonts w:ascii="Times New Roman" w:hAnsi="Times New Roman" w:eastAsia="Times New Roman" w:cs="Times New Roman"/>
          <w:i w:val="1"/>
          <w:iCs w:val="1"/>
          <w:sz w:val="24"/>
          <w:szCs w:val="24"/>
          <w:rPrChange w:author="Pavlacic, Jeffrey M" w:date="2017-02-05T17:01:00Z" w:id="426">
            <w:rPr>
              <w:rFonts w:ascii="Times New Roman" w:hAnsi="Times New Roman" w:cs="Times New Roman"/>
              <w:i/>
              <w:sz w:val="24"/>
              <w:szCs w:val="24"/>
            </w:rPr>
          </w:rPrChange>
        </w:rPr>
        <w:t>SD</w:t>
      </w:r>
      <w:r w:rsidRPr="30ED58D4" w:rsidR="00F72499">
        <w:rPr>
          <w:rFonts w:ascii="Times New Roman" w:hAnsi="Times New Roman" w:eastAsia="Times New Roman" w:cs="Times New Roman"/>
          <w:sz w:val="24"/>
          <w:szCs w:val="24"/>
          <w:rPrChange w:author="Pavlacic, Jeffrey M" w:date="2017-02-05T16:49:00Z" w:id="427">
            <w:rPr>
              <w:rFonts w:ascii="Times New Roman" w:hAnsi="Times New Roman" w:cs="Times New Roman"/>
              <w:sz w:val="24"/>
              <w:szCs w:val="24"/>
            </w:rPr>
          </w:rPrChange>
        </w:rPr>
        <w:t xml:space="preserve"> = 0.49) on the computer. </w:t>
      </w:r>
      <w:r w:rsidRPr="2FD36F62" w:rsidR="00724492">
        <w:rPr>
          <w:rFonts w:ascii="Times New Roman" w:hAnsi="Times New Roman" w:eastAsia="Times New Roman" w:cs="Times New Roman"/>
          <w:i w:val="1"/>
          <w:iCs w:val="1"/>
          <w:sz w:val="24"/>
          <w:szCs w:val="24"/>
          <w:rPrChange w:author="Pavlacic, Jeffrey M" w:date="2017-02-05T17:01:00Z" w:id="428">
            <w:rPr>
              <w:rFonts w:ascii="Times New Roman" w:hAnsi="Times New Roman" w:cs="Times New Roman"/>
              <w:i/>
              <w:sz w:val="24"/>
              <w:szCs w:val="24"/>
            </w:rPr>
          </w:rPrChange>
        </w:rPr>
        <w:t>d</w:t>
      </w:r>
      <w:r w:rsidRPr="30ED58D4" w:rsidR="00724492">
        <w:rPr>
          <w:rFonts w:ascii="Times New Roman" w:hAnsi="Times New Roman" w:eastAsia="Times New Roman" w:cs="Times New Roman"/>
          <w:sz w:val="24"/>
          <w:szCs w:val="24"/>
          <w:rPrChange w:author="Pavlacic, Jeffrey M" w:date="2017-02-05T16:49:00Z" w:id="429">
            <w:rPr>
              <w:rFonts w:ascii="Times New Roman" w:hAnsi="Times New Roman" w:cs="Times New Roman"/>
              <w:sz w:val="24"/>
              <w:szCs w:val="24"/>
            </w:rPr>
          </w:rPrChange>
        </w:rPr>
        <w:t xml:space="preserve"> effect sizes were </w:t>
      </w:r>
      <w:r w:rsidRPr="30ED58D4" w:rsidR="001A0D8F">
        <w:rPr>
          <w:rFonts w:ascii="Times New Roman" w:hAnsi="Times New Roman" w:eastAsia="Times New Roman" w:cs="Times New Roman"/>
          <w:sz w:val="24"/>
          <w:szCs w:val="24"/>
          <w:rPrChange w:author="Pavlacic, Jeffrey M" w:date="2017-02-05T16:49:00Z" w:id="430">
            <w:rPr>
              <w:rFonts w:ascii="Times New Roman" w:hAnsi="Times New Roman" w:cs="Times New Roman"/>
              <w:sz w:val="24"/>
              <w:szCs w:val="24"/>
            </w:rPr>
          </w:rPrChange>
        </w:rPr>
        <w:t>calculated</w:t>
      </w:r>
      <w:r w:rsidRPr="30ED58D4" w:rsidR="00724492">
        <w:rPr>
          <w:rFonts w:ascii="Times New Roman" w:hAnsi="Times New Roman" w:eastAsia="Times New Roman" w:cs="Times New Roman"/>
          <w:sz w:val="24"/>
          <w:szCs w:val="24"/>
          <w:rPrChange w:author="Pavlacic, Jeffrey M" w:date="2017-02-05T16:49:00Z" w:id="431">
            <w:rPr>
              <w:rFonts w:ascii="Times New Roman" w:hAnsi="Times New Roman" w:cs="Times New Roman"/>
              <w:sz w:val="24"/>
              <w:szCs w:val="24"/>
            </w:rPr>
          </w:rPrChange>
        </w:rPr>
        <w:t xml:space="preserve"> for each item between the paper delivery method and non-random </w:t>
      </w:r>
      <w:r w:rsidRPr="30ED58D4" w:rsidR="00724492">
        <w:rPr>
          <w:rFonts w:ascii="Times New Roman" w:hAnsi="Times New Roman" w:eastAsia="Times New Roman" w:cs="Times New Roman"/>
          <w:sz w:val="24"/>
          <w:szCs w:val="24"/>
          <w:rPrChange w:author="Pavlacic, Jeffrey M" w:date="2017-02-05T16:49:00Z" w:id="432">
            <w:rPr>
              <w:rFonts w:ascii="Times New Roman" w:hAnsi="Times New Roman" w:cs="Times New Roman"/>
              <w:sz w:val="24"/>
              <w:szCs w:val="24"/>
            </w:rPr>
          </w:rPrChange>
        </w:rPr>
        <w:lastRenderedPageBreak/>
        <w:t xml:space="preserve">computer delivery method to determine which items displayed the largest changes. Results are presented in Table </w:t>
      </w:r>
      <w:commentRangeStart w:id="433"/>
      <w:commentRangeStart w:id="434"/>
      <w:r w:rsidRPr="30ED58D4" w:rsidR="00724492">
        <w:rPr>
          <w:rFonts w:ascii="Times New Roman" w:hAnsi="Times New Roman" w:eastAsia="Times New Roman" w:cs="Times New Roman"/>
          <w:sz w:val="24"/>
          <w:szCs w:val="24"/>
          <w:rPrChange w:author="Pavlacic, Jeffrey M" w:date="2017-02-05T16:49:00Z" w:id="435">
            <w:rPr>
              <w:rFonts w:ascii="Times New Roman" w:hAnsi="Times New Roman" w:cs="Times New Roman"/>
              <w:sz w:val="24"/>
              <w:szCs w:val="24"/>
            </w:rPr>
          </w:rPrChange>
        </w:rPr>
        <w:t>XX</w:t>
      </w:r>
      <w:commentRangeEnd w:id="433"/>
      <w:r w:rsidR="00724492">
        <w:rPr>
          <w:rStyle w:val="CommentReference"/>
        </w:rPr>
        <w:commentReference w:id="433"/>
      </w:r>
      <w:commentRangeEnd w:id="434"/>
      <w:r w:rsidR="00D845BF">
        <w:rPr>
          <w:rStyle w:val="CommentReference"/>
        </w:rPr>
        <w:commentReference w:id="434"/>
      </w:r>
      <w:r w:rsidRPr="30ED58D4" w:rsidR="00724492">
        <w:rPr>
          <w:rFonts w:ascii="Times New Roman" w:hAnsi="Times New Roman" w:eastAsia="Times New Roman" w:cs="Times New Roman"/>
          <w:sz w:val="24"/>
          <w:szCs w:val="24"/>
          <w:rPrChange w:author="Pavlacic, Jeffrey M" w:date="2017-02-05T16:49:00Z" w:id="436">
            <w:rPr>
              <w:rFonts w:ascii="Times New Roman" w:hAnsi="Times New Roman" w:cs="Times New Roman"/>
              <w:sz w:val="24"/>
              <w:szCs w:val="24"/>
            </w:rPr>
          </w:rPrChange>
        </w:rPr>
        <w:t>.</w:t>
      </w:r>
    </w:p>
    <w:p w:rsidRPr="00D90AE2" w:rsidR="00F86BDF" w:rsidRDefault="00F72499" w14:paraId="2F3458A4" w14:textId="2D184628">
      <w:pPr>
        <w:spacing w:line="480" w:lineRule="auto"/>
        <w:ind w:firstLine="720"/>
        <w:jc w:val="left"/>
        <w:rPr>
          <w:rFonts w:ascii="Times New Roman" w:hAnsi="Times New Roman" w:eastAsia="Times New Roman" w:cs="Times New Roman"/>
          <w:sz w:val="24"/>
          <w:szCs w:val="24"/>
          <w:u w:val="single"/>
        </w:rPr>
        <w:pPrChange w:author="Pavlacic, Jeffrey M" w:date="2017-02-05T16:49:00Z" w:id="437">
          <w:pPr>
            <w:ind w:firstLine="720"/>
            <w:jc w:val="left"/>
          </w:pPr>
        </w:pPrChange>
      </w:pPr>
      <w:r w:rsidRPr="30ED58D4">
        <w:rPr>
          <w:rFonts w:ascii="Times New Roman" w:hAnsi="Times New Roman" w:eastAsia="Times New Roman" w:cs="Times New Roman"/>
          <w:sz w:val="24"/>
          <w:szCs w:val="24"/>
          <w:u w:val="single"/>
          <w:rPrChange w:author="Pavlacic, Jeffrey M" w:date="2017-02-05T16:49:00Z" w:id="438">
            <w:rPr>
              <w:rFonts w:ascii="Times New Roman" w:hAnsi="Times New Roman" w:cs="Times New Roman"/>
              <w:sz w:val="24"/>
              <w:szCs w:val="24"/>
              <w:u w:val="single"/>
            </w:rPr>
          </w:rPrChange>
        </w:rPr>
        <w:t>Total Scores</w:t>
      </w:r>
      <w:r w:rsidRPr="30ED58D4" w:rsidR="001E54E6">
        <w:rPr>
          <w:rFonts w:ascii="Times New Roman" w:hAnsi="Times New Roman" w:eastAsia="Times New Roman" w:cs="Times New Roman"/>
          <w:sz w:val="24"/>
          <w:szCs w:val="24"/>
          <w:u w:val="single"/>
          <w:rPrChange w:author="Pavlacic, Jeffrey M" w:date="2017-02-05T16:49:00Z" w:id="439">
            <w:rPr>
              <w:rFonts w:ascii="Times New Roman" w:hAnsi="Times New Roman" w:cs="Times New Roman"/>
              <w:sz w:val="24"/>
              <w:szCs w:val="24"/>
              <w:u w:val="single"/>
            </w:rPr>
          </w:rPrChange>
        </w:rPr>
        <w:t>.</w:t>
      </w:r>
      <w:r w:rsidRPr="30ED58D4" w:rsidR="001E54E6">
        <w:rPr>
          <w:rFonts w:ascii="Times New Roman" w:hAnsi="Times New Roman" w:eastAsia="Times New Roman" w:cs="Times New Roman"/>
          <w:sz w:val="24"/>
          <w:szCs w:val="24"/>
          <w:rPrChange w:author="Pavlacic, Jeffrey M" w:date="2017-02-05T16:49:00Z" w:id="440">
            <w:rPr>
              <w:rFonts w:ascii="Times New Roman" w:hAnsi="Times New Roman" w:cs="Times New Roman"/>
              <w:sz w:val="24"/>
              <w:szCs w:val="24"/>
            </w:rPr>
          </w:rPrChange>
        </w:rPr>
        <w:t xml:space="preserve"> Independent</w:t>
      </w:r>
      <w:r w:rsidRPr="30ED58D4">
        <w:rPr>
          <w:rFonts w:ascii="Times New Roman" w:hAnsi="Times New Roman" w:eastAsia="Times New Roman" w:cs="Times New Roman"/>
          <w:sz w:val="24"/>
          <w:szCs w:val="24"/>
          <w:rPrChange w:author="Pavlacic, Jeffrey M" w:date="2017-02-05T16:49:00Z" w:id="441">
            <w:rPr>
              <w:rFonts w:ascii="Times New Roman" w:hAnsi="Times New Roman" w:cs="Times New Roman"/>
              <w:sz w:val="24"/>
              <w:szCs w:val="24"/>
            </w:rPr>
          </w:rPrChange>
        </w:rPr>
        <w:t xml:space="preserve"> </w:t>
      </w:r>
      <w:r w:rsidRPr="625B5181">
        <w:rPr>
          <w:rFonts w:ascii="Times New Roman" w:hAnsi="Times New Roman" w:eastAsia="Times New Roman" w:cs="Times New Roman"/>
          <w:i/>
          <w:iCs/>
          <w:sz w:val="24"/>
          <w:szCs w:val="24"/>
          <w:rPrChange w:author="Pavlacic, Jeffrey M" w:date="2017-02-05T16:49:00Z" w:id="442">
            <w:rPr>
              <w:rFonts w:ascii="Times New Roman" w:hAnsi="Times New Roman" w:cs="Times New Roman"/>
              <w:i/>
              <w:sz w:val="24"/>
              <w:szCs w:val="24"/>
            </w:rPr>
          </w:rPrChange>
        </w:rPr>
        <w:t>t</w:t>
      </w:r>
      <w:r w:rsidRPr="30ED58D4">
        <w:rPr>
          <w:rFonts w:ascii="Times New Roman" w:hAnsi="Times New Roman" w:eastAsia="Times New Roman" w:cs="Times New Roman"/>
          <w:sz w:val="24"/>
          <w:szCs w:val="24"/>
          <w:rPrChange w:author="Pavlacic, Jeffrey M" w:date="2017-02-05T16:49:00Z" w:id="443">
            <w:rPr>
              <w:rFonts w:ascii="Times New Roman" w:hAnsi="Times New Roman" w:cs="Times New Roman"/>
              <w:sz w:val="24"/>
              <w:szCs w:val="24"/>
            </w:rPr>
          </w:rPrChange>
        </w:rPr>
        <w:t xml:space="preserve">-tests conducted on total scores revealed that questions delivered on paper were significantly different from those delivered not randomly on a computer, </w:t>
      </w:r>
      <w:proofErr w:type="gramStart"/>
      <w:r w:rsidRPr="625B5181">
        <w:rPr>
          <w:rFonts w:ascii="Times New Roman" w:hAnsi="Times New Roman" w:eastAsia="Times New Roman" w:cs="Times New Roman"/>
          <w:i/>
          <w:iCs/>
          <w:sz w:val="24"/>
          <w:szCs w:val="24"/>
          <w:rPrChange w:author="Pavlacic, Jeffrey M" w:date="2017-02-05T16:49:00Z" w:id="444">
            <w:rPr>
              <w:rFonts w:ascii="Times New Roman" w:hAnsi="Times New Roman" w:cs="Times New Roman"/>
              <w:i/>
              <w:sz w:val="24"/>
              <w:szCs w:val="24"/>
            </w:rPr>
          </w:rPrChange>
        </w:rPr>
        <w:t>t</w:t>
      </w:r>
      <w:r w:rsidRPr="30ED58D4">
        <w:rPr>
          <w:rFonts w:ascii="Times New Roman" w:hAnsi="Times New Roman" w:eastAsia="Times New Roman" w:cs="Times New Roman"/>
          <w:sz w:val="24"/>
          <w:szCs w:val="24"/>
          <w:rPrChange w:author="Pavlacic, Jeffrey M" w:date="2017-02-05T16:49:00Z" w:id="445">
            <w:rPr>
              <w:rFonts w:ascii="Times New Roman" w:hAnsi="Times New Roman" w:cs="Times New Roman"/>
              <w:sz w:val="24"/>
              <w:szCs w:val="24"/>
            </w:rPr>
          </w:rPrChange>
        </w:rPr>
        <w:t>(</w:t>
      </w:r>
      <w:proofErr w:type="gramEnd"/>
      <w:r w:rsidRPr="30ED58D4">
        <w:rPr>
          <w:rFonts w:ascii="Times New Roman" w:hAnsi="Times New Roman" w:eastAsia="Times New Roman" w:cs="Times New Roman"/>
          <w:sz w:val="24"/>
          <w:szCs w:val="24"/>
          <w:rPrChange w:author="Pavlacic, Jeffrey M" w:date="2017-02-05T16:49:00Z" w:id="446">
            <w:rPr>
              <w:rFonts w:ascii="Times New Roman" w:hAnsi="Times New Roman" w:cs="Times New Roman"/>
              <w:sz w:val="24"/>
              <w:szCs w:val="24"/>
            </w:rPr>
          </w:rPrChange>
        </w:rPr>
        <w:t xml:space="preserve">2079) = 8.31, </w:t>
      </w:r>
      <w:r w:rsidRPr="625B5181">
        <w:rPr>
          <w:rFonts w:ascii="Times New Roman" w:hAnsi="Times New Roman" w:eastAsia="Times New Roman" w:cs="Times New Roman"/>
          <w:i/>
          <w:iCs/>
          <w:sz w:val="24"/>
          <w:szCs w:val="24"/>
          <w:rPrChange w:author="Pavlacic, Jeffrey M" w:date="2017-02-05T16:49:00Z" w:id="447">
            <w:rPr>
              <w:rFonts w:ascii="Times New Roman" w:hAnsi="Times New Roman" w:cs="Times New Roman"/>
              <w:i/>
              <w:sz w:val="24"/>
              <w:szCs w:val="24"/>
            </w:rPr>
          </w:rPrChange>
        </w:rPr>
        <w:t>p</w:t>
      </w:r>
      <w:r w:rsidRPr="30ED58D4">
        <w:rPr>
          <w:rFonts w:ascii="Times New Roman" w:hAnsi="Times New Roman" w:eastAsia="Times New Roman" w:cs="Times New Roman"/>
          <w:sz w:val="24"/>
          <w:szCs w:val="24"/>
          <w:rPrChange w:author="Pavlacic, Jeffrey M" w:date="2017-02-05T16:49:00Z" w:id="448">
            <w:rPr>
              <w:rFonts w:ascii="Times New Roman" w:hAnsi="Times New Roman" w:cs="Times New Roman"/>
              <w:sz w:val="24"/>
              <w:szCs w:val="24"/>
            </w:rPr>
          </w:rPrChange>
        </w:rPr>
        <w:t xml:space="preserve"> &lt; .001, </w:t>
      </w:r>
      <w:r w:rsidRPr="625B5181">
        <w:rPr>
          <w:rFonts w:ascii="Times New Roman" w:hAnsi="Times New Roman" w:eastAsia="Times New Roman" w:cs="Times New Roman"/>
          <w:i/>
          <w:iCs/>
          <w:sz w:val="24"/>
          <w:szCs w:val="24"/>
          <w:rPrChange w:author="Pavlacic, Jeffrey M" w:date="2017-02-05T16:49:00Z" w:id="449">
            <w:rPr>
              <w:rFonts w:ascii="Times New Roman" w:hAnsi="Times New Roman" w:cs="Times New Roman"/>
              <w:i/>
              <w:sz w:val="24"/>
              <w:szCs w:val="24"/>
            </w:rPr>
          </w:rPrChange>
        </w:rPr>
        <w:t>d</w:t>
      </w:r>
      <w:r w:rsidRPr="30ED58D4">
        <w:rPr>
          <w:rFonts w:ascii="Times New Roman" w:hAnsi="Times New Roman" w:eastAsia="Times New Roman" w:cs="Times New Roman"/>
          <w:sz w:val="24"/>
          <w:szCs w:val="24"/>
          <w:rPrChange w:author="Pavlacic, Jeffrey M" w:date="2017-02-05T16:49:00Z" w:id="450">
            <w:rPr>
              <w:rFonts w:ascii="Times New Roman" w:hAnsi="Times New Roman" w:cs="Times New Roman"/>
              <w:sz w:val="24"/>
              <w:szCs w:val="24"/>
            </w:rPr>
          </w:rPrChange>
        </w:rPr>
        <w:t xml:space="preserve"> = 0.37. </w:t>
      </w:r>
      <w:r w:rsidRPr="30ED58D4" w:rsidR="001A0D8F">
        <w:rPr>
          <w:rFonts w:ascii="Times New Roman" w:hAnsi="Times New Roman" w:eastAsia="Times New Roman" w:cs="Times New Roman"/>
          <w:sz w:val="24"/>
          <w:szCs w:val="24"/>
          <w:rPrChange w:author="Pavlacic, Jeffrey M" w:date="2017-02-05T16:49:00Z" w:id="451">
            <w:rPr>
              <w:rFonts w:ascii="Times New Roman" w:hAnsi="Times New Roman" w:cs="Times New Roman"/>
              <w:sz w:val="24"/>
              <w:szCs w:val="24"/>
            </w:rPr>
          </w:rPrChange>
        </w:rPr>
        <w:t>On average, paper total scores (</w:t>
      </w:r>
      <w:r w:rsidRPr="625B5181" w:rsidR="001A0D8F">
        <w:rPr>
          <w:rFonts w:ascii="Times New Roman" w:hAnsi="Times New Roman" w:eastAsia="Times New Roman" w:cs="Times New Roman"/>
          <w:i/>
          <w:iCs/>
          <w:sz w:val="24"/>
          <w:szCs w:val="24"/>
          <w:rPrChange w:author="Pavlacic, Jeffrey M" w:date="2017-02-05T16:49:00Z" w:id="452">
            <w:rPr>
              <w:rFonts w:ascii="Times New Roman" w:hAnsi="Times New Roman" w:cs="Times New Roman"/>
              <w:i/>
              <w:sz w:val="24"/>
              <w:szCs w:val="24"/>
            </w:rPr>
          </w:rPrChange>
        </w:rPr>
        <w:t>M</w:t>
      </w:r>
      <w:r w:rsidRPr="30ED58D4" w:rsidR="001A0D8F">
        <w:rPr>
          <w:rFonts w:ascii="Times New Roman" w:hAnsi="Times New Roman" w:eastAsia="Times New Roman" w:cs="Times New Roman"/>
          <w:sz w:val="24"/>
          <w:szCs w:val="24"/>
          <w:rPrChange w:author="Pavlacic, Jeffrey M" w:date="2017-02-05T16:49:00Z" w:id="453">
            <w:rPr>
              <w:rFonts w:ascii="Times New Roman" w:hAnsi="Times New Roman" w:cs="Times New Roman"/>
              <w:sz w:val="24"/>
              <w:szCs w:val="24"/>
            </w:rPr>
          </w:rPrChange>
        </w:rPr>
        <w:t xml:space="preserve"> = 108.96, </w:t>
      </w:r>
      <w:r w:rsidRPr="625B5181" w:rsidR="001A0D8F">
        <w:rPr>
          <w:rFonts w:ascii="Times New Roman" w:hAnsi="Times New Roman" w:eastAsia="Times New Roman" w:cs="Times New Roman"/>
          <w:i/>
          <w:iCs/>
          <w:sz w:val="24"/>
          <w:szCs w:val="24"/>
          <w:rPrChange w:author="Pavlacic, Jeffrey M" w:date="2017-02-05T16:49:00Z" w:id="454">
            <w:rPr>
              <w:rFonts w:ascii="Times New Roman" w:hAnsi="Times New Roman" w:cs="Times New Roman"/>
              <w:i/>
              <w:sz w:val="24"/>
              <w:szCs w:val="24"/>
            </w:rPr>
          </w:rPrChange>
        </w:rPr>
        <w:t>SD</w:t>
      </w:r>
      <w:r w:rsidRPr="30ED58D4" w:rsidR="001A0D8F">
        <w:rPr>
          <w:rFonts w:ascii="Times New Roman" w:hAnsi="Times New Roman" w:eastAsia="Times New Roman" w:cs="Times New Roman"/>
          <w:sz w:val="24"/>
          <w:szCs w:val="24"/>
          <w:rPrChange w:author="Pavlacic, Jeffrey M" w:date="2017-02-05T16:49:00Z" w:id="455">
            <w:rPr>
              <w:rFonts w:ascii="Times New Roman" w:hAnsi="Times New Roman" w:cs="Times New Roman"/>
              <w:sz w:val="24"/>
              <w:szCs w:val="24"/>
            </w:rPr>
          </w:rPrChange>
        </w:rPr>
        <w:t xml:space="preserve"> = 14.14) are higher than the computer not random scores (</w:t>
      </w:r>
      <w:r w:rsidRPr="625B5181" w:rsidR="001A0D8F">
        <w:rPr>
          <w:rFonts w:ascii="Times New Roman" w:hAnsi="Times New Roman" w:eastAsia="Times New Roman" w:cs="Times New Roman"/>
          <w:i/>
          <w:iCs/>
          <w:sz w:val="24"/>
          <w:szCs w:val="24"/>
          <w:rPrChange w:author="Pavlacic, Jeffrey M" w:date="2017-02-05T16:49:00Z" w:id="456">
            <w:rPr>
              <w:rFonts w:ascii="Times New Roman" w:hAnsi="Times New Roman" w:cs="Times New Roman"/>
              <w:i/>
              <w:sz w:val="24"/>
              <w:szCs w:val="24"/>
            </w:rPr>
          </w:rPrChange>
        </w:rPr>
        <w:t>M</w:t>
      </w:r>
      <w:r w:rsidRPr="30ED58D4" w:rsidR="001A0D8F">
        <w:rPr>
          <w:rFonts w:ascii="Times New Roman" w:hAnsi="Times New Roman" w:eastAsia="Times New Roman" w:cs="Times New Roman"/>
          <w:sz w:val="24"/>
          <w:szCs w:val="24"/>
          <w:rPrChange w:author="Pavlacic, Jeffrey M" w:date="2017-02-05T16:49:00Z" w:id="457">
            <w:rPr>
              <w:rFonts w:ascii="Times New Roman" w:hAnsi="Times New Roman" w:cs="Times New Roman"/>
              <w:sz w:val="24"/>
              <w:szCs w:val="24"/>
            </w:rPr>
          </w:rPrChange>
        </w:rPr>
        <w:t xml:space="preserve"> = 103.04, </w:t>
      </w:r>
      <w:r w:rsidRPr="625B5181" w:rsidR="001A0D8F">
        <w:rPr>
          <w:rFonts w:ascii="Times New Roman" w:hAnsi="Times New Roman" w:eastAsia="Times New Roman" w:cs="Times New Roman"/>
          <w:i/>
          <w:iCs/>
          <w:sz w:val="24"/>
          <w:szCs w:val="24"/>
          <w:rPrChange w:author="Pavlacic, Jeffrey M" w:date="2017-02-05T16:49:00Z" w:id="458">
            <w:rPr>
              <w:rFonts w:ascii="Times New Roman" w:hAnsi="Times New Roman" w:cs="Times New Roman"/>
              <w:i/>
              <w:sz w:val="24"/>
              <w:szCs w:val="24"/>
            </w:rPr>
          </w:rPrChange>
        </w:rPr>
        <w:t>SD</w:t>
      </w:r>
      <w:r w:rsidRPr="30ED58D4" w:rsidR="001A0D8F">
        <w:rPr>
          <w:rFonts w:ascii="Times New Roman" w:hAnsi="Times New Roman" w:eastAsia="Times New Roman" w:cs="Times New Roman"/>
          <w:sz w:val="24"/>
          <w:szCs w:val="24"/>
          <w:rPrChange w:author="Pavlacic, Jeffrey M" w:date="2017-02-05T16:49:00Z" w:id="459">
            <w:rPr>
              <w:rFonts w:ascii="Times New Roman" w:hAnsi="Times New Roman" w:cs="Times New Roman"/>
              <w:sz w:val="24"/>
              <w:szCs w:val="24"/>
            </w:rPr>
          </w:rPrChange>
        </w:rPr>
        <w:t xml:space="preserve"> = 18.24). </w:t>
      </w:r>
      <w:r w:rsidRPr="30ED58D4">
        <w:rPr>
          <w:rFonts w:ascii="Times New Roman" w:hAnsi="Times New Roman" w:eastAsia="Times New Roman" w:cs="Times New Roman"/>
          <w:sz w:val="24"/>
          <w:szCs w:val="24"/>
          <w:rPrChange w:author="Pavlacic, Jeffrey M" w:date="2017-02-05T16:49:00Z" w:id="460">
            <w:rPr>
              <w:rFonts w:ascii="Times New Roman" w:hAnsi="Times New Roman" w:cs="Times New Roman"/>
              <w:sz w:val="24"/>
              <w:szCs w:val="24"/>
            </w:rPr>
          </w:rPrChange>
        </w:rPr>
        <w:t xml:space="preserve">Questions delivered </w:t>
      </w:r>
      <w:r w:rsidRPr="30ED58D4" w:rsidR="001A0D8F">
        <w:rPr>
          <w:rFonts w:ascii="Times New Roman" w:hAnsi="Times New Roman" w:eastAsia="Times New Roman" w:cs="Times New Roman"/>
          <w:sz w:val="24"/>
          <w:szCs w:val="24"/>
          <w:rPrChange w:author="Pavlacic, Jeffrey M" w:date="2017-02-05T16:49:00Z" w:id="461">
            <w:rPr>
              <w:rFonts w:ascii="Times New Roman" w:hAnsi="Times New Roman" w:cs="Times New Roman"/>
              <w:sz w:val="24"/>
              <w:szCs w:val="24"/>
            </w:rPr>
          </w:rPrChange>
        </w:rPr>
        <w:t xml:space="preserve">not </w:t>
      </w:r>
      <w:r w:rsidRPr="30ED58D4">
        <w:rPr>
          <w:rFonts w:ascii="Times New Roman" w:hAnsi="Times New Roman" w:eastAsia="Times New Roman" w:cs="Times New Roman"/>
          <w:sz w:val="24"/>
          <w:szCs w:val="24"/>
          <w:rPrChange w:author="Pavlacic, Jeffrey M" w:date="2017-02-05T16:49:00Z" w:id="462">
            <w:rPr>
              <w:rFonts w:ascii="Times New Roman" w:hAnsi="Times New Roman" w:cs="Times New Roman"/>
              <w:sz w:val="24"/>
              <w:szCs w:val="24"/>
            </w:rPr>
          </w:rPrChange>
        </w:rPr>
        <w:t>randomly on a computer</w:t>
      </w:r>
      <w:r w:rsidRPr="30ED58D4" w:rsidR="001A0D8F">
        <w:rPr>
          <w:rFonts w:ascii="Times New Roman" w:hAnsi="Times New Roman" w:eastAsia="Times New Roman" w:cs="Times New Roman"/>
          <w:sz w:val="24"/>
          <w:szCs w:val="24"/>
          <w:rPrChange w:author="Pavlacic, Jeffrey M" w:date="2017-02-05T16:49:00Z" w:id="463">
            <w:rPr>
              <w:rFonts w:ascii="Times New Roman" w:hAnsi="Times New Roman" w:cs="Times New Roman"/>
              <w:sz w:val="24"/>
              <w:szCs w:val="24"/>
            </w:rPr>
          </w:rPrChange>
        </w:rPr>
        <w:t xml:space="preserve"> </w:t>
      </w:r>
      <w:r w:rsidRPr="30ED58D4">
        <w:rPr>
          <w:rFonts w:ascii="Times New Roman" w:hAnsi="Times New Roman" w:eastAsia="Times New Roman" w:cs="Times New Roman"/>
          <w:sz w:val="24"/>
          <w:szCs w:val="24"/>
          <w:rPrChange w:author="Pavlacic, Jeffrey M" w:date="2017-02-05T16:49:00Z" w:id="464">
            <w:rPr>
              <w:rFonts w:ascii="Times New Roman" w:hAnsi="Times New Roman" w:cs="Times New Roman"/>
              <w:sz w:val="24"/>
              <w:szCs w:val="24"/>
            </w:rPr>
          </w:rPrChange>
        </w:rPr>
        <w:t xml:space="preserve">also </w:t>
      </w:r>
      <w:r w:rsidRPr="30ED58D4" w:rsidR="001A0D8F">
        <w:rPr>
          <w:rFonts w:ascii="Times New Roman" w:hAnsi="Times New Roman" w:eastAsia="Times New Roman" w:cs="Times New Roman"/>
          <w:sz w:val="24"/>
          <w:szCs w:val="24"/>
          <w:rPrChange w:author="Pavlacic, Jeffrey M" w:date="2017-02-05T16:49:00Z" w:id="465">
            <w:rPr>
              <w:rFonts w:ascii="Times New Roman" w:hAnsi="Times New Roman" w:cs="Times New Roman"/>
              <w:sz w:val="24"/>
              <w:szCs w:val="24"/>
            </w:rPr>
          </w:rPrChange>
        </w:rPr>
        <w:t>were</w:t>
      </w:r>
      <w:r w:rsidRPr="30ED58D4">
        <w:rPr>
          <w:rFonts w:ascii="Times New Roman" w:hAnsi="Times New Roman" w:eastAsia="Times New Roman" w:cs="Times New Roman"/>
          <w:sz w:val="24"/>
          <w:szCs w:val="24"/>
          <w:rPrChange w:author="Pavlacic, Jeffrey M" w:date="2017-02-05T16:49:00Z" w:id="466">
            <w:rPr>
              <w:rFonts w:ascii="Times New Roman" w:hAnsi="Times New Roman" w:cs="Times New Roman"/>
              <w:sz w:val="24"/>
              <w:szCs w:val="24"/>
            </w:rPr>
          </w:rPrChange>
        </w:rPr>
        <w:t xml:space="preserve"> significantly</w:t>
      </w:r>
      <w:r w:rsidRPr="30ED58D4" w:rsidR="001A0D8F">
        <w:rPr>
          <w:rFonts w:ascii="Times New Roman" w:hAnsi="Times New Roman" w:eastAsia="Times New Roman" w:cs="Times New Roman"/>
          <w:sz w:val="24"/>
          <w:szCs w:val="24"/>
          <w:rPrChange w:author="Pavlacic, Jeffrey M" w:date="2017-02-05T16:49:00Z" w:id="467">
            <w:rPr>
              <w:rFonts w:ascii="Times New Roman" w:hAnsi="Times New Roman" w:cs="Times New Roman"/>
              <w:sz w:val="24"/>
              <w:szCs w:val="24"/>
            </w:rPr>
          </w:rPrChange>
        </w:rPr>
        <w:t xml:space="preserve"> higher</w:t>
      </w:r>
      <w:r w:rsidRPr="30ED58D4">
        <w:rPr>
          <w:rFonts w:ascii="Times New Roman" w:hAnsi="Times New Roman" w:eastAsia="Times New Roman" w:cs="Times New Roman"/>
          <w:sz w:val="24"/>
          <w:szCs w:val="24"/>
          <w:rPrChange w:author="Pavlacic, Jeffrey M" w:date="2017-02-05T16:49:00Z" w:id="468">
            <w:rPr>
              <w:rFonts w:ascii="Times New Roman" w:hAnsi="Times New Roman" w:cs="Times New Roman"/>
              <w:sz w:val="24"/>
              <w:szCs w:val="24"/>
            </w:rPr>
          </w:rPrChange>
        </w:rPr>
        <w:t xml:space="preserve"> from those delivered not randomly on a computer</w:t>
      </w:r>
      <w:r w:rsidRPr="30ED58D4" w:rsidR="001A0D8F">
        <w:rPr>
          <w:rFonts w:ascii="Times New Roman" w:hAnsi="Times New Roman" w:eastAsia="Times New Roman" w:cs="Times New Roman"/>
          <w:sz w:val="24"/>
          <w:szCs w:val="24"/>
          <w:rPrChange w:author="Pavlacic, Jeffrey M" w:date="2017-02-05T16:49:00Z" w:id="469">
            <w:rPr>
              <w:rFonts w:ascii="Times New Roman" w:hAnsi="Times New Roman" w:cs="Times New Roman"/>
              <w:sz w:val="24"/>
              <w:szCs w:val="24"/>
            </w:rPr>
          </w:rPrChange>
        </w:rPr>
        <w:t xml:space="preserve">, </w:t>
      </w:r>
      <w:r w:rsidRPr="625B5181" w:rsidR="001A0D8F">
        <w:rPr>
          <w:rFonts w:ascii="Times New Roman" w:hAnsi="Times New Roman" w:eastAsia="Times New Roman" w:cs="Times New Roman"/>
          <w:i/>
          <w:iCs/>
          <w:sz w:val="24"/>
          <w:szCs w:val="24"/>
          <w:rPrChange w:author="Pavlacic, Jeffrey M" w:date="2017-02-05T16:49:00Z" w:id="470">
            <w:rPr>
              <w:rFonts w:ascii="Times New Roman" w:hAnsi="Times New Roman" w:cs="Times New Roman"/>
              <w:i/>
              <w:sz w:val="24"/>
              <w:szCs w:val="24"/>
            </w:rPr>
          </w:rPrChange>
        </w:rPr>
        <w:t>M</w:t>
      </w:r>
      <w:r w:rsidRPr="30ED58D4" w:rsidR="001A0D8F">
        <w:rPr>
          <w:rFonts w:ascii="Times New Roman" w:hAnsi="Times New Roman" w:eastAsia="Times New Roman" w:cs="Times New Roman"/>
          <w:sz w:val="24"/>
          <w:szCs w:val="24"/>
          <w:rPrChange w:author="Pavlacic, Jeffrey M" w:date="2017-02-05T16:49:00Z" w:id="471">
            <w:rPr>
              <w:rFonts w:ascii="Times New Roman" w:hAnsi="Times New Roman" w:cs="Times New Roman"/>
              <w:sz w:val="24"/>
              <w:szCs w:val="24"/>
            </w:rPr>
          </w:rPrChange>
        </w:rPr>
        <w:t xml:space="preserve"> = 100.10, </w:t>
      </w:r>
      <w:r w:rsidRPr="625B5181" w:rsidR="001A0D8F">
        <w:rPr>
          <w:rFonts w:ascii="Times New Roman" w:hAnsi="Times New Roman" w:eastAsia="Times New Roman" w:cs="Times New Roman"/>
          <w:i/>
          <w:iCs/>
          <w:sz w:val="24"/>
          <w:szCs w:val="24"/>
          <w:rPrChange w:author="Pavlacic, Jeffrey M" w:date="2017-02-05T16:49:00Z" w:id="472">
            <w:rPr>
              <w:rFonts w:ascii="Times New Roman" w:hAnsi="Times New Roman" w:cs="Times New Roman"/>
              <w:i/>
              <w:sz w:val="24"/>
              <w:szCs w:val="24"/>
            </w:rPr>
          </w:rPrChange>
        </w:rPr>
        <w:t>SD</w:t>
      </w:r>
      <w:r w:rsidRPr="30ED58D4" w:rsidR="001A0D8F">
        <w:rPr>
          <w:rFonts w:ascii="Times New Roman" w:hAnsi="Times New Roman" w:eastAsia="Times New Roman" w:cs="Times New Roman"/>
          <w:sz w:val="24"/>
          <w:szCs w:val="24"/>
          <w:rPrChange w:author="Pavlacic, Jeffrey M" w:date="2017-02-05T16:49:00Z" w:id="473">
            <w:rPr>
              <w:rFonts w:ascii="Times New Roman" w:hAnsi="Times New Roman" w:cs="Times New Roman"/>
              <w:sz w:val="24"/>
              <w:szCs w:val="24"/>
            </w:rPr>
          </w:rPrChange>
        </w:rPr>
        <w:t xml:space="preserve"> = 15.42,</w:t>
      </w:r>
      <w:r w:rsidRPr="30ED58D4">
        <w:rPr>
          <w:rFonts w:ascii="Times New Roman" w:hAnsi="Times New Roman" w:eastAsia="Times New Roman" w:cs="Times New Roman"/>
          <w:sz w:val="24"/>
          <w:szCs w:val="24"/>
          <w:rPrChange w:author="Pavlacic, Jeffrey M" w:date="2017-02-05T16:49:00Z" w:id="474">
            <w:rPr>
              <w:rFonts w:ascii="Times New Roman" w:hAnsi="Times New Roman" w:cs="Times New Roman"/>
              <w:sz w:val="24"/>
              <w:szCs w:val="24"/>
            </w:rPr>
          </w:rPrChange>
        </w:rPr>
        <w:t xml:space="preserve"> </w:t>
      </w:r>
      <w:proofErr w:type="gramStart"/>
      <w:r w:rsidRPr="625B5181">
        <w:rPr>
          <w:rFonts w:ascii="Times New Roman" w:hAnsi="Times New Roman" w:eastAsia="Times New Roman" w:cs="Times New Roman"/>
          <w:i/>
          <w:iCs/>
          <w:sz w:val="24"/>
          <w:szCs w:val="24"/>
          <w:rPrChange w:author="Pavlacic, Jeffrey M" w:date="2017-02-05T16:49:00Z" w:id="475">
            <w:rPr>
              <w:rFonts w:ascii="Times New Roman" w:hAnsi="Times New Roman" w:cs="Times New Roman"/>
              <w:i/>
              <w:sz w:val="24"/>
              <w:szCs w:val="24"/>
            </w:rPr>
          </w:rPrChange>
        </w:rPr>
        <w:t>t</w:t>
      </w:r>
      <w:r w:rsidRPr="30ED58D4">
        <w:rPr>
          <w:rFonts w:ascii="Times New Roman" w:hAnsi="Times New Roman" w:eastAsia="Times New Roman" w:cs="Times New Roman"/>
          <w:sz w:val="24"/>
          <w:szCs w:val="24"/>
          <w:rPrChange w:author="Pavlacic, Jeffrey M" w:date="2017-02-05T16:49:00Z" w:id="476">
            <w:rPr>
              <w:rFonts w:ascii="Times New Roman" w:hAnsi="Times New Roman" w:cs="Times New Roman"/>
              <w:sz w:val="24"/>
              <w:szCs w:val="24"/>
            </w:rPr>
          </w:rPrChange>
        </w:rPr>
        <w:t>(</w:t>
      </w:r>
      <w:proofErr w:type="gramEnd"/>
      <w:r w:rsidRPr="30ED58D4">
        <w:rPr>
          <w:rFonts w:ascii="Times New Roman" w:hAnsi="Times New Roman" w:eastAsia="Times New Roman" w:cs="Times New Roman"/>
          <w:sz w:val="24"/>
          <w:szCs w:val="24"/>
          <w:rPrChange w:author="Pavlacic, Jeffrey M" w:date="2017-02-05T16:49:00Z" w:id="477">
            <w:rPr>
              <w:rFonts w:ascii="Times New Roman" w:hAnsi="Times New Roman" w:cs="Times New Roman"/>
              <w:sz w:val="24"/>
              <w:szCs w:val="24"/>
            </w:rPr>
          </w:rPrChange>
        </w:rPr>
        <w:t xml:space="preserve">1747) = 3.66, </w:t>
      </w:r>
      <w:r w:rsidRPr="625B5181">
        <w:rPr>
          <w:rFonts w:ascii="Times New Roman" w:hAnsi="Times New Roman" w:eastAsia="Times New Roman" w:cs="Times New Roman"/>
          <w:i/>
          <w:iCs/>
          <w:sz w:val="24"/>
          <w:szCs w:val="24"/>
          <w:rPrChange w:author="Pavlacic, Jeffrey M" w:date="2017-02-05T16:49:00Z" w:id="478">
            <w:rPr>
              <w:rFonts w:ascii="Times New Roman" w:hAnsi="Times New Roman" w:cs="Times New Roman"/>
              <w:i/>
              <w:sz w:val="24"/>
              <w:szCs w:val="24"/>
            </w:rPr>
          </w:rPrChange>
        </w:rPr>
        <w:t>p</w:t>
      </w:r>
      <w:r w:rsidRPr="30ED58D4">
        <w:rPr>
          <w:rFonts w:ascii="Times New Roman" w:hAnsi="Times New Roman" w:eastAsia="Times New Roman" w:cs="Times New Roman"/>
          <w:sz w:val="24"/>
          <w:szCs w:val="24"/>
          <w:rPrChange w:author="Pavlacic, Jeffrey M" w:date="2017-02-05T16:49:00Z" w:id="479">
            <w:rPr>
              <w:rFonts w:ascii="Times New Roman" w:hAnsi="Times New Roman" w:cs="Times New Roman"/>
              <w:sz w:val="24"/>
              <w:szCs w:val="24"/>
            </w:rPr>
          </w:rPrChange>
        </w:rPr>
        <w:t xml:space="preserve"> &lt; .001, </w:t>
      </w:r>
      <w:r w:rsidRPr="625B5181">
        <w:rPr>
          <w:rFonts w:ascii="Times New Roman" w:hAnsi="Times New Roman" w:eastAsia="Times New Roman" w:cs="Times New Roman"/>
          <w:i/>
          <w:iCs/>
          <w:sz w:val="24"/>
          <w:szCs w:val="24"/>
          <w:rPrChange w:author="Pavlacic, Jeffrey M" w:date="2017-02-05T16:49:00Z" w:id="480">
            <w:rPr>
              <w:rFonts w:ascii="Times New Roman" w:hAnsi="Times New Roman" w:cs="Times New Roman"/>
              <w:i/>
              <w:sz w:val="24"/>
              <w:szCs w:val="24"/>
            </w:rPr>
          </w:rPrChange>
        </w:rPr>
        <w:t>d</w:t>
      </w:r>
      <w:r w:rsidRPr="30ED58D4">
        <w:rPr>
          <w:rFonts w:ascii="Times New Roman" w:hAnsi="Times New Roman" w:eastAsia="Times New Roman" w:cs="Times New Roman"/>
          <w:sz w:val="24"/>
          <w:szCs w:val="24"/>
          <w:rPrChange w:author="Pavlacic, Jeffrey M" w:date="2017-02-05T16:49:00Z" w:id="481">
            <w:rPr>
              <w:rFonts w:ascii="Times New Roman" w:hAnsi="Times New Roman" w:cs="Times New Roman"/>
              <w:sz w:val="24"/>
              <w:szCs w:val="24"/>
            </w:rPr>
          </w:rPrChange>
        </w:rPr>
        <w:t xml:space="preserve"> = </w:t>
      </w:r>
      <w:r w:rsidRPr="30ED58D4" w:rsidR="001A0D8F">
        <w:rPr>
          <w:rFonts w:ascii="Times New Roman" w:hAnsi="Times New Roman" w:eastAsia="Times New Roman" w:cs="Times New Roman"/>
          <w:sz w:val="24"/>
          <w:szCs w:val="24"/>
          <w:rPrChange w:author="Pavlacic, Jeffrey M" w:date="2017-02-05T16:49:00Z" w:id="482">
            <w:rPr>
              <w:rFonts w:ascii="Times New Roman" w:hAnsi="Times New Roman" w:cs="Times New Roman"/>
              <w:sz w:val="24"/>
              <w:szCs w:val="24"/>
            </w:rPr>
          </w:rPrChange>
        </w:rPr>
        <w:t>0</w:t>
      </w:r>
      <w:r w:rsidRPr="30ED58D4">
        <w:rPr>
          <w:rFonts w:ascii="Times New Roman" w:hAnsi="Times New Roman" w:eastAsia="Times New Roman" w:cs="Times New Roman"/>
          <w:sz w:val="24"/>
          <w:szCs w:val="24"/>
          <w:rPrChange w:author="Pavlacic, Jeffrey M" w:date="2017-02-05T16:49:00Z" w:id="483">
            <w:rPr>
              <w:rFonts w:ascii="Times New Roman" w:hAnsi="Times New Roman" w:cs="Times New Roman"/>
              <w:sz w:val="24"/>
              <w:szCs w:val="24"/>
            </w:rPr>
          </w:rPrChange>
        </w:rPr>
        <w:t xml:space="preserve">.17. </w:t>
      </w:r>
      <w:r w:rsidRPr="30ED58D4" w:rsidR="001A0D8F">
        <w:rPr>
          <w:rFonts w:ascii="Times New Roman" w:hAnsi="Times New Roman" w:eastAsia="Times New Roman" w:cs="Times New Roman"/>
          <w:sz w:val="24"/>
          <w:szCs w:val="24"/>
          <w:rPrChange w:author="Pavlacic, Jeffrey M" w:date="2017-02-05T16:49:00Z" w:id="484">
            <w:rPr>
              <w:rFonts w:ascii="Times New Roman" w:hAnsi="Times New Roman" w:cs="Times New Roman"/>
              <w:sz w:val="24"/>
              <w:szCs w:val="24"/>
            </w:rPr>
          </w:rPrChange>
        </w:rPr>
        <w:t>However, v</w:t>
      </w:r>
      <w:r w:rsidRPr="30ED58D4">
        <w:rPr>
          <w:rFonts w:ascii="Times New Roman" w:hAnsi="Times New Roman" w:eastAsia="Times New Roman" w:cs="Times New Roman"/>
          <w:sz w:val="24"/>
          <w:szCs w:val="24"/>
          <w:rPrChange w:author="Pavlacic, Jeffrey M" w:date="2017-02-05T16:49:00Z" w:id="485">
            <w:rPr>
              <w:rFonts w:ascii="Times New Roman" w:hAnsi="Times New Roman" w:cs="Times New Roman"/>
              <w:sz w:val="24"/>
              <w:szCs w:val="24"/>
            </w:rPr>
          </w:rPrChange>
        </w:rPr>
        <w:t>ery small effect sizes were observed for both analyses.</w:t>
      </w:r>
    </w:p>
    <w:p w:rsidRPr="00F86BDF" w:rsidR="00010283" w:rsidRDefault="00010283" w14:paraId="66B720F6" w14:textId="4C75D850">
      <w:pPr>
        <w:spacing w:line="480" w:lineRule="auto"/>
        <w:jc w:val="both"/>
        <w:outlineLvl w:val="0"/>
        <w:rPr>
          <w:rFonts w:ascii="Times New Roman" w:hAnsi="Times New Roman" w:eastAsia="Times New Roman" w:cs="Times New Roman"/>
          <w:b/>
          <w:bCs/>
          <w:sz w:val="24"/>
          <w:szCs w:val="24"/>
        </w:rPr>
        <w:pPrChange w:author="Pavlacic, Jeffrey M" w:date="2017-02-05T16:49:00Z" w:id="486">
          <w:pPr>
            <w:jc w:val="both"/>
          </w:pPr>
        </w:pPrChange>
      </w:pPr>
      <w:r w:rsidRPr="30ED58D4">
        <w:rPr>
          <w:rFonts w:ascii="Times New Roman" w:hAnsi="Times New Roman" w:eastAsia="Times New Roman" w:cs="Times New Roman"/>
          <w:b/>
          <w:bCs/>
          <w:sz w:val="24"/>
          <w:szCs w:val="24"/>
          <w:rPrChange w:author="Pavlacic, Jeffrey M" w:date="2017-02-05T16:49:00Z" w:id="487">
            <w:rPr>
              <w:rFonts w:ascii="Times New Roman" w:hAnsi="Times New Roman" w:cs="Times New Roman"/>
              <w:b/>
              <w:sz w:val="24"/>
              <w:szCs w:val="24"/>
            </w:rPr>
          </w:rPrChange>
        </w:rPr>
        <w:t>LPQ</w:t>
      </w:r>
      <w:r w:rsidRPr="30ED58D4" w:rsidR="00D07BB6">
        <w:rPr>
          <w:rFonts w:ascii="Times New Roman" w:hAnsi="Times New Roman" w:eastAsia="Times New Roman" w:cs="Times New Roman"/>
          <w:b/>
          <w:bCs/>
          <w:sz w:val="24"/>
          <w:szCs w:val="24"/>
          <w:rPrChange w:author="Pavlacic, Jeffrey M" w:date="2017-02-05T16:49:00Z" w:id="488">
            <w:rPr>
              <w:rFonts w:ascii="Times New Roman" w:hAnsi="Times New Roman" w:cs="Times New Roman"/>
              <w:b/>
              <w:sz w:val="24"/>
              <w:szCs w:val="24"/>
            </w:rPr>
          </w:rPrChange>
        </w:rPr>
        <w:t xml:space="preserve"> Analyses</w:t>
      </w:r>
    </w:p>
    <w:p w:rsidRPr="00DB5DF4" w:rsidR="00DB5DF4" w:rsidRDefault="007C5648" w14:paraId="7B383BEF" w14:textId="0EBF8301">
      <w:pPr>
        <w:spacing w:line="480" w:lineRule="auto"/>
        <w:ind w:firstLine="720"/>
        <w:jc w:val="left"/>
        <w:rPr>
          <w:rFonts w:ascii="Times New Roman" w:hAnsi="Times New Roman" w:eastAsia="Times New Roman" w:cs="Times New Roman"/>
          <w:b/>
          <w:bCs/>
          <w:sz w:val="24"/>
          <w:szCs w:val="24"/>
        </w:rPr>
        <w:pPrChange w:author="Pavlacic, Jeffrey M" w:date="2017-02-05T16:49:00Z" w:id="489">
          <w:pPr>
            <w:ind w:firstLine="720"/>
            <w:jc w:val="left"/>
          </w:pPr>
        </w:pPrChange>
      </w:pPr>
      <w:r w:rsidRPr="30ED58D4">
        <w:rPr>
          <w:rFonts w:ascii="Times New Roman" w:hAnsi="Times New Roman" w:eastAsia="Times New Roman" w:cs="Times New Roman"/>
          <w:sz w:val="24"/>
          <w:szCs w:val="24"/>
          <w:u w:val="single"/>
          <w:rPrChange w:author="Pavlacic, Jeffrey M" w:date="2017-02-05T16:49:00Z" w:id="490">
            <w:rPr>
              <w:rFonts w:ascii="Times New Roman" w:hAnsi="Times New Roman" w:cs="Times New Roman"/>
              <w:sz w:val="24"/>
              <w:szCs w:val="24"/>
              <w:u w:val="single"/>
            </w:rPr>
          </w:rPrChange>
        </w:rPr>
        <w:t>Covariance Matrices Analysis</w:t>
      </w:r>
      <w:r w:rsidRPr="30ED58D4">
        <w:rPr>
          <w:rFonts w:ascii="Times New Roman" w:hAnsi="Times New Roman" w:eastAsia="Times New Roman" w:cs="Times New Roman"/>
          <w:sz w:val="24"/>
          <w:szCs w:val="24"/>
          <w:rPrChange w:author="Pavlacic, Jeffrey M" w:date="2017-02-05T16:49:00Z" w:id="491">
            <w:rPr>
              <w:rFonts w:ascii="Times New Roman" w:hAnsi="Times New Roman" w:cs="Times New Roman"/>
              <w:sz w:val="24"/>
              <w:szCs w:val="24"/>
            </w:rPr>
          </w:rPrChange>
        </w:rPr>
        <w:t xml:space="preserve">. </w:t>
      </w:r>
      <w:r w:rsidRPr="30ED58D4" w:rsidR="00DB5DF4">
        <w:rPr>
          <w:rFonts w:ascii="Times New Roman" w:hAnsi="Times New Roman" w:eastAsia="Times New Roman" w:cs="Times New Roman"/>
          <w:sz w:val="24"/>
          <w:szCs w:val="24"/>
          <w:rPrChange w:author="Pavlacic, Jeffrey M" w:date="2017-02-05T16:49:00Z" w:id="492">
            <w:rPr>
              <w:rFonts w:ascii="Times New Roman" w:hAnsi="Times New Roman" w:cs="Times New Roman"/>
              <w:sz w:val="24"/>
              <w:szCs w:val="24"/>
            </w:rPr>
          </w:rPrChange>
        </w:rPr>
        <w:t xml:space="preserve">The covariance tables from paper forms and those questions delivered not randomly by a computer indicated excellent model </w:t>
      </w:r>
      <w:r w:rsidRPr="30ED58D4">
        <w:rPr>
          <w:rFonts w:ascii="Times New Roman" w:hAnsi="Times New Roman" w:eastAsia="Times New Roman" w:cs="Times New Roman"/>
          <w:sz w:val="24"/>
          <w:szCs w:val="24"/>
          <w:rPrChange w:author="Pavlacic, Jeffrey M" w:date="2017-02-05T16:49:00Z" w:id="493">
            <w:rPr>
              <w:rFonts w:ascii="Times New Roman" w:hAnsi="Times New Roman" w:cs="Times New Roman"/>
              <w:sz w:val="24"/>
              <w:szCs w:val="24"/>
            </w:rPr>
          </w:rPrChange>
        </w:rPr>
        <w:t>fit, RMSE</w:t>
      </w:r>
      <w:r w:rsidRPr="30ED58D4" w:rsidR="00E1441B">
        <w:rPr>
          <w:rFonts w:ascii="Times New Roman" w:hAnsi="Times New Roman" w:eastAsia="Times New Roman" w:cs="Times New Roman"/>
          <w:sz w:val="24"/>
          <w:szCs w:val="24"/>
          <w:rPrChange w:author="Pavlacic, Jeffrey M" w:date="2017-02-05T16:49:00Z" w:id="494">
            <w:rPr>
              <w:rFonts w:ascii="Times New Roman" w:hAnsi="Times New Roman" w:cs="Times New Roman"/>
              <w:sz w:val="24"/>
              <w:szCs w:val="24"/>
            </w:rPr>
          </w:rPrChange>
        </w:rPr>
        <w:t xml:space="preserve"> = .04. Likewise, covariance tables from questions </w:t>
      </w:r>
      <w:r w:rsidRPr="30ED58D4" w:rsidR="00DB5DF4">
        <w:rPr>
          <w:rFonts w:ascii="Times New Roman" w:hAnsi="Times New Roman" w:eastAsia="Times New Roman" w:cs="Times New Roman"/>
          <w:sz w:val="24"/>
          <w:szCs w:val="24"/>
          <w:rPrChange w:author="Pavlacic, Jeffrey M" w:date="2017-02-05T16:49:00Z" w:id="495">
            <w:rPr>
              <w:rFonts w:ascii="Times New Roman" w:hAnsi="Times New Roman" w:cs="Times New Roman"/>
              <w:sz w:val="24"/>
              <w:szCs w:val="24"/>
            </w:rPr>
          </w:rPrChange>
        </w:rPr>
        <w:t>delivered</w:t>
      </w:r>
      <w:r w:rsidRPr="30ED58D4" w:rsidR="00E1441B">
        <w:rPr>
          <w:rFonts w:ascii="Times New Roman" w:hAnsi="Times New Roman" w:eastAsia="Times New Roman" w:cs="Times New Roman"/>
          <w:sz w:val="24"/>
          <w:szCs w:val="24"/>
          <w:rPrChange w:author="Pavlacic, Jeffrey M" w:date="2017-02-05T16:49:00Z" w:id="496">
            <w:rPr>
              <w:rFonts w:ascii="Times New Roman" w:hAnsi="Times New Roman" w:cs="Times New Roman"/>
              <w:sz w:val="24"/>
              <w:szCs w:val="24"/>
            </w:rPr>
          </w:rPrChange>
        </w:rPr>
        <w:t xml:space="preserve"> not randomly on a computer</w:t>
      </w:r>
      <w:r w:rsidRPr="30ED58D4" w:rsidR="00DB5DF4">
        <w:rPr>
          <w:rFonts w:ascii="Times New Roman" w:hAnsi="Times New Roman" w:eastAsia="Times New Roman" w:cs="Times New Roman"/>
          <w:sz w:val="24"/>
          <w:szCs w:val="24"/>
          <w:rPrChange w:author="Pavlacic, Jeffrey M" w:date="2017-02-05T16:49:00Z" w:id="497">
            <w:rPr>
              <w:rFonts w:ascii="Times New Roman" w:hAnsi="Times New Roman" w:cs="Times New Roman"/>
              <w:sz w:val="24"/>
              <w:szCs w:val="24"/>
            </w:rPr>
          </w:rPrChange>
        </w:rPr>
        <w:t xml:space="preserve"> fit</w:t>
      </w:r>
      <w:r w:rsidRPr="30ED58D4" w:rsidR="00E1441B">
        <w:rPr>
          <w:rFonts w:ascii="Times New Roman" w:hAnsi="Times New Roman" w:eastAsia="Times New Roman" w:cs="Times New Roman"/>
          <w:sz w:val="24"/>
          <w:szCs w:val="24"/>
          <w:rPrChange w:author="Pavlacic, Jeffrey M" w:date="2017-02-05T16:49:00Z" w:id="498">
            <w:rPr>
              <w:rFonts w:ascii="Times New Roman" w:hAnsi="Times New Roman" w:cs="Times New Roman"/>
              <w:sz w:val="24"/>
              <w:szCs w:val="24"/>
            </w:rPr>
          </w:rPrChange>
        </w:rPr>
        <w:t xml:space="preserve"> excellently</w:t>
      </w:r>
      <w:r w:rsidRPr="30ED58D4" w:rsidR="00DB5DF4">
        <w:rPr>
          <w:rFonts w:ascii="Times New Roman" w:hAnsi="Times New Roman" w:eastAsia="Times New Roman" w:cs="Times New Roman"/>
          <w:sz w:val="24"/>
          <w:szCs w:val="24"/>
          <w:rPrChange w:author="Pavlacic, Jeffrey M" w:date="2017-02-05T16:49:00Z" w:id="499">
            <w:rPr>
              <w:rFonts w:ascii="Times New Roman" w:hAnsi="Times New Roman" w:cs="Times New Roman"/>
              <w:sz w:val="24"/>
              <w:szCs w:val="24"/>
            </w:rPr>
          </w:rPrChange>
        </w:rPr>
        <w:t xml:space="preserve"> with </w:t>
      </w:r>
      <w:r w:rsidRPr="30ED58D4" w:rsidR="00E1441B">
        <w:rPr>
          <w:rFonts w:ascii="Times New Roman" w:hAnsi="Times New Roman" w:eastAsia="Times New Roman" w:cs="Times New Roman"/>
          <w:sz w:val="24"/>
          <w:szCs w:val="24"/>
          <w:rPrChange w:author="Pavlacic, Jeffrey M" w:date="2017-02-05T16:49:00Z" w:id="500">
            <w:rPr>
              <w:rFonts w:ascii="Times New Roman" w:hAnsi="Times New Roman" w:cs="Times New Roman"/>
              <w:sz w:val="24"/>
              <w:szCs w:val="24"/>
            </w:rPr>
          </w:rPrChange>
        </w:rPr>
        <w:t xml:space="preserve">those delivered </w:t>
      </w:r>
      <w:r w:rsidRPr="30ED58D4">
        <w:rPr>
          <w:rFonts w:ascii="Times New Roman" w:hAnsi="Times New Roman" w:eastAsia="Times New Roman" w:cs="Times New Roman"/>
          <w:sz w:val="24"/>
          <w:szCs w:val="24"/>
          <w:rPrChange w:author="Pavlacic, Jeffrey M" w:date="2017-02-05T16:49:00Z" w:id="501">
            <w:rPr>
              <w:rFonts w:ascii="Times New Roman" w:hAnsi="Times New Roman" w:cs="Times New Roman"/>
              <w:sz w:val="24"/>
              <w:szCs w:val="24"/>
            </w:rPr>
          </w:rPrChange>
        </w:rPr>
        <w:t>randomly on a computer, RMSE = .02. These RMSE</w:t>
      </w:r>
      <w:r w:rsidRPr="30ED58D4" w:rsidR="00E1441B">
        <w:rPr>
          <w:rFonts w:ascii="Times New Roman" w:hAnsi="Times New Roman" w:eastAsia="Times New Roman" w:cs="Times New Roman"/>
          <w:sz w:val="24"/>
          <w:szCs w:val="24"/>
          <w:rPrChange w:author="Pavlacic, Jeffrey M" w:date="2017-02-05T16:49:00Z" w:id="502">
            <w:rPr>
              <w:rFonts w:ascii="Times New Roman" w:hAnsi="Times New Roman" w:cs="Times New Roman"/>
              <w:sz w:val="24"/>
              <w:szCs w:val="24"/>
            </w:rPr>
          </w:rPrChange>
        </w:rPr>
        <w:t xml:space="preserve"> values indicate tha</w:t>
      </w:r>
      <w:r w:rsidRPr="30ED58D4">
        <w:rPr>
          <w:rFonts w:ascii="Times New Roman" w:hAnsi="Times New Roman" w:eastAsia="Times New Roman" w:cs="Times New Roman"/>
          <w:sz w:val="24"/>
          <w:szCs w:val="24"/>
          <w:rPrChange w:author="Pavlacic, Jeffrey M" w:date="2017-02-05T16:49:00Z" w:id="503">
            <w:rPr>
              <w:rFonts w:ascii="Times New Roman" w:hAnsi="Times New Roman" w:cs="Times New Roman"/>
              <w:sz w:val="24"/>
              <w:szCs w:val="24"/>
            </w:rPr>
          </w:rPrChange>
        </w:rPr>
        <w:t xml:space="preserve">t the covariance tables were nearly </w:t>
      </w:r>
      <w:commentRangeStart w:id="504"/>
      <w:r w:rsidRPr="30ED58D4">
        <w:rPr>
          <w:rFonts w:ascii="Times New Roman" w:hAnsi="Times New Roman" w:eastAsia="Times New Roman" w:cs="Times New Roman"/>
          <w:sz w:val="24"/>
          <w:szCs w:val="24"/>
          <w:rPrChange w:author="Pavlacic, Jeffrey M" w:date="2017-02-05T16:49:00Z" w:id="505">
            <w:rPr>
              <w:rFonts w:ascii="Times New Roman" w:hAnsi="Times New Roman" w:cs="Times New Roman"/>
              <w:sz w:val="24"/>
              <w:szCs w:val="24"/>
            </w:rPr>
          </w:rPrChange>
        </w:rPr>
        <w:t>identical</w:t>
      </w:r>
      <w:commentRangeEnd w:id="504"/>
      <w:r>
        <w:rPr>
          <w:rStyle w:val="CommentReference"/>
        </w:rPr>
        <w:commentReference w:id="504"/>
      </w:r>
      <w:r w:rsidRPr="30ED58D4">
        <w:rPr>
          <w:rFonts w:ascii="Times New Roman" w:hAnsi="Times New Roman" w:eastAsia="Times New Roman" w:cs="Times New Roman"/>
          <w:sz w:val="24"/>
          <w:szCs w:val="24"/>
          <w:rPrChange w:author="Pavlacic, Jeffrey M" w:date="2017-02-05T16:49:00Z" w:id="506">
            <w:rPr>
              <w:rFonts w:ascii="Times New Roman" w:hAnsi="Times New Roman" w:cs="Times New Roman"/>
              <w:sz w:val="24"/>
              <w:szCs w:val="24"/>
            </w:rPr>
          </w:rPrChange>
        </w:rPr>
        <w:t xml:space="preserve">. </w:t>
      </w:r>
    </w:p>
    <w:p w:rsidRPr="00E67E5C" w:rsidR="00E1441B" w:rsidRDefault="00E67E5C" w14:paraId="1EFCEA82" w14:textId="1FA476F4">
      <w:pPr>
        <w:spacing w:line="480" w:lineRule="auto"/>
        <w:ind w:firstLine="720"/>
        <w:jc w:val="left"/>
        <w:rPr>
          <w:rFonts w:ascii="Times New Roman" w:hAnsi="Times New Roman" w:eastAsia="Times New Roman" w:cs="Times New Roman"/>
          <w:b/>
          <w:bCs/>
          <w:sz w:val="24"/>
          <w:szCs w:val="24"/>
        </w:rPr>
        <w:pPrChange w:author="Pavlacic, Jeffrey M" w:date="2017-02-05T17:01:00Z" w:id="507">
          <w:pPr>
            <w:ind w:firstLine="720"/>
            <w:jc w:val="left"/>
          </w:pPr>
        </w:pPrChange>
      </w:pPr>
      <w:r w:rsidRPr="30ED58D4">
        <w:rPr>
          <w:rFonts w:ascii="Times New Roman" w:hAnsi="Times New Roman" w:eastAsia="Times New Roman" w:cs="Times New Roman"/>
          <w:sz w:val="24"/>
          <w:szCs w:val="24"/>
          <w:u w:val="single"/>
          <w:rPrChange w:author="Pavlacic, Jeffrey M" w:date="2017-02-05T16:49:00Z" w:id="508">
            <w:rPr>
              <w:rFonts w:ascii="Times New Roman" w:hAnsi="Times New Roman" w:cs="Times New Roman"/>
              <w:sz w:val="24"/>
              <w:szCs w:val="24"/>
              <w:u w:val="single"/>
            </w:rPr>
          </w:rPrChange>
        </w:rPr>
        <w:t>Item Means.</w:t>
      </w:r>
      <w:r w:rsidRPr="30ED58D4">
        <w:rPr>
          <w:rFonts w:ascii="Times New Roman" w:hAnsi="Times New Roman" w:eastAsia="Times New Roman" w:cs="Times New Roman"/>
          <w:b/>
          <w:bCs/>
          <w:sz w:val="24"/>
          <w:szCs w:val="24"/>
          <w:rPrChange w:author="Pavlacic, Jeffrey M" w:date="2017-02-05T16:49:00Z" w:id="509">
            <w:rPr>
              <w:rFonts w:ascii="Times New Roman" w:hAnsi="Times New Roman" w:cs="Times New Roman"/>
              <w:b/>
              <w:sz w:val="24"/>
              <w:szCs w:val="24"/>
            </w:rPr>
          </w:rPrChange>
        </w:rPr>
        <w:t xml:space="preserve"> </w:t>
      </w:r>
      <w:r w:rsidRPr="30ED58D4">
        <w:rPr>
          <w:rFonts w:ascii="Times New Roman" w:hAnsi="Times New Roman" w:eastAsia="Times New Roman" w:cs="Times New Roman"/>
          <w:sz w:val="24"/>
          <w:szCs w:val="24"/>
          <w:rPrChange w:author="Pavlacic, Jeffrey M" w:date="2017-02-05T16:49:00Z" w:id="510">
            <w:rPr>
              <w:rFonts w:ascii="Times New Roman" w:hAnsi="Times New Roman" w:cs="Times New Roman"/>
              <w:sz w:val="24"/>
              <w:szCs w:val="24"/>
            </w:rPr>
          </w:rPrChange>
        </w:rPr>
        <w:t>Dependent</w:t>
      </w:r>
      <w:r w:rsidRPr="30ED58D4" w:rsidR="00E1441B">
        <w:rPr>
          <w:rFonts w:ascii="Times New Roman" w:hAnsi="Times New Roman" w:eastAsia="Times New Roman" w:cs="Times New Roman"/>
          <w:sz w:val="24"/>
          <w:szCs w:val="24"/>
          <w:rPrChange w:author="Pavlacic, Jeffrey M" w:date="2017-02-05T16:49:00Z" w:id="511">
            <w:rPr>
              <w:rFonts w:ascii="Times New Roman" w:hAnsi="Times New Roman" w:cs="Times New Roman"/>
              <w:sz w:val="24"/>
              <w:szCs w:val="24"/>
            </w:rPr>
          </w:rPrChange>
        </w:rPr>
        <w:t xml:space="preserve"> </w:t>
      </w:r>
      <w:r w:rsidRPr="625B5181" w:rsidR="00E1441B">
        <w:rPr>
          <w:rFonts w:ascii="Times New Roman" w:hAnsi="Times New Roman" w:eastAsia="Times New Roman" w:cs="Times New Roman"/>
          <w:i/>
          <w:iCs/>
          <w:sz w:val="24"/>
          <w:szCs w:val="24"/>
          <w:rPrChange w:author="Pavlacic, Jeffrey M" w:date="2017-02-05T17:01:00Z" w:id="512">
            <w:rPr>
              <w:rFonts w:ascii="Times New Roman" w:hAnsi="Times New Roman" w:cs="Times New Roman"/>
              <w:i/>
              <w:sz w:val="24"/>
              <w:szCs w:val="24"/>
            </w:rPr>
          </w:rPrChange>
        </w:rPr>
        <w:t>t</w:t>
      </w:r>
      <w:r w:rsidRPr="30ED58D4" w:rsidR="00E1441B">
        <w:rPr>
          <w:rFonts w:ascii="Times New Roman" w:hAnsi="Times New Roman" w:eastAsia="Times New Roman" w:cs="Times New Roman"/>
          <w:sz w:val="24"/>
          <w:szCs w:val="24"/>
          <w:rPrChange w:author="Pavlacic, Jeffrey M" w:date="2017-02-05T16:49:00Z" w:id="513">
            <w:rPr>
              <w:rFonts w:ascii="Times New Roman" w:hAnsi="Times New Roman" w:cs="Times New Roman"/>
              <w:sz w:val="24"/>
              <w:szCs w:val="24"/>
            </w:rPr>
          </w:rPrChange>
        </w:rPr>
        <w:t xml:space="preserve">-tests were conducted on the mean scores </w:t>
      </w:r>
      <w:r w:rsidRPr="30ED58D4" w:rsidR="008F5EA8">
        <w:rPr>
          <w:rFonts w:ascii="Times New Roman" w:hAnsi="Times New Roman" w:eastAsia="Times New Roman" w:cs="Times New Roman"/>
          <w:sz w:val="24"/>
          <w:szCs w:val="24"/>
          <w:rPrChange w:author="Pavlacic, Jeffrey M" w:date="2017-02-05T16:49:00Z" w:id="514">
            <w:rPr>
              <w:rFonts w:ascii="Times New Roman" w:hAnsi="Times New Roman" w:cs="Times New Roman"/>
              <w:sz w:val="24"/>
              <w:szCs w:val="24"/>
            </w:rPr>
          </w:rPrChange>
        </w:rPr>
        <w:t>showed that q</w:t>
      </w:r>
      <w:r w:rsidRPr="30ED58D4" w:rsidR="00E1441B">
        <w:rPr>
          <w:rFonts w:ascii="Times New Roman" w:hAnsi="Times New Roman" w:eastAsia="Times New Roman" w:cs="Times New Roman"/>
          <w:sz w:val="24"/>
          <w:szCs w:val="24"/>
          <w:rPrChange w:author="Pavlacic, Jeffrey M" w:date="2017-02-05T16:49:00Z" w:id="515">
            <w:rPr>
              <w:rFonts w:ascii="Times New Roman" w:hAnsi="Times New Roman" w:cs="Times New Roman"/>
              <w:sz w:val="24"/>
              <w:szCs w:val="24"/>
            </w:rPr>
          </w:rPrChange>
        </w:rPr>
        <w:t xml:space="preserve">uestionnaires delivered on paper were significantly different from those delivered not randomly on a computer, </w:t>
      </w:r>
      <w:proofErr w:type="gramStart"/>
      <w:r w:rsidRPr="625B5181" w:rsidR="00E1441B">
        <w:rPr>
          <w:rFonts w:ascii="Times New Roman" w:hAnsi="Times New Roman" w:eastAsia="Times New Roman" w:cs="Times New Roman"/>
          <w:i/>
          <w:iCs/>
          <w:sz w:val="24"/>
          <w:szCs w:val="24"/>
          <w:rPrChange w:author="Pavlacic, Jeffrey M" w:date="2017-02-05T17:01:00Z" w:id="516">
            <w:rPr>
              <w:rFonts w:ascii="Times New Roman" w:hAnsi="Times New Roman" w:cs="Times New Roman"/>
              <w:i/>
              <w:sz w:val="24"/>
              <w:szCs w:val="24"/>
            </w:rPr>
          </w:rPrChange>
        </w:rPr>
        <w:t>t</w:t>
      </w:r>
      <w:r w:rsidRPr="30ED58D4" w:rsidR="00E1441B">
        <w:rPr>
          <w:rFonts w:ascii="Times New Roman" w:hAnsi="Times New Roman" w:eastAsia="Times New Roman" w:cs="Times New Roman"/>
          <w:sz w:val="24"/>
          <w:szCs w:val="24"/>
          <w:rPrChange w:author="Pavlacic, Jeffrey M" w:date="2017-02-05T16:49:00Z" w:id="517">
            <w:rPr>
              <w:rFonts w:ascii="Times New Roman" w:hAnsi="Times New Roman" w:cs="Times New Roman"/>
              <w:sz w:val="24"/>
              <w:szCs w:val="24"/>
            </w:rPr>
          </w:rPrChange>
        </w:rPr>
        <w:t>(</w:t>
      </w:r>
      <w:proofErr w:type="gramEnd"/>
      <w:r w:rsidRPr="30ED58D4" w:rsidR="00E1441B">
        <w:rPr>
          <w:rFonts w:ascii="Times New Roman" w:hAnsi="Times New Roman" w:eastAsia="Times New Roman" w:cs="Times New Roman"/>
          <w:sz w:val="24"/>
          <w:szCs w:val="24"/>
          <w:rPrChange w:author="Pavlacic, Jeffrey M" w:date="2017-02-05T16:49:00Z" w:id="518">
            <w:rPr>
              <w:rFonts w:ascii="Times New Roman" w:hAnsi="Times New Roman" w:cs="Times New Roman"/>
              <w:sz w:val="24"/>
              <w:szCs w:val="24"/>
            </w:rPr>
          </w:rPrChange>
        </w:rPr>
        <w:t xml:space="preserve">19) = -10.05, </w:t>
      </w:r>
      <w:r w:rsidRPr="625B5181" w:rsidR="00E1441B">
        <w:rPr>
          <w:rFonts w:ascii="Times New Roman" w:hAnsi="Times New Roman" w:eastAsia="Times New Roman" w:cs="Times New Roman"/>
          <w:i/>
          <w:iCs/>
          <w:sz w:val="24"/>
          <w:szCs w:val="24"/>
          <w:rPrChange w:author="Pavlacic, Jeffrey M" w:date="2017-02-05T17:01:00Z" w:id="519">
            <w:rPr>
              <w:rFonts w:ascii="Times New Roman" w:hAnsi="Times New Roman" w:cs="Times New Roman"/>
              <w:i/>
              <w:sz w:val="24"/>
              <w:szCs w:val="24"/>
            </w:rPr>
          </w:rPrChange>
        </w:rPr>
        <w:t>p</w:t>
      </w:r>
      <w:r w:rsidRPr="30ED58D4" w:rsidR="00E1441B">
        <w:rPr>
          <w:rFonts w:ascii="Times New Roman" w:hAnsi="Times New Roman" w:eastAsia="Times New Roman" w:cs="Times New Roman"/>
          <w:sz w:val="24"/>
          <w:szCs w:val="24"/>
          <w:rPrChange w:author="Pavlacic, Jeffrey M" w:date="2017-02-05T16:49:00Z" w:id="520">
            <w:rPr>
              <w:rFonts w:ascii="Times New Roman" w:hAnsi="Times New Roman" w:cs="Times New Roman"/>
              <w:sz w:val="24"/>
              <w:szCs w:val="24"/>
            </w:rPr>
          </w:rPrChange>
        </w:rPr>
        <w:t xml:space="preserve"> &lt; .001, </w:t>
      </w:r>
      <w:proofErr w:type="spellStart"/>
      <w:r w:rsidRPr="625B5181" w:rsidR="00E1441B">
        <w:rPr>
          <w:rFonts w:ascii="Times New Roman" w:hAnsi="Times New Roman" w:eastAsia="Times New Roman" w:cs="Times New Roman"/>
          <w:i/>
          <w:iCs/>
          <w:sz w:val="24"/>
          <w:szCs w:val="24"/>
          <w:rPrChange w:author="Pavlacic, Jeffrey M" w:date="2017-02-05T17:01:00Z" w:id="521">
            <w:rPr>
              <w:rFonts w:ascii="Times New Roman" w:hAnsi="Times New Roman" w:cs="Times New Roman"/>
              <w:i/>
              <w:sz w:val="24"/>
              <w:szCs w:val="24"/>
            </w:rPr>
          </w:rPrChange>
        </w:rPr>
        <w:t>d</w:t>
      </w:r>
      <w:r w:rsidRPr="625B5181" w:rsidR="008F5EA8">
        <w:rPr>
          <w:rFonts w:ascii="Times New Roman" w:hAnsi="Times New Roman" w:eastAsia="Times New Roman" w:cs="Times New Roman"/>
          <w:i/>
          <w:iCs/>
          <w:sz w:val="24"/>
          <w:szCs w:val="24"/>
          <w:vertAlign w:val="subscript"/>
          <w:rPrChange w:author="Pavlacic, Jeffrey M" w:date="2017-02-05T17:01:00Z" w:id="522">
            <w:rPr>
              <w:rFonts w:ascii="Times New Roman" w:hAnsi="Times New Roman" w:cs="Times New Roman"/>
              <w:i/>
              <w:sz w:val="24"/>
              <w:szCs w:val="24"/>
              <w:vertAlign w:val="subscript"/>
            </w:rPr>
          </w:rPrChange>
        </w:rPr>
        <w:t>avg</w:t>
      </w:r>
      <w:proofErr w:type="spellEnd"/>
      <w:r w:rsidRPr="30ED58D4" w:rsidR="00E1441B">
        <w:rPr>
          <w:rFonts w:ascii="Times New Roman" w:hAnsi="Times New Roman" w:eastAsia="Times New Roman" w:cs="Times New Roman"/>
          <w:sz w:val="24"/>
          <w:szCs w:val="24"/>
          <w:rPrChange w:author="Pavlacic, Jeffrey M" w:date="2017-02-05T16:49:00Z" w:id="523">
            <w:rPr>
              <w:rFonts w:ascii="Times New Roman" w:hAnsi="Times New Roman" w:cs="Times New Roman"/>
              <w:sz w:val="24"/>
              <w:szCs w:val="24"/>
            </w:rPr>
          </w:rPrChange>
        </w:rPr>
        <w:t xml:space="preserve"> = </w:t>
      </w:r>
      <w:r w:rsidRPr="30ED58D4" w:rsidR="008F5EA8">
        <w:rPr>
          <w:rFonts w:ascii="Times New Roman" w:hAnsi="Times New Roman" w:eastAsia="Times New Roman" w:cs="Times New Roman"/>
          <w:sz w:val="24"/>
          <w:szCs w:val="24"/>
          <w:rPrChange w:author="Pavlacic, Jeffrey M" w:date="2017-02-05T16:49:00Z" w:id="524">
            <w:rPr>
              <w:rFonts w:ascii="Times New Roman" w:hAnsi="Times New Roman" w:cs="Times New Roman"/>
              <w:sz w:val="24"/>
              <w:szCs w:val="24"/>
            </w:rPr>
          </w:rPrChange>
        </w:rPr>
        <w:t>0</w:t>
      </w:r>
      <w:r w:rsidRPr="30ED58D4" w:rsidR="00E1441B">
        <w:rPr>
          <w:rFonts w:ascii="Times New Roman" w:hAnsi="Times New Roman" w:eastAsia="Times New Roman" w:cs="Times New Roman"/>
          <w:sz w:val="24"/>
          <w:szCs w:val="24"/>
          <w:rPrChange w:author="Pavlacic, Jeffrey M" w:date="2017-02-05T16:49:00Z" w:id="525">
            <w:rPr>
              <w:rFonts w:ascii="Times New Roman" w:hAnsi="Times New Roman" w:cs="Times New Roman"/>
              <w:sz w:val="24"/>
              <w:szCs w:val="24"/>
            </w:rPr>
          </w:rPrChange>
        </w:rPr>
        <w:t xml:space="preserve">.62. However, questions delivered randomly on a computer were not different from those delivered not randomly </w:t>
      </w:r>
      <w:r w:rsidR="001327E1">
        <w:rPr>
          <w:rFonts w:ascii="Times New Roman" w:hAnsi="Times New Roman" w:eastAsia="Times New Roman" w:cs="Times New Roman"/>
          <w:sz w:val="24"/>
          <w:szCs w:val="24"/>
        </w:rPr>
        <w:t xml:space="preserve">on paper, </w:t>
      </w:r>
      <w:proofErr w:type="gramStart"/>
      <w:r w:rsidRPr="625B5181" w:rsidR="00E1441B">
        <w:rPr>
          <w:rFonts w:ascii="Times New Roman" w:hAnsi="Times New Roman" w:eastAsia="Times New Roman" w:cs="Times New Roman"/>
          <w:i/>
          <w:iCs/>
          <w:sz w:val="24"/>
          <w:szCs w:val="24"/>
          <w:rPrChange w:author="Pavlacic, Jeffrey M" w:date="2017-02-05T17:01:00Z" w:id="526">
            <w:rPr>
              <w:rFonts w:ascii="Times New Roman" w:hAnsi="Times New Roman" w:cs="Times New Roman"/>
              <w:i/>
              <w:sz w:val="24"/>
              <w:szCs w:val="24"/>
            </w:rPr>
          </w:rPrChange>
        </w:rPr>
        <w:t>t</w:t>
      </w:r>
      <w:r w:rsidRPr="30ED58D4" w:rsidR="00E1441B">
        <w:rPr>
          <w:rFonts w:ascii="Times New Roman" w:hAnsi="Times New Roman" w:eastAsia="Times New Roman" w:cs="Times New Roman"/>
          <w:sz w:val="24"/>
          <w:szCs w:val="24"/>
          <w:rPrChange w:author="Pavlacic, Jeffrey M" w:date="2017-02-05T16:49:00Z" w:id="527">
            <w:rPr>
              <w:rFonts w:ascii="Times New Roman" w:hAnsi="Times New Roman" w:cs="Times New Roman"/>
              <w:sz w:val="24"/>
              <w:szCs w:val="24"/>
            </w:rPr>
          </w:rPrChange>
        </w:rPr>
        <w:t>(</w:t>
      </w:r>
      <w:proofErr w:type="gramEnd"/>
      <w:r w:rsidRPr="30ED58D4" w:rsidR="00E1441B">
        <w:rPr>
          <w:rFonts w:ascii="Times New Roman" w:hAnsi="Times New Roman" w:eastAsia="Times New Roman" w:cs="Times New Roman"/>
          <w:sz w:val="24"/>
          <w:szCs w:val="24"/>
          <w:rPrChange w:author="Pavlacic, Jeffrey M" w:date="2017-02-05T16:49:00Z" w:id="528">
            <w:rPr>
              <w:rFonts w:ascii="Times New Roman" w:hAnsi="Times New Roman" w:cs="Times New Roman"/>
              <w:sz w:val="24"/>
              <w:szCs w:val="24"/>
            </w:rPr>
          </w:rPrChange>
        </w:rPr>
        <w:t xml:space="preserve">19) = 0.22, </w:t>
      </w:r>
      <w:r w:rsidRPr="625B5181" w:rsidR="00E1441B">
        <w:rPr>
          <w:rFonts w:ascii="Times New Roman" w:hAnsi="Times New Roman" w:eastAsia="Times New Roman" w:cs="Times New Roman"/>
          <w:i/>
          <w:iCs/>
          <w:sz w:val="24"/>
          <w:szCs w:val="24"/>
          <w:rPrChange w:author="Pavlacic, Jeffrey M" w:date="2017-02-05T17:01:00Z" w:id="529">
            <w:rPr>
              <w:rFonts w:ascii="Times New Roman" w:hAnsi="Times New Roman" w:cs="Times New Roman"/>
              <w:i/>
              <w:sz w:val="24"/>
              <w:szCs w:val="24"/>
            </w:rPr>
          </w:rPrChange>
        </w:rPr>
        <w:t>p</w:t>
      </w:r>
      <w:r w:rsidRPr="30ED58D4" w:rsidR="00E1441B">
        <w:rPr>
          <w:rFonts w:ascii="Times New Roman" w:hAnsi="Times New Roman" w:eastAsia="Times New Roman" w:cs="Times New Roman"/>
          <w:sz w:val="24"/>
          <w:szCs w:val="24"/>
          <w:rPrChange w:author="Pavlacic, Jeffrey M" w:date="2017-02-05T16:49:00Z" w:id="530">
            <w:rPr>
              <w:rFonts w:ascii="Times New Roman" w:hAnsi="Times New Roman" w:cs="Times New Roman"/>
              <w:sz w:val="24"/>
              <w:szCs w:val="24"/>
            </w:rPr>
          </w:rPrChange>
        </w:rPr>
        <w:t xml:space="preserve"> = .83, </w:t>
      </w:r>
      <w:proofErr w:type="spellStart"/>
      <w:r w:rsidRPr="625B5181" w:rsidR="008F5EA8">
        <w:rPr>
          <w:rFonts w:ascii="Times New Roman" w:hAnsi="Times New Roman" w:eastAsia="Times New Roman" w:cs="Times New Roman"/>
          <w:i/>
          <w:iCs/>
          <w:sz w:val="24"/>
          <w:szCs w:val="24"/>
          <w:rPrChange w:author="Pavlacic, Jeffrey M" w:date="2017-02-05T17:01:00Z" w:id="531">
            <w:rPr>
              <w:rFonts w:ascii="Times New Roman" w:hAnsi="Times New Roman" w:cs="Times New Roman"/>
              <w:i/>
              <w:sz w:val="24"/>
              <w:szCs w:val="24"/>
            </w:rPr>
          </w:rPrChange>
        </w:rPr>
        <w:t>d</w:t>
      </w:r>
      <w:r w:rsidRPr="625B5181" w:rsidR="008F5EA8">
        <w:rPr>
          <w:rFonts w:ascii="Times New Roman" w:hAnsi="Times New Roman" w:eastAsia="Times New Roman" w:cs="Times New Roman"/>
          <w:i/>
          <w:iCs/>
          <w:sz w:val="24"/>
          <w:szCs w:val="24"/>
          <w:vertAlign w:val="subscript"/>
          <w:rPrChange w:author="Pavlacic, Jeffrey M" w:date="2017-02-05T17:01:00Z" w:id="532">
            <w:rPr>
              <w:rFonts w:ascii="Times New Roman" w:hAnsi="Times New Roman" w:cs="Times New Roman"/>
              <w:i/>
              <w:sz w:val="24"/>
              <w:szCs w:val="24"/>
              <w:vertAlign w:val="subscript"/>
            </w:rPr>
          </w:rPrChange>
        </w:rPr>
        <w:t>avg</w:t>
      </w:r>
      <w:proofErr w:type="spellEnd"/>
      <w:r w:rsidRPr="30ED58D4" w:rsidR="00E1441B">
        <w:rPr>
          <w:rFonts w:ascii="Times New Roman" w:hAnsi="Times New Roman" w:eastAsia="Times New Roman" w:cs="Times New Roman"/>
          <w:sz w:val="24"/>
          <w:szCs w:val="24"/>
          <w:rPrChange w:author="Pavlacic, Jeffrey M" w:date="2017-02-05T16:49:00Z" w:id="533">
            <w:rPr>
              <w:rFonts w:ascii="Times New Roman" w:hAnsi="Times New Roman" w:cs="Times New Roman"/>
              <w:sz w:val="24"/>
              <w:szCs w:val="24"/>
            </w:rPr>
          </w:rPrChange>
        </w:rPr>
        <w:t xml:space="preserve"> = 0.01. These results indicate that paper scores (</w:t>
      </w:r>
      <w:r w:rsidRPr="625B5181" w:rsidR="00E1441B">
        <w:rPr>
          <w:rFonts w:ascii="Times New Roman" w:hAnsi="Times New Roman" w:eastAsia="Times New Roman" w:cs="Times New Roman"/>
          <w:i/>
          <w:iCs/>
          <w:sz w:val="24"/>
          <w:szCs w:val="24"/>
          <w:rPrChange w:author="Pavlacic, Jeffrey M" w:date="2017-02-05T17:01:00Z" w:id="534">
            <w:rPr>
              <w:rFonts w:ascii="Times New Roman" w:hAnsi="Times New Roman" w:cs="Times New Roman"/>
              <w:i/>
              <w:sz w:val="24"/>
              <w:szCs w:val="24"/>
            </w:rPr>
          </w:rPrChange>
        </w:rPr>
        <w:t>M</w:t>
      </w:r>
      <w:r w:rsidRPr="30ED58D4" w:rsidR="00E1441B">
        <w:rPr>
          <w:rFonts w:ascii="Times New Roman" w:hAnsi="Times New Roman" w:eastAsia="Times New Roman" w:cs="Times New Roman"/>
          <w:sz w:val="24"/>
          <w:szCs w:val="24"/>
          <w:rPrChange w:author="Pavlacic, Jeffrey M" w:date="2017-02-05T16:49:00Z" w:id="535">
            <w:rPr>
              <w:rFonts w:ascii="Times New Roman" w:hAnsi="Times New Roman" w:cs="Times New Roman"/>
              <w:sz w:val="24"/>
              <w:szCs w:val="24"/>
            </w:rPr>
          </w:rPrChange>
        </w:rPr>
        <w:t xml:space="preserve"> = 0.80, </w:t>
      </w:r>
      <w:r w:rsidRPr="625B5181" w:rsidR="00E1441B">
        <w:rPr>
          <w:rFonts w:ascii="Times New Roman" w:hAnsi="Times New Roman" w:eastAsia="Times New Roman" w:cs="Times New Roman"/>
          <w:i/>
          <w:iCs/>
          <w:sz w:val="24"/>
          <w:szCs w:val="24"/>
          <w:rPrChange w:author="Pavlacic, Jeffrey M" w:date="2017-02-05T17:01:00Z" w:id="536">
            <w:rPr>
              <w:rFonts w:ascii="Times New Roman" w:hAnsi="Times New Roman" w:cs="Times New Roman"/>
              <w:i/>
              <w:sz w:val="24"/>
              <w:szCs w:val="24"/>
            </w:rPr>
          </w:rPrChange>
        </w:rPr>
        <w:t>SD</w:t>
      </w:r>
      <w:r w:rsidRPr="30ED58D4" w:rsidR="00E1441B">
        <w:rPr>
          <w:rFonts w:ascii="Times New Roman" w:hAnsi="Times New Roman" w:eastAsia="Times New Roman" w:cs="Times New Roman"/>
          <w:sz w:val="24"/>
          <w:szCs w:val="24"/>
          <w:rPrChange w:author="Pavlacic, Jeffrey M" w:date="2017-02-05T16:49:00Z" w:id="537">
            <w:rPr>
              <w:rFonts w:ascii="Times New Roman" w:hAnsi="Times New Roman" w:cs="Times New Roman"/>
              <w:sz w:val="24"/>
              <w:szCs w:val="24"/>
            </w:rPr>
          </w:rPrChange>
        </w:rPr>
        <w:t xml:space="preserve"> = 0.16) have higher item averages than non-random computer scores (</w:t>
      </w:r>
      <w:r w:rsidRPr="625B5181" w:rsidR="00E1441B">
        <w:rPr>
          <w:rFonts w:ascii="Times New Roman" w:hAnsi="Times New Roman" w:eastAsia="Times New Roman" w:cs="Times New Roman"/>
          <w:i/>
          <w:iCs/>
          <w:sz w:val="24"/>
          <w:szCs w:val="24"/>
          <w:rPrChange w:author="Pavlacic, Jeffrey M" w:date="2017-02-05T17:01:00Z" w:id="538">
            <w:rPr>
              <w:rFonts w:ascii="Times New Roman" w:hAnsi="Times New Roman" w:cs="Times New Roman"/>
              <w:i/>
              <w:sz w:val="24"/>
              <w:szCs w:val="24"/>
            </w:rPr>
          </w:rPrChange>
        </w:rPr>
        <w:t>M</w:t>
      </w:r>
      <w:r w:rsidRPr="30ED58D4" w:rsidR="00E1441B">
        <w:rPr>
          <w:rFonts w:ascii="Times New Roman" w:hAnsi="Times New Roman" w:eastAsia="Times New Roman" w:cs="Times New Roman"/>
          <w:sz w:val="24"/>
          <w:szCs w:val="24"/>
          <w:rPrChange w:author="Pavlacic, Jeffrey M" w:date="2017-02-05T16:49:00Z" w:id="539">
            <w:rPr>
              <w:rFonts w:ascii="Times New Roman" w:hAnsi="Times New Roman" w:cs="Times New Roman"/>
              <w:sz w:val="24"/>
              <w:szCs w:val="24"/>
            </w:rPr>
          </w:rPrChange>
        </w:rPr>
        <w:t xml:space="preserve"> = 0.71, </w:t>
      </w:r>
      <w:r w:rsidRPr="625B5181" w:rsidR="00E1441B">
        <w:rPr>
          <w:rFonts w:ascii="Times New Roman" w:hAnsi="Times New Roman" w:eastAsia="Times New Roman" w:cs="Times New Roman"/>
          <w:i/>
          <w:iCs/>
          <w:sz w:val="24"/>
          <w:szCs w:val="24"/>
          <w:rPrChange w:author="Pavlacic, Jeffrey M" w:date="2017-02-05T17:01:00Z" w:id="540">
            <w:rPr>
              <w:rFonts w:ascii="Times New Roman" w:hAnsi="Times New Roman" w:cs="Times New Roman"/>
              <w:i/>
              <w:sz w:val="24"/>
              <w:szCs w:val="24"/>
            </w:rPr>
          </w:rPrChange>
        </w:rPr>
        <w:t>SD</w:t>
      </w:r>
      <w:r w:rsidRPr="30ED58D4" w:rsidR="00E1441B">
        <w:rPr>
          <w:rFonts w:ascii="Times New Roman" w:hAnsi="Times New Roman" w:eastAsia="Times New Roman" w:cs="Times New Roman"/>
          <w:sz w:val="24"/>
          <w:szCs w:val="24"/>
          <w:rPrChange w:author="Pavlacic, Jeffrey M" w:date="2017-02-05T16:49:00Z" w:id="541">
            <w:rPr>
              <w:rFonts w:ascii="Times New Roman" w:hAnsi="Times New Roman" w:cs="Times New Roman"/>
              <w:sz w:val="24"/>
              <w:szCs w:val="24"/>
            </w:rPr>
          </w:rPrChange>
        </w:rPr>
        <w:t xml:space="preserve"> = 0.15), but computer questionnaires that presented the questions in a random format (</w:t>
      </w:r>
      <w:r w:rsidRPr="625B5181" w:rsidR="00E1441B">
        <w:rPr>
          <w:rFonts w:ascii="Times New Roman" w:hAnsi="Times New Roman" w:eastAsia="Times New Roman" w:cs="Times New Roman"/>
          <w:i/>
          <w:iCs/>
          <w:sz w:val="24"/>
          <w:szCs w:val="24"/>
          <w:rPrChange w:author="Pavlacic, Jeffrey M" w:date="2017-02-05T17:01:00Z" w:id="542">
            <w:rPr>
              <w:rFonts w:ascii="Times New Roman" w:hAnsi="Times New Roman" w:cs="Times New Roman"/>
              <w:i/>
              <w:sz w:val="24"/>
              <w:szCs w:val="24"/>
            </w:rPr>
          </w:rPrChange>
        </w:rPr>
        <w:t>M</w:t>
      </w:r>
      <w:r w:rsidRPr="30ED58D4" w:rsidR="00E1441B">
        <w:rPr>
          <w:rFonts w:ascii="Times New Roman" w:hAnsi="Times New Roman" w:eastAsia="Times New Roman" w:cs="Times New Roman"/>
          <w:sz w:val="24"/>
          <w:szCs w:val="24"/>
          <w:rPrChange w:author="Pavlacic, Jeffrey M" w:date="2017-02-05T16:49:00Z" w:id="543">
            <w:rPr>
              <w:rFonts w:ascii="Times New Roman" w:hAnsi="Times New Roman" w:cs="Times New Roman"/>
              <w:sz w:val="24"/>
              <w:szCs w:val="24"/>
            </w:rPr>
          </w:rPrChange>
        </w:rPr>
        <w:t xml:space="preserve"> = 0.71, </w:t>
      </w:r>
      <w:r w:rsidRPr="625B5181" w:rsidR="00E1441B">
        <w:rPr>
          <w:rFonts w:ascii="Times New Roman" w:hAnsi="Times New Roman" w:eastAsia="Times New Roman" w:cs="Times New Roman"/>
          <w:i/>
          <w:iCs/>
          <w:sz w:val="24"/>
          <w:szCs w:val="24"/>
          <w:rPrChange w:author="Pavlacic, Jeffrey M" w:date="2017-02-05T17:01:00Z" w:id="544">
            <w:rPr>
              <w:rFonts w:ascii="Times New Roman" w:hAnsi="Times New Roman" w:cs="Times New Roman"/>
              <w:i/>
              <w:sz w:val="24"/>
              <w:szCs w:val="24"/>
            </w:rPr>
          </w:rPrChange>
        </w:rPr>
        <w:t>SD</w:t>
      </w:r>
      <w:r w:rsidRPr="30ED58D4" w:rsidR="00E1441B">
        <w:rPr>
          <w:rFonts w:ascii="Times New Roman" w:hAnsi="Times New Roman" w:eastAsia="Times New Roman" w:cs="Times New Roman"/>
          <w:sz w:val="24"/>
          <w:szCs w:val="24"/>
          <w:rPrChange w:author="Pavlacic, Jeffrey M" w:date="2017-02-05T16:49:00Z" w:id="545">
            <w:rPr>
              <w:rFonts w:ascii="Times New Roman" w:hAnsi="Times New Roman" w:cs="Times New Roman"/>
              <w:sz w:val="24"/>
              <w:szCs w:val="24"/>
            </w:rPr>
          </w:rPrChange>
        </w:rPr>
        <w:t xml:space="preserve"> = 0.18) were similar to those presented in a non-random (</w:t>
      </w:r>
      <w:r w:rsidRPr="625B5181" w:rsidR="00E1441B">
        <w:rPr>
          <w:rFonts w:ascii="Times New Roman" w:hAnsi="Times New Roman" w:eastAsia="Times New Roman" w:cs="Times New Roman"/>
          <w:i/>
          <w:iCs/>
          <w:sz w:val="24"/>
          <w:szCs w:val="24"/>
          <w:rPrChange w:author="Pavlacic, Jeffrey M" w:date="2017-02-05T17:01:00Z" w:id="546">
            <w:rPr>
              <w:rFonts w:ascii="Times New Roman" w:hAnsi="Times New Roman" w:cs="Times New Roman"/>
              <w:i/>
              <w:sz w:val="24"/>
              <w:szCs w:val="24"/>
            </w:rPr>
          </w:rPrChange>
        </w:rPr>
        <w:t>M</w:t>
      </w:r>
      <w:r w:rsidRPr="30ED58D4" w:rsidR="00E1441B">
        <w:rPr>
          <w:rFonts w:ascii="Times New Roman" w:hAnsi="Times New Roman" w:eastAsia="Times New Roman" w:cs="Times New Roman"/>
          <w:sz w:val="24"/>
          <w:szCs w:val="24"/>
          <w:rPrChange w:author="Pavlacic, Jeffrey M" w:date="2017-02-05T16:49:00Z" w:id="547">
            <w:rPr>
              <w:rFonts w:ascii="Times New Roman" w:hAnsi="Times New Roman" w:cs="Times New Roman"/>
              <w:sz w:val="24"/>
              <w:szCs w:val="24"/>
            </w:rPr>
          </w:rPrChange>
        </w:rPr>
        <w:t xml:space="preserve"> = 0.71, </w:t>
      </w:r>
      <w:r w:rsidRPr="625B5181" w:rsidR="00E1441B">
        <w:rPr>
          <w:rFonts w:ascii="Times New Roman" w:hAnsi="Times New Roman" w:eastAsia="Times New Roman" w:cs="Times New Roman"/>
          <w:i/>
          <w:iCs/>
          <w:sz w:val="24"/>
          <w:szCs w:val="24"/>
          <w:rPrChange w:author="Pavlacic, Jeffrey M" w:date="2017-02-05T17:01:00Z" w:id="548">
            <w:rPr>
              <w:rFonts w:ascii="Times New Roman" w:hAnsi="Times New Roman" w:cs="Times New Roman"/>
              <w:i/>
              <w:sz w:val="24"/>
              <w:szCs w:val="24"/>
            </w:rPr>
          </w:rPrChange>
        </w:rPr>
        <w:t>SD</w:t>
      </w:r>
      <w:r w:rsidRPr="30ED58D4" w:rsidR="00E1441B">
        <w:rPr>
          <w:rFonts w:ascii="Times New Roman" w:hAnsi="Times New Roman" w:eastAsia="Times New Roman" w:cs="Times New Roman"/>
          <w:sz w:val="24"/>
          <w:szCs w:val="24"/>
          <w:rPrChange w:author="Pavlacic, Jeffrey M" w:date="2017-02-05T16:49:00Z" w:id="549">
            <w:rPr>
              <w:rFonts w:ascii="Times New Roman" w:hAnsi="Times New Roman" w:cs="Times New Roman"/>
              <w:sz w:val="24"/>
              <w:szCs w:val="24"/>
            </w:rPr>
          </w:rPrChange>
        </w:rPr>
        <w:t xml:space="preserve"> = 0.15) format on the computer. </w:t>
      </w:r>
      <w:r w:rsidRPr="625B5181" w:rsidR="008F5EA8">
        <w:rPr>
          <w:rFonts w:ascii="Times New Roman" w:hAnsi="Times New Roman" w:eastAsia="Times New Roman" w:cs="Times New Roman"/>
          <w:i/>
          <w:iCs/>
          <w:sz w:val="24"/>
          <w:szCs w:val="24"/>
          <w:rPrChange w:author="Pavlacic, Jeffrey M" w:date="2017-02-05T17:01:00Z" w:id="550">
            <w:rPr>
              <w:rFonts w:ascii="Times New Roman" w:hAnsi="Times New Roman" w:cs="Times New Roman"/>
              <w:i/>
              <w:sz w:val="24"/>
              <w:szCs w:val="24"/>
            </w:rPr>
          </w:rPrChange>
        </w:rPr>
        <w:t>d</w:t>
      </w:r>
      <w:r w:rsidRPr="30ED58D4" w:rsidR="008F5EA8">
        <w:rPr>
          <w:rFonts w:ascii="Times New Roman" w:hAnsi="Times New Roman" w:eastAsia="Times New Roman" w:cs="Times New Roman"/>
          <w:sz w:val="24"/>
          <w:szCs w:val="24"/>
          <w:rPrChange w:author="Pavlacic, Jeffrey M" w:date="2017-02-05T16:49:00Z" w:id="551">
            <w:rPr>
              <w:rFonts w:ascii="Times New Roman" w:hAnsi="Times New Roman" w:cs="Times New Roman"/>
              <w:sz w:val="24"/>
              <w:szCs w:val="24"/>
            </w:rPr>
          </w:rPrChange>
        </w:rPr>
        <w:t xml:space="preserve"> effect sizes were </w:t>
      </w:r>
      <w:r w:rsidRPr="30ED58D4" w:rsidR="008F5EA8">
        <w:rPr>
          <w:rFonts w:ascii="Times New Roman" w:hAnsi="Times New Roman" w:eastAsia="Times New Roman" w:cs="Times New Roman"/>
          <w:sz w:val="24"/>
          <w:szCs w:val="24"/>
          <w:rPrChange w:author="Pavlacic, Jeffrey M" w:date="2017-02-05T16:49:00Z" w:id="552">
            <w:rPr>
              <w:rFonts w:ascii="Times New Roman" w:hAnsi="Times New Roman" w:cs="Times New Roman"/>
              <w:sz w:val="24"/>
              <w:szCs w:val="24"/>
            </w:rPr>
          </w:rPrChange>
        </w:rPr>
        <w:lastRenderedPageBreak/>
        <w:t xml:space="preserve">again calculated for each item between the paper delivery method and non-random computer delivery method. Results are presented in Table </w:t>
      </w:r>
      <w:commentRangeStart w:id="553"/>
      <w:commentRangeStart w:id="554"/>
      <w:commentRangeStart w:id="555"/>
      <w:r w:rsidRPr="30ED58D4" w:rsidR="008F5EA8">
        <w:rPr>
          <w:rFonts w:ascii="Times New Roman" w:hAnsi="Times New Roman" w:eastAsia="Times New Roman" w:cs="Times New Roman"/>
          <w:sz w:val="24"/>
          <w:szCs w:val="24"/>
          <w:rPrChange w:author="Pavlacic, Jeffrey M" w:date="2017-02-05T16:49:00Z" w:id="556">
            <w:rPr>
              <w:rFonts w:ascii="Times New Roman" w:hAnsi="Times New Roman" w:cs="Times New Roman"/>
              <w:sz w:val="24"/>
              <w:szCs w:val="24"/>
            </w:rPr>
          </w:rPrChange>
        </w:rPr>
        <w:t>XX</w:t>
      </w:r>
      <w:commentRangeEnd w:id="553"/>
      <w:r w:rsidR="008F5EA8">
        <w:rPr>
          <w:rStyle w:val="CommentReference"/>
        </w:rPr>
        <w:commentReference w:id="553"/>
      </w:r>
      <w:commentRangeEnd w:id="554"/>
      <w:r w:rsidR="008F5EA8">
        <w:rPr>
          <w:rStyle w:val="CommentReference"/>
        </w:rPr>
        <w:commentReference w:id="554"/>
      </w:r>
      <w:commentRangeEnd w:id="555"/>
      <w:r w:rsidR="001327E1">
        <w:rPr>
          <w:rStyle w:val="CommentReference"/>
        </w:rPr>
        <w:commentReference w:id="555"/>
      </w:r>
      <w:r w:rsidRPr="30ED58D4" w:rsidR="008F5EA8">
        <w:rPr>
          <w:rFonts w:ascii="Times New Roman" w:hAnsi="Times New Roman" w:eastAsia="Times New Roman" w:cs="Times New Roman"/>
          <w:sz w:val="24"/>
          <w:szCs w:val="24"/>
          <w:rPrChange w:author="Pavlacic, Jeffrey M" w:date="2017-02-05T16:49:00Z" w:id="557">
            <w:rPr>
              <w:rFonts w:ascii="Times New Roman" w:hAnsi="Times New Roman" w:cs="Times New Roman"/>
              <w:sz w:val="24"/>
              <w:szCs w:val="24"/>
            </w:rPr>
          </w:rPrChange>
        </w:rPr>
        <w:t>.</w:t>
      </w:r>
      <w:r w:rsidR="001327E1">
        <w:rPr>
          <w:rFonts w:ascii="Times New Roman" w:hAnsi="Times New Roman" w:eastAsia="Times New Roman" w:cs="Times New Roman"/>
          <w:sz w:val="24"/>
          <w:szCs w:val="24"/>
        </w:rPr>
        <w:t xml:space="preserve"> All items indicated either a small or negligible effect size. Specifically, items 1, 5, 7, 15, 18, and 19 indicated a negligible effect size. Items 2, 3, 4, 6, 8, 9, 10, 11, 12, 13, 14, 16, 17, and 20 indicated a small effect size. These results suggest that computer questions presented in a random were not different from those presented in a non-random format on the computer. </w:t>
      </w:r>
    </w:p>
    <w:p w:rsidRPr="00E1441B" w:rsidR="00E1441B" w:rsidRDefault="00B35F27" w14:paraId="71AC8BA5" w14:textId="311AB945">
      <w:pPr>
        <w:spacing w:line="480" w:lineRule="auto"/>
        <w:ind w:firstLine="720"/>
        <w:jc w:val="left"/>
        <w:rPr>
          <w:rFonts w:ascii="Times New Roman" w:hAnsi="Times New Roman" w:eastAsia="Times New Roman" w:cs="Times New Roman"/>
          <w:b/>
          <w:bCs/>
          <w:sz w:val="24"/>
          <w:szCs w:val="24"/>
        </w:rPr>
        <w:pPrChange w:author="Pavlacic, Jeffrey M" w:date="2017-02-05T16:49:00Z" w:id="558">
          <w:pPr>
            <w:ind w:firstLine="720"/>
            <w:jc w:val="left"/>
          </w:pPr>
        </w:pPrChange>
      </w:pPr>
      <w:commentRangeStart w:id="559"/>
      <w:r w:rsidRPr="30ED58D4">
        <w:rPr>
          <w:rFonts w:ascii="Times New Roman" w:hAnsi="Times New Roman" w:eastAsia="Times New Roman" w:cs="Times New Roman"/>
          <w:sz w:val="24"/>
          <w:szCs w:val="24"/>
          <w:u w:val="single"/>
          <w:rPrChange w:author="Pavlacic, Jeffrey M" w:date="2017-02-05T16:49:00Z" w:id="560">
            <w:rPr>
              <w:rFonts w:ascii="Times New Roman" w:hAnsi="Times New Roman" w:cs="Times New Roman"/>
              <w:sz w:val="24"/>
              <w:szCs w:val="24"/>
              <w:u w:val="single"/>
            </w:rPr>
          </w:rPrChange>
        </w:rPr>
        <w:t>Total Scores.</w:t>
      </w:r>
      <w:r w:rsidRPr="30ED58D4">
        <w:rPr>
          <w:rFonts w:ascii="Times New Roman" w:hAnsi="Times New Roman" w:eastAsia="Times New Roman" w:cs="Times New Roman"/>
          <w:sz w:val="24"/>
          <w:szCs w:val="24"/>
          <w:rPrChange w:author="Pavlacic, Jeffrey M" w:date="2017-02-05T16:49:00Z" w:id="561">
            <w:rPr>
              <w:rFonts w:ascii="Times New Roman" w:hAnsi="Times New Roman" w:cs="Times New Roman"/>
              <w:sz w:val="24"/>
              <w:szCs w:val="24"/>
            </w:rPr>
          </w:rPrChange>
        </w:rPr>
        <w:t xml:space="preserve"> </w:t>
      </w:r>
      <w:r w:rsidRPr="30ED58D4" w:rsidR="00E1441B">
        <w:rPr>
          <w:rFonts w:ascii="Times New Roman" w:hAnsi="Times New Roman" w:eastAsia="Times New Roman" w:cs="Times New Roman"/>
          <w:sz w:val="24"/>
          <w:szCs w:val="24"/>
          <w:rPrChange w:author="Pavlacic, Jeffrey M" w:date="2017-02-05T16:49:00Z" w:id="562">
            <w:rPr>
              <w:rFonts w:ascii="Times New Roman" w:hAnsi="Times New Roman" w:cs="Times New Roman"/>
              <w:sz w:val="24"/>
              <w:szCs w:val="24"/>
            </w:rPr>
          </w:rPrChange>
        </w:rPr>
        <w:t xml:space="preserve">Questions delivered on paper were significantly different from those delivered not randomly on a computer, </w:t>
      </w:r>
      <w:proofErr w:type="gramStart"/>
      <w:r w:rsidRPr="625B5181" w:rsidR="00E1441B">
        <w:rPr>
          <w:rFonts w:ascii="Times New Roman" w:hAnsi="Times New Roman" w:eastAsia="Times New Roman" w:cs="Times New Roman"/>
          <w:i/>
          <w:iCs/>
          <w:sz w:val="24"/>
          <w:szCs w:val="24"/>
          <w:rPrChange w:author="Pavlacic, Jeffrey M" w:date="2017-02-05T16:49:00Z" w:id="563">
            <w:rPr>
              <w:rFonts w:ascii="Times New Roman" w:hAnsi="Times New Roman" w:cs="Times New Roman"/>
              <w:i/>
              <w:sz w:val="24"/>
              <w:szCs w:val="24"/>
            </w:rPr>
          </w:rPrChange>
        </w:rPr>
        <w:t>t</w:t>
      </w:r>
      <w:r w:rsidRPr="30ED58D4" w:rsidR="00E1441B">
        <w:rPr>
          <w:rFonts w:ascii="Times New Roman" w:hAnsi="Times New Roman" w:eastAsia="Times New Roman" w:cs="Times New Roman"/>
          <w:sz w:val="24"/>
          <w:szCs w:val="24"/>
          <w:rPrChange w:author="Pavlacic, Jeffrey M" w:date="2017-02-05T16:49:00Z" w:id="564">
            <w:rPr>
              <w:rFonts w:ascii="Times New Roman" w:hAnsi="Times New Roman" w:cs="Times New Roman"/>
              <w:sz w:val="24"/>
              <w:szCs w:val="24"/>
            </w:rPr>
          </w:rPrChange>
        </w:rPr>
        <w:t>(</w:t>
      </w:r>
      <w:proofErr w:type="gramEnd"/>
      <w:r w:rsidRPr="30ED58D4" w:rsidR="00E1441B">
        <w:rPr>
          <w:rFonts w:ascii="Times New Roman" w:hAnsi="Times New Roman" w:eastAsia="Times New Roman" w:cs="Times New Roman"/>
          <w:sz w:val="24"/>
          <w:szCs w:val="24"/>
          <w:rPrChange w:author="Pavlacic, Jeffrey M" w:date="2017-02-05T16:49:00Z" w:id="565">
            <w:rPr>
              <w:rFonts w:ascii="Times New Roman" w:hAnsi="Times New Roman" w:cs="Times New Roman"/>
              <w:sz w:val="24"/>
              <w:szCs w:val="24"/>
            </w:rPr>
          </w:rPrChange>
        </w:rPr>
        <w:t xml:space="preserve">1795) = -11.05, </w:t>
      </w:r>
      <w:r w:rsidRPr="625B5181" w:rsidR="00E1441B">
        <w:rPr>
          <w:rFonts w:ascii="Times New Roman" w:hAnsi="Times New Roman" w:eastAsia="Times New Roman" w:cs="Times New Roman"/>
          <w:i/>
          <w:iCs/>
          <w:sz w:val="24"/>
          <w:szCs w:val="24"/>
          <w:rPrChange w:author="Pavlacic, Jeffrey M" w:date="2017-02-05T16:49:00Z" w:id="566">
            <w:rPr>
              <w:rFonts w:ascii="Times New Roman" w:hAnsi="Times New Roman" w:cs="Times New Roman"/>
              <w:i/>
              <w:sz w:val="24"/>
              <w:szCs w:val="24"/>
            </w:rPr>
          </w:rPrChange>
        </w:rPr>
        <w:t>p</w:t>
      </w:r>
      <w:r w:rsidRPr="30ED58D4" w:rsidR="00E1441B">
        <w:rPr>
          <w:rFonts w:ascii="Times New Roman" w:hAnsi="Times New Roman" w:eastAsia="Times New Roman" w:cs="Times New Roman"/>
          <w:sz w:val="24"/>
          <w:szCs w:val="24"/>
          <w:rPrChange w:author="Pavlacic, Jeffrey M" w:date="2017-02-05T16:49:00Z" w:id="567">
            <w:rPr>
              <w:rFonts w:ascii="Times New Roman" w:hAnsi="Times New Roman" w:cs="Times New Roman"/>
              <w:sz w:val="24"/>
              <w:szCs w:val="24"/>
            </w:rPr>
          </w:rPrChange>
        </w:rPr>
        <w:t xml:space="preserve"> &lt; .001, </w:t>
      </w:r>
      <w:r w:rsidRPr="625B5181" w:rsidR="00E1441B">
        <w:rPr>
          <w:rFonts w:ascii="Times New Roman" w:hAnsi="Times New Roman" w:eastAsia="Times New Roman" w:cs="Times New Roman"/>
          <w:i/>
          <w:iCs/>
          <w:sz w:val="24"/>
          <w:szCs w:val="24"/>
          <w:rPrChange w:author="Pavlacic, Jeffrey M" w:date="2017-02-05T16:49:00Z" w:id="568">
            <w:rPr>
              <w:rFonts w:ascii="Times New Roman" w:hAnsi="Times New Roman" w:cs="Times New Roman"/>
              <w:i/>
              <w:sz w:val="24"/>
              <w:szCs w:val="24"/>
            </w:rPr>
          </w:rPrChange>
        </w:rPr>
        <w:t>d</w:t>
      </w:r>
      <w:r w:rsidRPr="30ED58D4" w:rsidR="00E1441B">
        <w:rPr>
          <w:rFonts w:ascii="Times New Roman" w:hAnsi="Times New Roman" w:eastAsia="Times New Roman" w:cs="Times New Roman"/>
          <w:sz w:val="24"/>
          <w:szCs w:val="24"/>
          <w:rPrChange w:author="Pavlacic, Jeffrey M" w:date="2017-02-05T16:49:00Z" w:id="569">
            <w:rPr>
              <w:rFonts w:ascii="Times New Roman" w:hAnsi="Times New Roman" w:cs="Times New Roman"/>
              <w:sz w:val="24"/>
              <w:szCs w:val="24"/>
            </w:rPr>
          </w:rPrChange>
        </w:rPr>
        <w:t xml:space="preserve"> = 0.53. </w:t>
      </w:r>
      <w:r w:rsidRPr="30ED58D4">
        <w:rPr>
          <w:rFonts w:ascii="Times New Roman" w:hAnsi="Times New Roman" w:eastAsia="Times New Roman" w:cs="Times New Roman"/>
          <w:sz w:val="24"/>
          <w:szCs w:val="24"/>
          <w:rPrChange w:author="Pavlacic, Jeffrey M" w:date="2017-02-05T16:49:00Z" w:id="570">
            <w:rPr>
              <w:rFonts w:ascii="Times New Roman" w:hAnsi="Times New Roman" w:cs="Times New Roman"/>
              <w:sz w:val="24"/>
              <w:szCs w:val="24"/>
            </w:rPr>
          </w:rPrChange>
        </w:rPr>
        <w:t>On average, paper total scores (</w:t>
      </w:r>
      <w:r w:rsidRPr="625B5181">
        <w:rPr>
          <w:rFonts w:ascii="Times New Roman" w:hAnsi="Times New Roman" w:eastAsia="Times New Roman" w:cs="Times New Roman"/>
          <w:i/>
          <w:iCs/>
          <w:sz w:val="24"/>
          <w:szCs w:val="24"/>
          <w:rPrChange w:author="Pavlacic, Jeffrey M" w:date="2017-02-05T16:49:00Z" w:id="571">
            <w:rPr>
              <w:rFonts w:ascii="Times New Roman" w:hAnsi="Times New Roman" w:cs="Times New Roman"/>
              <w:i/>
              <w:sz w:val="24"/>
              <w:szCs w:val="24"/>
            </w:rPr>
          </w:rPrChange>
        </w:rPr>
        <w:t>M</w:t>
      </w:r>
      <w:r w:rsidR="003B684B">
        <w:rPr>
          <w:rFonts w:ascii="Times New Roman" w:hAnsi="Times New Roman" w:eastAsia="Times New Roman" w:cs="Times New Roman"/>
          <w:sz w:val="24"/>
          <w:szCs w:val="24"/>
        </w:rPr>
        <w:t xml:space="preserve"> = 16.09</w:t>
      </w:r>
      <w:r w:rsidRPr="30ED58D4">
        <w:rPr>
          <w:rFonts w:ascii="Times New Roman" w:hAnsi="Times New Roman" w:eastAsia="Times New Roman" w:cs="Times New Roman"/>
          <w:sz w:val="24"/>
          <w:szCs w:val="24"/>
          <w:rPrChange w:author="Pavlacic, Jeffrey M" w:date="2017-02-05T16:49:00Z" w:id="572">
            <w:rPr>
              <w:rFonts w:ascii="Times New Roman" w:hAnsi="Times New Roman" w:cs="Times New Roman"/>
              <w:sz w:val="24"/>
              <w:szCs w:val="24"/>
            </w:rPr>
          </w:rPrChange>
        </w:rPr>
        <w:t xml:space="preserve">, </w:t>
      </w:r>
      <w:r w:rsidRPr="625B5181">
        <w:rPr>
          <w:rFonts w:ascii="Times New Roman" w:hAnsi="Times New Roman" w:eastAsia="Times New Roman" w:cs="Times New Roman"/>
          <w:i/>
          <w:iCs/>
          <w:sz w:val="24"/>
          <w:szCs w:val="24"/>
          <w:rPrChange w:author="Pavlacic, Jeffrey M" w:date="2017-02-05T16:49:00Z" w:id="573">
            <w:rPr>
              <w:rFonts w:ascii="Times New Roman" w:hAnsi="Times New Roman" w:cs="Times New Roman"/>
              <w:i/>
              <w:sz w:val="24"/>
              <w:szCs w:val="24"/>
            </w:rPr>
          </w:rPrChange>
        </w:rPr>
        <w:t>SD</w:t>
      </w:r>
      <w:r w:rsidR="003B684B">
        <w:rPr>
          <w:rFonts w:ascii="Times New Roman" w:hAnsi="Times New Roman" w:eastAsia="Times New Roman" w:cs="Times New Roman"/>
          <w:sz w:val="24"/>
          <w:szCs w:val="24"/>
        </w:rPr>
        <w:t xml:space="preserve"> = 3.10</w:t>
      </w:r>
      <w:r w:rsidRPr="30ED58D4">
        <w:rPr>
          <w:rFonts w:ascii="Times New Roman" w:hAnsi="Times New Roman" w:eastAsia="Times New Roman" w:cs="Times New Roman"/>
          <w:sz w:val="24"/>
          <w:szCs w:val="24"/>
          <w:rPrChange w:author="Pavlacic, Jeffrey M" w:date="2017-02-05T16:49:00Z" w:id="574">
            <w:rPr>
              <w:rFonts w:ascii="Times New Roman" w:hAnsi="Times New Roman" w:cs="Times New Roman"/>
              <w:sz w:val="24"/>
              <w:szCs w:val="24"/>
            </w:rPr>
          </w:rPrChange>
        </w:rPr>
        <w:t>) are higher than the computer not random scores (</w:t>
      </w:r>
      <w:r w:rsidRPr="625B5181">
        <w:rPr>
          <w:rFonts w:ascii="Times New Roman" w:hAnsi="Times New Roman" w:eastAsia="Times New Roman" w:cs="Times New Roman"/>
          <w:i/>
          <w:iCs/>
          <w:sz w:val="24"/>
          <w:szCs w:val="24"/>
          <w:rPrChange w:author="Pavlacic, Jeffrey M" w:date="2017-02-05T16:49:00Z" w:id="575">
            <w:rPr>
              <w:rFonts w:ascii="Times New Roman" w:hAnsi="Times New Roman" w:cs="Times New Roman"/>
              <w:i/>
              <w:sz w:val="24"/>
              <w:szCs w:val="24"/>
            </w:rPr>
          </w:rPrChange>
        </w:rPr>
        <w:t>M</w:t>
      </w:r>
      <w:r w:rsidR="003B684B">
        <w:rPr>
          <w:rFonts w:ascii="Times New Roman" w:hAnsi="Times New Roman" w:eastAsia="Times New Roman" w:cs="Times New Roman"/>
          <w:sz w:val="24"/>
          <w:szCs w:val="24"/>
        </w:rPr>
        <w:t xml:space="preserve"> = 14.19</w:t>
      </w:r>
      <w:r w:rsidRPr="30ED58D4">
        <w:rPr>
          <w:rFonts w:ascii="Times New Roman" w:hAnsi="Times New Roman" w:eastAsia="Times New Roman" w:cs="Times New Roman"/>
          <w:sz w:val="24"/>
          <w:szCs w:val="24"/>
          <w:rPrChange w:author="Pavlacic, Jeffrey M" w:date="2017-02-05T16:49:00Z" w:id="576">
            <w:rPr>
              <w:rFonts w:ascii="Times New Roman" w:hAnsi="Times New Roman" w:cs="Times New Roman"/>
              <w:sz w:val="24"/>
              <w:szCs w:val="24"/>
            </w:rPr>
          </w:rPrChange>
        </w:rPr>
        <w:t xml:space="preserve">, </w:t>
      </w:r>
      <w:r w:rsidRPr="625B5181">
        <w:rPr>
          <w:rFonts w:ascii="Times New Roman" w:hAnsi="Times New Roman" w:eastAsia="Times New Roman" w:cs="Times New Roman"/>
          <w:i/>
          <w:iCs/>
          <w:sz w:val="24"/>
          <w:szCs w:val="24"/>
          <w:rPrChange w:author="Pavlacic, Jeffrey M" w:date="2017-02-05T16:49:00Z" w:id="577">
            <w:rPr>
              <w:rFonts w:ascii="Times New Roman" w:hAnsi="Times New Roman" w:cs="Times New Roman"/>
              <w:i/>
              <w:sz w:val="24"/>
              <w:szCs w:val="24"/>
            </w:rPr>
          </w:rPrChange>
        </w:rPr>
        <w:t>SD</w:t>
      </w:r>
      <w:r w:rsidR="003B684B">
        <w:rPr>
          <w:rFonts w:ascii="Times New Roman" w:hAnsi="Times New Roman" w:eastAsia="Times New Roman" w:cs="Times New Roman"/>
          <w:sz w:val="24"/>
          <w:szCs w:val="24"/>
        </w:rPr>
        <w:t xml:space="preserve"> = 4.22</w:t>
      </w:r>
      <w:r w:rsidRPr="30ED58D4">
        <w:rPr>
          <w:rFonts w:ascii="Times New Roman" w:hAnsi="Times New Roman" w:eastAsia="Times New Roman" w:cs="Times New Roman"/>
          <w:sz w:val="24"/>
          <w:szCs w:val="24"/>
          <w:rPrChange w:author="Pavlacic, Jeffrey M" w:date="2017-02-05T16:49:00Z" w:id="578">
            <w:rPr>
              <w:rFonts w:ascii="Times New Roman" w:hAnsi="Times New Roman" w:cs="Times New Roman"/>
              <w:sz w:val="24"/>
              <w:szCs w:val="24"/>
            </w:rPr>
          </w:rPrChange>
        </w:rPr>
        <w:t xml:space="preserve">). </w:t>
      </w:r>
      <w:r w:rsidRPr="30ED58D4" w:rsidR="00E1441B">
        <w:rPr>
          <w:rFonts w:ascii="Times New Roman" w:hAnsi="Times New Roman" w:eastAsia="Times New Roman" w:cs="Times New Roman"/>
          <w:sz w:val="24"/>
          <w:szCs w:val="24"/>
          <w:rPrChange w:author="Pavlacic, Jeffrey M" w:date="2017-02-05T16:49:00Z" w:id="579">
            <w:rPr>
              <w:rFonts w:ascii="Times New Roman" w:hAnsi="Times New Roman" w:cs="Times New Roman"/>
              <w:sz w:val="24"/>
              <w:szCs w:val="24"/>
            </w:rPr>
          </w:rPrChange>
        </w:rPr>
        <w:t xml:space="preserve">Questions delivered randomly on a computer were not different from those delivered not randomly on a computer, </w:t>
      </w:r>
      <w:proofErr w:type="gramStart"/>
      <w:r w:rsidRPr="625B5181" w:rsidR="00E1441B">
        <w:rPr>
          <w:rFonts w:ascii="Times New Roman" w:hAnsi="Times New Roman" w:eastAsia="Times New Roman" w:cs="Times New Roman"/>
          <w:i/>
          <w:iCs/>
          <w:sz w:val="24"/>
          <w:szCs w:val="24"/>
          <w:rPrChange w:author="Pavlacic, Jeffrey M" w:date="2017-02-05T16:49:00Z" w:id="580">
            <w:rPr>
              <w:rFonts w:ascii="Times New Roman" w:hAnsi="Times New Roman" w:cs="Times New Roman"/>
              <w:i/>
              <w:sz w:val="24"/>
              <w:szCs w:val="24"/>
            </w:rPr>
          </w:rPrChange>
        </w:rPr>
        <w:t>t</w:t>
      </w:r>
      <w:r w:rsidRPr="30ED58D4" w:rsidR="00E1441B">
        <w:rPr>
          <w:rFonts w:ascii="Times New Roman" w:hAnsi="Times New Roman" w:eastAsia="Times New Roman" w:cs="Times New Roman"/>
          <w:sz w:val="24"/>
          <w:szCs w:val="24"/>
          <w:rPrChange w:author="Pavlacic, Jeffrey M" w:date="2017-02-05T16:49:00Z" w:id="581">
            <w:rPr>
              <w:rFonts w:ascii="Times New Roman" w:hAnsi="Times New Roman" w:cs="Times New Roman"/>
              <w:sz w:val="24"/>
              <w:szCs w:val="24"/>
            </w:rPr>
          </w:rPrChange>
        </w:rPr>
        <w:t>(</w:t>
      </w:r>
      <w:proofErr w:type="gramEnd"/>
      <w:r w:rsidRPr="30ED58D4" w:rsidR="00E1441B">
        <w:rPr>
          <w:rFonts w:ascii="Times New Roman" w:hAnsi="Times New Roman" w:eastAsia="Times New Roman" w:cs="Times New Roman"/>
          <w:sz w:val="24"/>
          <w:szCs w:val="24"/>
          <w:rPrChange w:author="Pavlacic, Jeffrey M" w:date="2017-02-05T16:49:00Z" w:id="582">
            <w:rPr>
              <w:rFonts w:ascii="Times New Roman" w:hAnsi="Times New Roman" w:cs="Times New Roman"/>
              <w:sz w:val="24"/>
              <w:szCs w:val="24"/>
            </w:rPr>
          </w:rPrChange>
        </w:rPr>
        <w:t xml:space="preserve">1631) = </w:t>
      </w:r>
      <w:r w:rsidRPr="30ED58D4">
        <w:rPr>
          <w:rFonts w:ascii="Times New Roman" w:hAnsi="Times New Roman" w:eastAsia="Times New Roman" w:cs="Times New Roman"/>
          <w:sz w:val="24"/>
          <w:szCs w:val="24"/>
          <w:rPrChange w:author="Pavlacic, Jeffrey M" w:date="2017-02-05T16:49:00Z" w:id="583">
            <w:rPr>
              <w:rFonts w:ascii="Times New Roman" w:hAnsi="Times New Roman" w:cs="Times New Roman"/>
              <w:sz w:val="24"/>
              <w:szCs w:val="24"/>
            </w:rPr>
          </w:rPrChange>
        </w:rPr>
        <w:t>0</w:t>
      </w:r>
      <w:r w:rsidRPr="30ED58D4" w:rsidR="00E1441B">
        <w:rPr>
          <w:rFonts w:ascii="Times New Roman" w:hAnsi="Times New Roman" w:eastAsia="Times New Roman" w:cs="Times New Roman"/>
          <w:sz w:val="24"/>
          <w:szCs w:val="24"/>
          <w:rPrChange w:author="Pavlacic, Jeffrey M" w:date="2017-02-05T16:49:00Z" w:id="584">
            <w:rPr>
              <w:rFonts w:ascii="Times New Roman" w:hAnsi="Times New Roman" w:cs="Times New Roman"/>
              <w:sz w:val="24"/>
              <w:szCs w:val="24"/>
            </w:rPr>
          </w:rPrChange>
        </w:rPr>
        <w:t xml:space="preserve">.19, </w:t>
      </w:r>
      <w:r w:rsidRPr="625B5181" w:rsidR="00E1441B">
        <w:rPr>
          <w:rFonts w:ascii="Times New Roman" w:hAnsi="Times New Roman" w:eastAsia="Times New Roman" w:cs="Times New Roman"/>
          <w:i/>
          <w:iCs/>
          <w:sz w:val="24"/>
          <w:szCs w:val="24"/>
          <w:rPrChange w:author="Pavlacic, Jeffrey M" w:date="2017-02-05T16:49:00Z" w:id="585">
            <w:rPr>
              <w:rFonts w:ascii="Times New Roman" w:hAnsi="Times New Roman" w:cs="Times New Roman"/>
              <w:i/>
              <w:sz w:val="24"/>
              <w:szCs w:val="24"/>
            </w:rPr>
          </w:rPrChange>
        </w:rPr>
        <w:t>p</w:t>
      </w:r>
      <w:r w:rsidRPr="30ED58D4" w:rsidR="00E1441B">
        <w:rPr>
          <w:rFonts w:ascii="Times New Roman" w:hAnsi="Times New Roman" w:eastAsia="Times New Roman" w:cs="Times New Roman"/>
          <w:sz w:val="24"/>
          <w:szCs w:val="24"/>
          <w:rPrChange w:author="Pavlacic, Jeffrey M" w:date="2017-02-05T16:49:00Z" w:id="586">
            <w:rPr>
              <w:rFonts w:ascii="Times New Roman" w:hAnsi="Times New Roman" w:cs="Times New Roman"/>
              <w:sz w:val="24"/>
              <w:szCs w:val="24"/>
            </w:rPr>
          </w:rPrChange>
        </w:rPr>
        <w:t xml:space="preserve"> = .85, </w:t>
      </w:r>
      <w:r w:rsidRPr="625B5181" w:rsidR="00E1441B">
        <w:rPr>
          <w:rFonts w:ascii="Times New Roman" w:hAnsi="Times New Roman" w:eastAsia="Times New Roman" w:cs="Times New Roman"/>
          <w:i/>
          <w:iCs/>
          <w:sz w:val="24"/>
          <w:szCs w:val="24"/>
          <w:rPrChange w:author="Pavlacic, Jeffrey M" w:date="2017-02-05T16:49:00Z" w:id="587">
            <w:rPr>
              <w:rFonts w:ascii="Times New Roman" w:hAnsi="Times New Roman" w:cs="Times New Roman"/>
              <w:i/>
              <w:sz w:val="24"/>
              <w:szCs w:val="24"/>
            </w:rPr>
          </w:rPrChange>
        </w:rPr>
        <w:t>d</w:t>
      </w:r>
      <w:r w:rsidRPr="30ED58D4" w:rsidR="00E1441B">
        <w:rPr>
          <w:rFonts w:ascii="Times New Roman" w:hAnsi="Times New Roman" w:eastAsia="Times New Roman" w:cs="Times New Roman"/>
          <w:sz w:val="24"/>
          <w:szCs w:val="24"/>
          <w:rPrChange w:author="Pavlacic, Jeffrey M" w:date="2017-02-05T16:49:00Z" w:id="588">
            <w:rPr>
              <w:rFonts w:ascii="Times New Roman" w:hAnsi="Times New Roman" w:cs="Times New Roman"/>
              <w:sz w:val="24"/>
              <w:szCs w:val="24"/>
            </w:rPr>
          </w:rPrChange>
        </w:rPr>
        <w:t xml:space="preserve"> = </w:t>
      </w:r>
      <w:r w:rsidRPr="30ED58D4">
        <w:rPr>
          <w:rFonts w:ascii="Times New Roman" w:hAnsi="Times New Roman" w:eastAsia="Times New Roman" w:cs="Times New Roman"/>
          <w:sz w:val="24"/>
          <w:szCs w:val="24"/>
          <w:rPrChange w:author="Pavlacic, Jeffrey M" w:date="2017-02-05T16:49:00Z" w:id="589">
            <w:rPr>
              <w:rFonts w:ascii="Times New Roman" w:hAnsi="Times New Roman" w:cs="Times New Roman"/>
              <w:sz w:val="24"/>
              <w:szCs w:val="24"/>
            </w:rPr>
          </w:rPrChange>
        </w:rPr>
        <w:t>0</w:t>
      </w:r>
      <w:r w:rsidRPr="30ED58D4" w:rsidR="00E1441B">
        <w:rPr>
          <w:rFonts w:ascii="Times New Roman" w:hAnsi="Times New Roman" w:eastAsia="Times New Roman" w:cs="Times New Roman"/>
          <w:sz w:val="24"/>
          <w:szCs w:val="24"/>
          <w:rPrChange w:author="Pavlacic, Jeffrey M" w:date="2017-02-05T16:49:00Z" w:id="590">
            <w:rPr>
              <w:rFonts w:ascii="Times New Roman" w:hAnsi="Times New Roman" w:cs="Times New Roman"/>
              <w:sz w:val="24"/>
              <w:szCs w:val="24"/>
            </w:rPr>
          </w:rPrChange>
        </w:rPr>
        <w:t xml:space="preserve">.01. </w:t>
      </w:r>
      <w:r w:rsidRPr="30ED58D4" w:rsidR="00F86BDF">
        <w:rPr>
          <w:rFonts w:ascii="Times New Roman" w:hAnsi="Times New Roman" w:eastAsia="Times New Roman" w:cs="Times New Roman"/>
          <w:sz w:val="24"/>
          <w:szCs w:val="24"/>
          <w:rPrChange w:author="Pavlacic, Jeffrey M" w:date="2017-02-05T16:49:00Z" w:id="591">
            <w:rPr>
              <w:rFonts w:ascii="Times New Roman" w:hAnsi="Times New Roman" w:cs="Times New Roman"/>
              <w:sz w:val="24"/>
              <w:szCs w:val="24"/>
            </w:rPr>
          </w:rPrChange>
        </w:rPr>
        <w:t>Questionnaires delivered randomly on the computer (</w:t>
      </w:r>
      <w:r w:rsidRPr="625B5181" w:rsidR="00F86BDF">
        <w:rPr>
          <w:rFonts w:ascii="Times New Roman" w:hAnsi="Times New Roman" w:eastAsia="Times New Roman" w:cs="Times New Roman"/>
          <w:i/>
          <w:iCs/>
          <w:sz w:val="24"/>
          <w:szCs w:val="24"/>
          <w:rPrChange w:author="Pavlacic, Jeffrey M" w:date="2017-02-05T16:49:00Z" w:id="592">
            <w:rPr>
              <w:rFonts w:ascii="Times New Roman" w:hAnsi="Times New Roman" w:cs="Times New Roman"/>
              <w:i/>
              <w:sz w:val="24"/>
              <w:szCs w:val="24"/>
            </w:rPr>
          </w:rPrChange>
        </w:rPr>
        <w:t>M</w:t>
      </w:r>
      <w:r w:rsidR="003B684B">
        <w:rPr>
          <w:rFonts w:ascii="Times New Roman" w:hAnsi="Times New Roman" w:eastAsia="Times New Roman" w:cs="Times New Roman"/>
          <w:sz w:val="24"/>
          <w:szCs w:val="24"/>
        </w:rPr>
        <w:t xml:space="preserve"> = 14.15</w:t>
      </w:r>
      <w:r w:rsidRPr="30ED58D4" w:rsidR="00F86BDF">
        <w:rPr>
          <w:rFonts w:ascii="Times New Roman" w:hAnsi="Times New Roman" w:eastAsia="Times New Roman" w:cs="Times New Roman"/>
          <w:sz w:val="24"/>
          <w:szCs w:val="24"/>
          <w:rPrChange w:author="Pavlacic, Jeffrey M" w:date="2017-02-05T16:49:00Z" w:id="593">
            <w:rPr>
              <w:rFonts w:ascii="Times New Roman" w:hAnsi="Times New Roman" w:cs="Times New Roman"/>
              <w:sz w:val="24"/>
              <w:szCs w:val="24"/>
            </w:rPr>
          </w:rPrChange>
        </w:rPr>
        <w:t xml:space="preserve">, </w:t>
      </w:r>
      <w:r w:rsidRPr="625B5181" w:rsidR="00F86BDF">
        <w:rPr>
          <w:rFonts w:ascii="Times New Roman" w:hAnsi="Times New Roman" w:eastAsia="Times New Roman" w:cs="Times New Roman"/>
          <w:i/>
          <w:iCs/>
          <w:sz w:val="24"/>
          <w:szCs w:val="24"/>
          <w:rPrChange w:author="Pavlacic, Jeffrey M" w:date="2017-02-05T16:49:00Z" w:id="594">
            <w:rPr>
              <w:rFonts w:ascii="Times New Roman" w:hAnsi="Times New Roman" w:cs="Times New Roman"/>
              <w:i/>
              <w:sz w:val="24"/>
              <w:szCs w:val="24"/>
            </w:rPr>
          </w:rPrChange>
        </w:rPr>
        <w:t>SD</w:t>
      </w:r>
      <w:r w:rsidR="003B684B">
        <w:rPr>
          <w:rFonts w:ascii="Times New Roman" w:hAnsi="Times New Roman" w:eastAsia="Times New Roman" w:cs="Times New Roman"/>
          <w:sz w:val="24"/>
          <w:szCs w:val="24"/>
        </w:rPr>
        <w:t xml:space="preserve"> = 4.00</w:t>
      </w:r>
      <w:r w:rsidRPr="30ED58D4" w:rsidR="00F86BDF">
        <w:rPr>
          <w:rFonts w:ascii="Times New Roman" w:hAnsi="Times New Roman" w:eastAsia="Times New Roman" w:cs="Times New Roman"/>
          <w:sz w:val="24"/>
          <w:szCs w:val="24"/>
          <w:rPrChange w:author="Pavlacic, Jeffrey M" w:date="2017-02-05T16:49:00Z" w:id="595">
            <w:rPr>
              <w:rFonts w:ascii="Times New Roman" w:hAnsi="Times New Roman" w:cs="Times New Roman"/>
              <w:sz w:val="24"/>
              <w:szCs w:val="24"/>
            </w:rPr>
          </w:rPrChange>
        </w:rPr>
        <w:t>) and those not delivered randomly (</w:t>
      </w:r>
      <w:r w:rsidRPr="625B5181" w:rsidR="00F86BDF">
        <w:rPr>
          <w:rFonts w:ascii="Times New Roman" w:hAnsi="Times New Roman" w:eastAsia="Times New Roman" w:cs="Times New Roman"/>
          <w:i/>
          <w:iCs/>
          <w:sz w:val="24"/>
          <w:szCs w:val="24"/>
          <w:rPrChange w:author="Pavlacic, Jeffrey M" w:date="2017-02-05T16:49:00Z" w:id="596">
            <w:rPr>
              <w:rFonts w:ascii="Times New Roman" w:hAnsi="Times New Roman" w:cs="Times New Roman"/>
              <w:i/>
              <w:sz w:val="24"/>
              <w:szCs w:val="24"/>
            </w:rPr>
          </w:rPrChange>
        </w:rPr>
        <w:t>M</w:t>
      </w:r>
      <w:r w:rsidR="003B684B">
        <w:rPr>
          <w:rFonts w:ascii="Times New Roman" w:hAnsi="Times New Roman" w:eastAsia="Times New Roman" w:cs="Times New Roman"/>
          <w:sz w:val="24"/>
          <w:szCs w:val="24"/>
        </w:rPr>
        <w:t xml:space="preserve"> = 14.19</w:t>
      </w:r>
      <w:r w:rsidRPr="30ED58D4" w:rsidR="00F86BDF">
        <w:rPr>
          <w:rFonts w:ascii="Times New Roman" w:hAnsi="Times New Roman" w:eastAsia="Times New Roman" w:cs="Times New Roman"/>
          <w:sz w:val="24"/>
          <w:szCs w:val="24"/>
          <w:rPrChange w:author="Pavlacic, Jeffrey M" w:date="2017-02-05T16:49:00Z" w:id="597">
            <w:rPr>
              <w:rFonts w:ascii="Times New Roman" w:hAnsi="Times New Roman" w:cs="Times New Roman"/>
              <w:sz w:val="24"/>
              <w:szCs w:val="24"/>
            </w:rPr>
          </w:rPrChange>
        </w:rPr>
        <w:t xml:space="preserve">, </w:t>
      </w:r>
      <w:r w:rsidRPr="625B5181" w:rsidR="00F86BDF">
        <w:rPr>
          <w:rFonts w:ascii="Times New Roman" w:hAnsi="Times New Roman" w:eastAsia="Times New Roman" w:cs="Times New Roman"/>
          <w:i/>
          <w:iCs/>
          <w:sz w:val="24"/>
          <w:szCs w:val="24"/>
          <w:rPrChange w:author="Pavlacic, Jeffrey M" w:date="2017-02-05T16:49:00Z" w:id="598">
            <w:rPr>
              <w:rFonts w:ascii="Times New Roman" w:hAnsi="Times New Roman" w:cs="Times New Roman"/>
              <w:i/>
              <w:sz w:val="24"/>
              <w:szCs w:val="24"/>
            </w:rPr>
          </w:rPrChange>
        </w:rPr>
        <w:t>SD</w:t>
      </w:r>
      <w:r w:rsidR="003B684B">
        <w:rPr>
          <w:rFonts w:ascii="Times New Roman" w:hAnsi="Times New Roman" w:eastAsia="Times New Roman" w:cs="Times New Roman"/>
          <w:sz w:val="24"/>
          <w:szCs w:val="24"/>
        </w:rPr>
        <w:t xml:space="preserve"> = 4.22</w:t>
      </w:r>
      <w:r w:rsidRPr="30ED58D4" w:rsidR="00F86BDF">
        <w:rPr>
          <w:rFonts w:ascii="Times New Roman" w:hAnsi="Times New Roman" w:eastAsia="Times New Roman" w:cs="Times New Roman"/>
          <w:sz w:val="24"/>
          <w:szCs w:val="24"/>
          <w:rPrChange w:author="Pavlacic, Jeffrey M" w:date="2017-02-05T16:49:00Z" w:id="599">
            <w:rPr>
              <w:rFonts w:ascii="Times New Roman" w:hAnsi="Times New Roman" w:cs="Times New Roman"/>
              <w:sz w:val="24"/>
              <w:szCs w:val="24"/>
            </w:rPr>
          </w:rPrChange>
        </w:rPr>
        <w:t xml:space="preserve">) are statistically similar. </w:t>
      </w:r>
      <w:commentRangeEnd w:id="559"/>
      <w:r w:rsidR="003B684B">
        <w:rPr>
          <w:rStyle w:val="CommentReference"/>
        </w:rPr>
        <w:commentReference w:id="559"/>
      </w:r>
    </w:p>
    <w:p w:rsidR="00D2684A" w:rsidRDefault="001A0D8F" w14:paraId="5033AFF0" w14:textId="3CE08C77">
      <w:pPr>
        <w:spacing w:line="480" w:lineRule="auto"/>
        <w:jc w:val="center"/>
        <w:outlineLvl w:val="0"/>
        <w:rPr>
          <w:rFonts w:ascii="Times New Roman" w:hAnsi="Times New Roman" w:eastAsia="Times New Roman" w:cs="Times New Roman"/>
          <w:b/>
          <w:bCs/>
          <w:sz w:val="24"/>
          <w:szCs w:val="24"/>
        </w:rPr>
        <w:pPrChange w:author="Pavlacic, Jeffrey M" w:date="2017-02-05T16:49:00Z" w:id="600">
          <w:pPr>
            <w:jc w:val="center"/>
          </w:pPr>
        </w:pPrChange>
      </w:pPr>
      <w:r w:rsidRPr="30ED58D4">
        <w:rPr>
          <w:rFonts w:ascii="Times New Roman" w:hAnsi="Times New Roman" w:eastAsia="Times New Roman" w:cs="Times New Roman"/>
          <w:b/>
          <w:bCs/>
          <w:sz w:val="24"/>
          <w:szCs w:val="24"/>
          <w:rPrChange w:author="Pavlacic, Jeffrey M" w:date="2017-02-05T16:49:00Z" w:id="601">
            <w:rPr>
              <w:rFonts w:ascii="Times New Roman" w:hAnsi="Times New Roman" w:cs="Times New Roman"/>
              <w:b/>
              <w:sz w:val="24"/>
              <w:szCs w:val="24"/>
            </w:rPr>
          </w:rPrChange>
        </w:rPr>
        <w:t>Discussion</w:t>
      </w:r>
    </w:p>
    <w:p w:rsidRPr="001A0D8F" w:rsidR="001A0D8F" w:rsidRDefault="001A0D8F" w14:paraId="7998AB67" w14:textId="715C9345">
      <w:pPr>
        <w:spacing w:line="480" w:lineRule="auto"/>
        <w:jc w:val="both"/>
        <w:rPr>
          <w:rFonts w:ascii="Times New Roman" w:hAnsi="Times New Roman" w:eastAsia="Times New Roman" w:cs="Times New Roman"/>
          <w:sz w:val="24"/>
          <w:szCs w:val="24"/>
        </w:rPr>
        <w:pPrChange w:author="Pavlacic, Jeffrey M" w:date="2017-02-05T17:01:00Z" w:id="602">
          <w:pPr>
            <w:jc w:val="both"/>
          </w:pPr>
        </w:pPrChange>
      </w:pPr>
      <w:r w:rsidRPr="30ED58D4">
        <w:rPr>
          <w:rFonts w:ascii="Times New Roman" w:hAnsi="Times New Roman" w:eastAsia="Times New Roman" w:cs="Times New Roman"/>
          <w:sz w:val="24"/>
          <w:szCs w:val="24"/>
          <w:rPrChange w:author="Pavlacic, Jeffrey M" w:date="2017-02-05T16:49:00Z" w:id="603">
            <w:rPr>
              <w:rFonts w:ascii="Times New Roman" w:hAnsi="Times New Roman" w:cs="Times New Roman"/>
              <w:sz w:val="24"/>
              <w:szCs w:val="24"/>
            </w:rPr>
          </w:rPrChange>
        </w:rPr>
        <w:t xml:space="preserve">Write this by hypothesis … need to figure out the </w:t>
      </w:r>
      <w:proofErr w:type="spellStart"/>
      <w:r w:rsidRPr="30ED58D4">
        <w:rPr>
          <w:rFonts w:ascii="Times New Roman" w:hAnsi="Times New Roman" w:eastAsia="Times New Roman" w:cs="Times New Roman"/>
          <w:sz w:val="24"/>
          <w:szCs w:val="24"/>
          <w:rPrChange w:author="Pavlacic, Jeffrey M" w:date="2017-02-05T16:49:00Z" w:id="604">
            <w:rPr>
              <w:rFonts w:ascii="Times New Roman" w:hAnsi="Times New Roman" w:cs="Times New Roman"/>
              <w:sz w:val="24"/>
              <w:szCs w:val="24"/>
            </w:rPr>
          </w:rPrChange>
        </w:rPr>
        <w:t>bayes</w:t>
      </w:r>
      <w:proofErr w:type="spellEnd"/>
      <w:r w:rsidRPr="30ED58D4">
        <w:rPr>
          <w:rFonts w:ascii="Times New Roman" w:hAnsi="Times New Roman" w:eastAsia="Times New Roman" w:cs="Times New Roman"/>
          <w:sz w:val="24"/>
          <w:szCs w:val="24"/>
          <w:rPrChange w:author="Pavlacic, Jeffrey M" w:date="2017-02-05T16:49:00Z" w:id="605">
            <w:rPr>
              <w:rFonts w:ascii="Times New Roman" w:hAnsi="Times New Roman" w:cs="Times New Roman"/>
              <w:sz w:val="24"/>
              <w:szCs w:val="24"/>
            </w:rPr>
          </w:rPrChange>
        </w:rPr>
        <w:t xml:space="preserve"> factors to make sure we can strengthen the it’s significant but not important. </w:t>
      </w:r>
    </w:p>
    <w:p w:rsidR="00B35F27" w:rsidRDefault="001A0D8F" w14:paraId="52205189" w14:textId="77777777">
      <w:pPr>
        <w:pStyle w:val="ListParagraph"/>
        <w:numPr>
          <w:ilvl w:val="0"/>
          <w:numId w:val="2"/>
        </w:numPr>
        <w:spacing w:line="480" w:lineRule="auto"/>
        <w:jc w:val="left"/>
        <w:rPr>
          <w:rFonts w:ascii="Times New Roman" w:hAnsi="Times New Roman" w:eastAsia="Times New Roman" w:cs="Times New Roman"/>
          <w:sz w:val="24"/>
          <w:szCs w:val="24"/>
        </w:rPr>
        <w:pPrChange w:author="Pavlacic, Jeffrey M" w:date="2017-02-05T16:49:00Z" w:id="606">
          <w:pPr>
            <w:pStyle w:val="ListParagraph"/>
            <w:numPr>
              <w:numId w:val="2"/>
            </w:numPr>
            <w:ind w:hanging="360"/>
            <w:jc w:val="left"/>
          </w:pPr>
        </w:pPrChange>
      </w:pPr>
      <w:r w:rsidRPr="30ED58D4">
        <w:rPr>
          <w:rFonts w:ascii="Times New Roman" w:hAnsi="Times New Roman" w:eastAsia="Times New Roman" w:cs="Times New Roman"/>
          <w:sz w:val="24"/>
          <w:szCs w:val="24"/>
          <w:rPrChange w:author="Pavlacic, Jeffrey M" w:date="2017-02-05T16:49:00Z" w:id="607">
            <w:rPr>
              <w:rFonts w:ascii="Times New Roman" w:hAnsi="Times New Roman" w:cs="Times New Roman"/>
              <w:sz w:val="24"/>
              <w:szCs w:val="24"/>
            </w:rPr>
          </w:rPrChange>
        </w:rPr>
        <w:t xml:space="preserve">Rachel’s PIL talk: The covariance analyses indicated that the item relationships differed dependent upon the questionnaire delivery method. Additionally, the questionnaires delivered on paper had significantly different item scores than questionnaires delivered non-randomly on the computer. After investigating differences in scores for each item delivered on paper versus each item delivered non-randomly on the computer, items 10, 16, and 5 were found to have the largest effect size, although all effect sizes were small or negligible. These results indicate that the item differences created a cumulative effect </w:t>
      </w:r>
      <w:r w:rsidRPr="30ED58D4">
        <w:rPr>
          <w:rFonts w:ascii="Times New Roman" w:hAnsi="Times New Roman" w:eastAsia="Times New Roman" w:cs="Times New Roman"/>
          <w:sz w:val="24"/>
          <w:szCs w:val="24"/>
          <w:rPrChange w:author="Pavlacic, Jeffrey M" w:date="2017-02-05T16:49:00Z" w:id="608">
            <w:rPr>
              <w:rFonts w:ascii="Times New Roman" w:hAnsi="Times New Roman" w:cs="Times New Roman"/>
              <w:sz w:val="24"/>
              <w:szCs w:val="24"/>
            </w:rPr>
          </w:rPrChange>
        </w:rPr>
        <w:lastRenderedPageBreak/>
        <w:t>leading to significant item difference scores between the paper delivery method and non-random computer delivery method. Total scores also appeared to differ between the paper delivery method and the non-random delivery method. While the item scores did not appear to significantly differ between the random and non-random computer delivery method, there were significant total score differences between these two methods. However, total score differences had small effect sizes for both the paper versus non-random computer delivery analysis and the random versus non-random computer delivery analysis.</w:t>
      </w:r>
    </w:p>
    <w:p w:rsidRPr="001327E1" w:rsidR="00B35F27" w:rsidRDefault="00B35F27" w14:paraId="4C30BD9A" w14:textId="515561E6">
      <w:pPr>
        <w:pStyle w:val="ListParagraph"/>
        <w:numPr>
          <w:ilvl w:val="0"/>
          <w:numId w:val="2"/>
        </w:numPr>
        <w:spacing w:line="480" w:lineRule="auto"/>
        <w:jc w:val="left"/>
        <w:rPr>
          <w:rFonts w:ascii="Times New Roman" w:hAnsi="Times New Roman" w:eastAsia="Times New Roman" w:cs="Times New Roman"/>
          <w:sz w:val="24"/>
          <w:szCs w:val="24"/>
        </w:rPr>
        <w:pPrChange w:author="Pavlacic, Jeffrey M" w:date="2017-02-05T16:49:00Z" w:id="609">
          <w:pPr>
            <w:pStyle w:val="ListParagraph"/>
            <w:numPr>
              <w:numId w:val="2"/>
            </w:numPr>
            <w:ind w:hanging="360"/>
            <w:jc w:val="left"/>
          </w:pPr>
        </w:pPrChange>
      </w:pPr>
      <w:r w:rsidRPr="30ED58D4">
        <w:rPr>
          <w:rFonts w:ascii="Times New Roman" w:hAnsi="Times New Roman" w:eastAsia="Times New Roman" w:cs="Times New Roman"/>
          <w:sz w:val="24"/>
          <w:szCs w:val="24"/>
          <w:rPrChange w:author="Pavlacic, Jeffrey M" w:date="2017-02-05T16:49:00Z" w:id="610">
            <w:rPr>
              <w:rFonts w:ascii="Times New Roman" w:hAnsi="Times New Roman" w:cs="Times New Roman"/>
              <w:sz w:val="24"/>
              <w:szCs w:val="24"/>
            </w:rPr>
          </w:rPrChange>
        </w:rPr>
        <w:t xml:space="preserve">Jeff’s: Overall, we see that covariance structures between delivery types indicate excellent model fit, which indicates that they are similar. However, results indicated a large difference in item scores for paper questionnaires versus those delivered not randomly by computer for both mean scores and total scores. T-tests were conducted by item to examine possible differences in specific questions. Although no specific question was significantly different based on delivery method, questions appeared to be slightly different, which accumulated over each question. This resulted in the differing item scores for the questionnaires delivered by paper and those delivered not randomly on a computer. </w:t>
      </w:r>
      <w:r w:rsidR="003A250C">
        <w:rPr>
          <w:rFonts w:ascii="Times New Roman" w:hAnsi="Times New Roman" w:eastAsia="Times New Roman" w:cs="Times New Roman"/>
          <w:sz w:val="24"/>
          <w:szCs w:val="24"/>
        </w:rPr>
        <w:t xml:space="preserve">Bayes’ Factors and Tests of Equivalence (citation) were utilized to determine whether or not differences in question means were actually significant. Results are presented in Table XX. Specifically, for Tests of Equivalence, significant results </w:t>
      </w:r>
      <w:proofErr w:type="gramStart"/>
      <w:r w:rsidR="003A250C">
        <w:rPr>
          <w:rFonts w:ascii="Times New Roman" w:hAnsi="Times New Roman" w:eastAsia="Times New Roman" w:cs="Times New Roman"/>
          <w:sz w:val="24"/>
          <w:szCs w:val="24"/>
        </w:rPr>
        <w:t>suggests</w:t>
      </w:r>
      <w:proofErr w:type="gramEnd"/>
      <w:r w:rsidR="003A250C">
        <w:rPr>
          <w:rFonts w:ascii="Times New Roman" w:hAnsi="Times New Roman" w:eastAsia="Times New Roman" w:cs="Times New Roman"/>
          <w:sz w:val="24"/>
          <w:szCs w:val="24"/>
        </w:rPr>
        <w:t xml:space="preserve"> support for the null hypothesis. For Bayes’ Factor tests, a number &gt; 100 suggests very strong support for the alternative hypothesis in reference in the null. A score of 1-3 suggests barely any evidence for the alternative hypothesis. A score of 3-10 suggests </w:t>
      </w:r>
      <w:r w:rsidR="003A250C">
        <w:rPr>
          <w:rFonts w:ascii="Times New Roman" w:hAnsi="Times New Roman" w:eastAsia="Times New Roman" w:cs="Times New Roman"/>
          <w:sz w:val="24"/>
          <w:szCs w:val="24"/>
        </w:rPr>
        <w:lastRenderedPageBreak/>
        <w:t xml:space="preserve">positive evidence for the alternative hypothesis, while a Bayes’ Factor score of 10-100 suggests strong support for the alternative hypothesis. </w:t>
      </w:r>
    </w:p>
    <w:p w:rsidRPr="001327E1" w:rsidR="00BB6351" w:rsidRDefault="625B5181" w14:paraId="53FE2B25" w14:textId="58CA1CDB">
      <w:pPr>
        <w:spacing w:line="480" w:lineRule="auto"/>
        <w:jc w:val="left"/>
        <w:rPr>
          <w:rFonts w:ascii="Times New Roman" w:hAnsi="Times New Roman" w:eastAsia="Times New Roman" w:cs="Times New Roman"/>
          <w:sz w:val="24"/>
          <w:szCs w:val="24"/>
        </w:rPr>
        <w:sectPr w:rsidRPr="001327E1" w:rsidR="00BB6351" w:rsidSect="00E07310">
          <w:headerReference w:type="default" r:id="rId9"/>
          <w:headerReference w:type="first" r:id="rId10"/>
          <w:pgSz w:w="12240" w:h="15840" w:orient="portrait"/>
          <w:pgMar w:top="1440" w:right="1440" w:bottom="1440" w:left="1440" w:header="720" w:footer="720" w:gutter="0"/>
          <w:cols w:space="720"/>
          <w:titlePg/>
          <w:docGrid w:linePitch="360"/>
        </w:sectPr>
        <w:pPrChange w:author="Pavlacic, Jeffrey M" w:date="2017-02-05T16:49:00Z" w:id="617">
          <w:pPr>
            <w:jc w:val="left"/>
          </w:pPr>
        </w:pPrChange>
      </w:pPr>
      <w:r w:rsidRPr="625B5181">
        <w:rPr>
          <w:rFonts w:ascii="Times New Roman" w:hAnsi="Times New Roman" w:eastAsia="Times New Roman" w:cs="Times New Roman"/>
          <w:sz w:val="24"/>
          <w:szCs w:val="24"/>
        </w:rPr>
        <w:t xml:space="preserve">Also discuss the comparison between the sets of results. </w:t>
      </w:r>
    </w:p>
    <w:p w:rsidRPr="001327E1" w:rsidR="00D2684A" w:rsidP="625B5181" w:rsidRDefault="625B5181" w14:paraId="6E24DB9A" w14:textId="1C53A6D3">
      <w:pPr>
        <w:jc w:val="both"/>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lastRenderedPageBreak/>
        <w:t>Table 1.</w:t>
      </w:r>
    </w:p>
    <w:p w:rsidRPr="001327E1" w:rsidR="00D2684A" w:rsidRDefault="625B5181" w14:paraId="17098448" w14:textId="309A71B2">
      <w:pPr>
        <w:spacing w:line="480" w:lineRule="auto"/>
        <w:jc w:val="left"/>
        <w:rPr>
          <w:rFonts w:ascii="Times New Roman" w:hAnsi="Times New Roman" w:eastAsia="Times New Roman" w:cs="Times New Roman"/>
          <w:i/>
          <w:iCs/>
          <w:sz w:val="24"/>
          <w:szCs w:val="24"/>
        </w:rPr>
        <w:pPrChange w:author="Pavlacic, Jeffrey M" w:date="2017-02-05T16:49:00Z" w:id="618">
          <w:pPr>
            <w:jc w:val="left"/>
          </w:pPr>
        </w:pPrChange>
      </w:pPr>
      <w:r w:rsidRPr="625B5181">
        <w:rPr>
          <w:rFonts w:ascii="Times New Roman" w:hAnsi="Times New Roman" w:eastAsia="Times New Roman" w:cs="Times New Roman"/>
          <w:i/>
          <w:iCs/>
          <w:sz w:val="24"/>
          <w:szCs w:val="24"/>
        </w:rPr>
        <w:t>Sample Size and Demographic Information for Each Dataset</w:t>
      </w:r>
    </w:p>
    <w:tbl>
      <w:tblPr>
        <w:tblStyle w:val="TableGrid"/>
        <w:tblW w:w="5000" w:type="pct"/>
        <w:tblLook w:val="04A0" w:firstRow="1" w:lastRow="0" w:firstColumn="1" w:lastColumn="0" w:noHBand="0" w:noVBand="1"/>
      </w:tblPr>
      <w:tblGrid>
        <w:gridCol w:w="1537"/>
        <w:gridCol w:w="1115"/>
        <w:gridCol w:w="1262"/>
        <w:gridCol w:w="1391"/>
        <w:gridCol w:w="1039"/>
        <w:gridCol w:w="1114"/>
        <w:gridCol w:w="1261"/>
        <w:gridCol w:w="1393"/>
        <w:gridCol w:w="1419"/>
        <w:gridCol w:w="1419"/>
      </w:tblGrid>
      <w:tr w:rsidR="00E701CA" w:rsidTr="625B5181" w14:paraId="105E48AB" w14:textId="68A67659">
        <w:tc>
          <w:tcPr>
            <w:tcW w:w="593" w:type="pct"/>
            <w:vAlign w:val="center"/>
          </w:tcPr>
          <w:p w:rsidR="00E701CA" w:rsidP="00D2684A" w:rsidRDefault="00E701CA" w14:paraId="21935DAC" w14:textId="77777777">
            <w:pPr>
              <w:jc w:val="left"/>
              <w:rPr>
                <w:rFonts w:ascii="Times New Roman" w:hAnsi="Times New Roman" w:cs="Times New Roman"/>
                <w:sz w:val="24"/>
                <w:szCs w:val="24"/>
              </w:rPr>
            </w:pPr>
          </w:p>
        </w:tc>
        <w:tc>
          <w:tcPr>
            <w:tcW w:w="1855" w:type="pct"/>
            <w:gridSpan w:val="4"/>
            <w:vAlign w:val="center"/>
          </w:tcPr>
          <w:p w:rsidRPr="00A16B27" w:rsidR="00E701CA" w:rsidP="625B5181" w:rsidRDefault="625B5181" w14:paraId="5722932D" w14:textId="62AC979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PIL</w:t>
            </w:r>
          </w:p>
        </w:tc>
        <w:tc>
          <w:tcPr>
            <w:tcW w:w="1455" w:type="pct"/>
            <w:gridSpan w:val="3"/>
            <w:vAlign w:val="center"/>
          </w:tcPr>
          <w:p w:rsidRPr="00A16B27" w:rsidR="00E701CA" w:rsidP="625B5181" w:rsidRDefault="625B5181" w14:paraId="6A947E68" w14:textId="64C0F21C">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LPQ</w:t>
            </w:r>
          </w:p>
        </w:tc>
        <w:tc>
          <w:tcPr>
            <w:tcW w:w="548" w:type="pct"/>
            <w:vAlign w:val="center"/>
          </w:tcPr>
          <w:p w:rsidR="00E701CA" w:rsidP="00D2684A" w:rsidRDefault="00E701CA" w14:paraId="3AD4CA36" w14:textId="007CDCC3">
            <w:pPr>
              <w:jc w:val="center"/>
              <w:rPr>
                <w:rFonts w:ascii="Times New Roman" w:hAnsi="Times New Roman" w:cs="Times New Roman"/>
                <w:sz w:val="24"/>
                <w:szCs w:val="24"/>
              </w:rPr>
            </w:pPr>
          </w:p>
        </w:tc>
        <w:tc>
          <w:tcPr>
            <w:tcW w:w="548" w:type="pct"/>
          </w:tcPr>
          <w:p w:rsidR="00E701CA" w:rsidP="00D2684A" w:rsidRDefault="00E701CA" w14:paraId="55173163" w14:textId="77777777">
            <w:pPr>
              <w:jc w:val="center"/>
              <w:rPr>
                <w:rFonts w:ascii="Times New Roman" w:hAnsi="Times New Roman" w:cs="Times New Roman"/>
                <w:sz w:val="24"/>
                <w:szCs w:val="24"/>
              </w:rPr>
            </w:pPr>
          </w:p>
        </w:tc>
      </w:tr>
      <w:tr w:rsidR="00E701CA" w:rsidTr="625B5181" w14:paraId="2B24F23D" w14:textId="75CE82DF">
        <w:tc>
          <w:tcPr>
            <w:tcW w:w="593" w:type="pct"/>
            <w:vAlign w:val="center"/>
          </w:tcPr>
          <w:p w:rsidR="00E701CA" w:rsidP="00D2684A" w:rsidRDefault="00E701CA" w14:paraId="0C1693CD" w14:textId="77777777">
            <w:pPr>
              <w:jc w:val="left"/>
              <w:rPr>
                <w:rFonts w:ascii="Times New Roman" w:hAnsi="Times New Roman" w:cs="Times New Roman"/>
                <w:sz w:val="24"/>
                <w:szCs w:val="24"/>
              </w:rPr>
            </w:pPr>
          </w:p>
        </w:tc>
        <w:tc>
          <w:tcPr>
            <w:tcW w:w="430" w:type="pct"/>
            <w:vAlign w:val="center"/>
          </w:tcPr>
          <w:p w:rsidRPr="00A16B27" w:rsidR="00E701CA" w:rsidP="625B5181" w:rsidRDefault="625B5181" w14:paraId="5930E47B" w14:textId="37AE8FA7">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N</w:t>
            </w:r>
          </w:p>
        </w:tc>
        <w:tc>
          <w:tcPr>
            <w:tcW w:w="487" w:type="pct"/>
            <w:vAlign w:val="center"/>
          </w:tcPr>
          <w:p w:rsidRPr="00A16B27" w:rsidR="00E701CA" w:rsidP="625B5181" w:rsidRDefault="625B5181" w14:paraId="43BA27B0" w14:textId="2ACDFA40">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M</w:t>
            </w:r>
            <w:r w:rsidRPr="625B5181">
              <w:rPr>
                <w:rFonts w:ascii="Times New Roman" w:hAnsi="Times New Roman" w:eastAsia="Times New Roman" w:cs="Times New Roman"/>
                <w:sz w:val="24"/>
                <w:szCs w:val="24"/>
              </w:rPr>
              <w:t xml:space="preserve"> Age (</w:t>
            </w:r>
            <w:r w:rsidRPr="625B5181">
              <w:rPr>
                <w:rFonts w:ascii="Times New Roman" w:hAnsi="Times New Roman" w:eastAsia="Times New Roman" w:cs="Times New Roman"/>
                <w:i/>
                <w:iCs/>
                <w:sz w:val="24"/>
                <w:szCs w:val="24"/>
              </w:rPr>
              <w:t>SD</w:t>
            </w:r>
            <w:r w:rsidRPr="625B5181">
              <w:rPr>
                <w:rFonts w:ascii="Times New Roman" w:hAnsi="Times New Roman" w:eastAsia="Times New Roman" w:cs="Times New Roman"/>
                <w:sz w:val="24"/>
                <w:szCs w:val="24"/>
              </w:rPr>
              <w:t>)</w:t>
            </w:r>
          </w:p>
        </w:tc>
        <w:tc>
          <w:tcPr>
            <w:tcW w:w="537" w:type="pct"/>
            <w:vAlign w:val="center"/>
          </w:tcPr>
          <w:p w:rsidRPr="00A16B27" w:rsidR="00E701CA" w:rsidP="625B5181" w:rsidRDefault="625B5181" w14:paraId="57915F15" w14:textId="3B0625F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Female</w:t>
            </w:r>
          </w:p>
        </w:tc>
        <w:tc>
          <w:tcPr>
            <w:tcW w:w="401" w:type="pct"/>
            <w:vAlign w:val="center"/>
          </w:tcPr>
          <w:p w:rsidRPr="00A16B27" w:rsidR="00E701CA" w:rsidP="625B5181" w:rsidRDefault="625B5181" w14:paraId="7B79778C" w14:textId="15B26DC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White</w:t>
            </w:r>
          </w:p>
        </w:tc>
        <w:tc>
          <w:tcPr>
            <w:tcW w:w="430" w:type="pct"/>
            <w:vAlign w:val="center"/>
          </w:tcPr>
          <w:p w:rsidRPr="00A16B27" w:rsidR="00E701CA" w:rsidP="625B5181" w:rsidRDefault="625B5181" w14:paraId="7EF981CA" w14:textId="0A76AF92">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M</w:t>
            </w:r>
            <w:r w:rsidRPr="625B5181">
              <w:rPr>
                <w:rFonts w:ascii="Times New Roman" w:hAnsi="Times New Roman" w:eastAsia="Times New Roman" w:cs="Times New Roman"/>
                <w:sz w:val="24"/>
                <w:szCs w:val="24"/>
              </w:rPr>
              <w:t xml:space="preserve"> Age (</w:t>
            </w:r>
            <w:r w:rsidRPr="625B5181">
              <w:rPr>
                <w:rFonts w:ascii="Times New Roman" w:hAnsi="Times New Roman" w:eastAsia="Times New Roman" w:cs="Times New Roman"/>
                <w:i/>
                <w:iCs/>
                <w:sz w:val="24"/>
                <w:szCs w:val="24"/>
              </w:rPr>
              <w:t>SD</w:t>
            </w:r>
            <w:r w:rsidRPr="625B5181">
              <w:rPr>
                <w:rFonts w:ascii="Times New Roman" w:hAnsi="Times New Roman" w:eastAsia="Times New Roman" w:cs="Times New Roman"/>
                <w:sz w:val="24"/>
                <w:szCs w:val="24"/>
              </w:rPr>
              <w:t>)</w:t>
            </w:r>
          </w:p>
        </w:tc>
        <w:tc>
          <w:tcPr>
            <w:tcW w:w="487" w:type="pct"/>
            <w:vAlign w:val="center"/>
          </w:tcPr>
          <w:p w:rsidRPr="00A16B27" w:rsidR="00E701CA" w:rsidP="625B5181" w:rsidRDefault="625B5181" w14:paraId="44F5286E" w14:textId="7D62510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Female (assuming female = 2)</w:t>
            </w:r>
          </w:p>
        </w:tc>
        <w:tc>
          <w:tcPr>
            <w:tcW w:w="537" w:type="pct"/>
            <w:vAlign w:val="center"/>
          </w:tcPr>
          <w:p w:rsidRPr="00A16B27" w:rsidR="00E701CA" w:rsidP="625B5181" w:rsidRDefault="625B5181" w14:paraId="0C1CDC28" w14:textId="4329162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White (assuming white = 1)</w:t>
            </w:r>
          </w:p>
        </w:tc>
        <w:tc>
          <w:tcPr>
            <w:tcW w:w="548" w:type="pct"/>
            <w:vAlign w:val="center"/>
          </w:tcPr>
          <w:p w:rsidRPr="00A16B27" w:rsidR="00E701CA" w:rsidP="625B5181" w:rsidRDefault="625B5181" w14:paraId="4A3695FD" w14:textId="512DDD4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Citation</w:t>
            </w:r>
          </w:p>
        </w:tc>
        <w:tc>
          <w:tcPr>
            <w:tcW w:w="548" w:type="pct"/>
            <w:vAlign w:val="center"/>
          </w:tcPr>
          <w:p w:rsidRPr="00A16B27" w:rsidR="00E701CA" w:rsidP="625B5181" w:rsidRDefault="625B5181" w14:paraId="0E7F9209" w14:textId="3B90BA5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Admin Type</w:t>
            </w:r>
          </w:p>
        </w:tc>
      </w:tr>
      <w:tr w:rsidR="00E701CA" w:rsidTr="625B5181" w14:paraId="01BFCC01" w14:textId="4F1221D6">
        <w:trPr>
          <w:trHeight w:val="305"/>
        </w:trPr>
        <w:tc>
          <w:tcPr>
            <w:tcW w:w="593" w:type="pct"/>
            <w:vAlign w:val="center"/>
          </w:tcPr>
          <w:p w:rsidRPr="00A16B27" w:rsidR="00E701CA" w:rsidP="625B5181" w:rsidRDefault="625B5181" w14:paraId="436DD425" w14:textId="531D89B8">
            <w:pPr>
              <w:jc w:val="left"/>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xml:space="preserve">MSU </w:t>
            </w:r>
            <w:commentRangeStart w:id="619"/>
            <w:r w:rsidRPr="625B5181">
              <w:rPr>
                <w:rFonts w:ascii="Times New Roman" w:hAnsi="Times New Roman" w:eastAsia="Times New Roman" w:cs="Times New Roman"/>
                <w:sz w:val="24"/>
                <w:szCs w:val="24"/>
              </w:rPr>
              <w:t>IRT</w:t>
            </w:r>
            <w:commentRangeEnd w:id="619"/>
            <w:r w:rsidR="00E701CA">
              <w:rPr>
                <w:rStyle w:val="CommentReference"/>
              </w:rPr>
              <w:commentReference w:id="619"/>
            </w:r>
            <w:r w:rsidRPr="625B5181">
              <w:rPr>
                <w:rFonts w:ascii="Times New Roman" w:hAnsi="Times New Roman" w:eastAsia="Times New Roman" w:cs="Times New Roman"/>
                <w:sz w:val="24"/>
                <w:szCs w:val="24"/>
              </w:rPr>
              <w:t xml:space="preserve"> Data</w:t>
            </w:r>
          </w:p>
        </w:tc>
        <w:tc>
          <w:tcPr>
            <w:tcW w:w="430" w:type="pct"/>
            <w:vAlign w:val="center"/>
          </w:tcPr>
          <w:p w:rsidRPr="00A16B27" w:rsidR="00E701CA" w:rsidP="625B5181" w:rsidRDefault="625B5181" w14:paraId="67705BF1" w14:textId="3EC9D21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2531</w:t>
            </w:r>
          </w:p>
        </w:tc>
        <w:tc>
          <w:tcPr>
            <w:tcW w:w="487" w:type="pct"/>
            <w:vAlign w:val="center"/>
          </w:tcPr>
          <w:p w:rsidR="00E701CA" w:rsidP="00D2684A" w:rsidRDefault="00E701CA" w14:paraId="5C8417D9" w14:textId="77777777">
            <w:pPr>
              <w:jc w:val="center"/>
              <w:rPr>
                <w:rFonts w:ascii="Times New Roman" w:hAnsi="Times New Roman" w:cs="Times New Roman"/>
                <w:sz w:val="24"/>
                <w:szCs w:val="24"/>
              </w:rPr>
            </w:pPr>
          </w:p>
        </w:tc>
        <w:tc>
          <w:tcPr>
            <w:tcW w:w="537" w:type="pct"/>
            <w:vAlign w:val="center"/>
          </w:tcPr>
          <w:p w:rsidR="00E701CA" w:rsidP="625B5181" w:rsidRDefault="00E701CA" w14:paraId="5293BDDE" w14:textId="4357DF17">
            <w:pPr>
              <w:jc w:val="center"/>
              <w:rPr>
                <w:rFonts w:ascii="Times New Roman" w:hAnsi="Times New Roman" w:eastAsia="Times New Roman" w:cs="Times New Roman"/>
                <w:sz w:val="24"/>
                <w:szCs w:val="24"/>
              </w:rPr>
            </w:pPr>
          </w:p>
        </w:tc>
        <w:tc>
          <w:tcPr>
            <w:tcW w:w="401" w:type="pct"/>
            <w:vAlign w:val="center"/>
          </w:tcPr>
          <w:p w:rsidR="00E701CA" w:rsidP="00D2684A" w:rsidRDefault="00E701CA" w14:paraId="6BB4809B" w14:textId="77777777">
            <w:pPr>
              <w:jc w:val="center"/>
              <w:rPr>
                <w:rFonts w:ascii="Times New Roman" w:hAnsi="Times New Roman" w:cs="Times New Roman"/>
                <w:sz w:val="24"/>
                <w:szCs w:val="24"/>
              </w:rPr>
            </w:pPr>
          </w:p>
        </w:tc>
        <w:tc>
          <w:tcPr>
            <w:tcW w:w="430" w:type="pct"/>
            <w:vAlign w:val="center"/>
          </w:tcPr>
          <w:p w:rsidR="00E701CA" w:rsidP="625B5181" w:rsidRDefault="625B5181" w14:paraId="08E7C5EB" w14:textId="3C68699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19.59 (</w:t>
            </w:r>
            <w:r w:rsidRPr="625B5181">
              <w:rPr>
                <w:rFonts w:ascii="Times New Roman" w:hAnsi="Times New Roman" w:eastAsia="Times New Roman" w:cs="Times New Roman"/>
                <w:i/>
                <w:iCs/>
                <w:sz w:val="24"/>
                <w:szCs w:val="24"/>
              </w:rPr>
              <w:t>3.23)</w:t>
            </w:r>
          </w:p>
        </w:tc>
        <w:tc>
          <w:tcPr>
            <w:tcW w:w="487" w:type="pct"/>
            <w:vAlign w:val="center"/>
          </w:tcPr>
          <w:p w:rsidR="00E701CA" w:rsidP="625B5181" w:rsidRDefault="625B5181" w14:paraId="3EA07ACC" w14:textId="4EA050E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55.16% (assuming 10 = female)</w:t>
            </w:r>
          </w:p>
        </w:tc>
        <w:tc>
          <w:tcPr>
            <w:tcW w:w="537" w:type="pct"/>
            <w:vAlign w:val="center"/>
          </w:tcPr>
          <w:p w:rsidR="00E701CA" w:rsidP="625B5181" w:rsidRDefault="625B5181" w14:paraId="2D93C751" w14:textId="30BE784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xml:space="preserve">This one showed up weird in R so might need some help. Guess it was </w:t>
            </w:r>
            <w:proofErr w:type="spellStart"/>
            <w:r w:rsidRPr="625B5181">
              <w:rPr>
                <w:rFonts w:ascii="Times New Roman" w:hAnsi="Times New Roman" w:eastAsia="Times New Roman" w:cs="Times New Roman"/>
                <w:sz w:val="24"/>
                <w:szCs w:val="24"/>
              </w:rPr>
              <w:t>bc</w:t>
            </w:r>
            <w:proofErr w:type="spellEnd"/>
            <w:r w:rsidRPr="625B5181">
              <w:rPr>
                <w:rFonts w:ascii="Times New Roman" w:hAnsi="Times New Roman" w:eastAsia="Times New Roman" w:cs="Times New Roman"/>
                <w:sz w:val="24"/>
                <w:szCs w:val="24"/>
              </w:rPr>
              <w:t xml:space="preserve"> we had people enter it manually?</w:t>
            </w:r>
          </w:p>
        </w:tc>
        <w:tc>
          <w:tcPr>
            <w:tcW w:w="548" w:type="pct"/>
            <w:vAlign w:val="center"/>
          </w:tcPr>
          <w:p w:rsidR="00E701CA" w:rsidP="00D2684A" w:rsidRDefault="00E701CA" w14:paraId="195234C9" w14:textId="0C479FB8">
            <w:pPr>
              <w:jc w:val="center"/>
              <w:rPr>
                <w:rFonts w:ascii="Times New Roman" w:hAnsi="Times New Roman" w:cs="Times New Roman"/>
                <w:sz w:val="24"/>
                <w:szCs w:val="24"/>
              </w:rPr>
            </w:pPr>
          </w:p>
        </w:tc>
        <w:tc>
          <w:tcPr>
            <w:tcW w:w="548" w:type="pct"/>
            <w:vAlign w:val="center"/>
          </w:tcPr>
          <w:p w:rsidRPr="00A16B27" w:rsidR="00E701CA" w:rsidP="625B5181" w:rsidRDefault="625B5181" w14:paraId="05A8DBEC" w14:textId="7A679B8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Computer</w:t>
            </w:r>
          </w:p>
        </w:tc>
      </w:tr>
      <w:tr w:rsidR="00E701CA" w:rsidTr="625B5181" w14:paraId="165DEE71" w14:textId="3A09A3A8">
        <w:tc>
          <w:tcPr>
            <w:tcW w:w="593" w:type="pct"/>
            <w:vAlign w:val="center"/>
          </w:tcPr>
          <w:p w:rsidRPr="00A16B27" w:rsidR="00E701CA" w:rsidP="625B5181" w:rsidRDefault="625B5181" w14:paraId="2E007F69" w14:textId="6424A247">
            <w:pPr>
              <w:jc w:val="left"/>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xml:space="preserve">Week 1 file </w:t>
            </w:r>
          </w:p>
          <w:p w:rsidRPr="00A16B27" w:rsidR="00E701CA" w:rsidP="625B5181" w:rsidRDefault="625B5181" w14:paraId="3601F2B1" w14:textId="6C727467">
            <w:pPr>
              <w:jc w:val="left"/>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Lindsay thesis</w:t>
            </w:r>
          </w:p>
        </w:tc>
        <w:tc>
          <w:tcPr>
            <w:tcW w:w="430" w:type="pct"/>
            <w:vAlign w:val="center"/>
          </w:tcPr>
          <w:p w:rsidRPr="00A16B27" w:rsidR="00E701CA" w:rsidP="625B5181" w:rsidRDefault="625B5181" w14:paraId="03C85037" w14:textId="5F8D565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269</w:t>
            </w:r>
          </w:p>
        </w:tc>
        <w:tc>
          <w:tcPr>
            <w:tcW w:w="487" w:type="pct"/>
            <w:vAlign w:val="center"/>
          </w:tcPr>
          <w:p w:rsidR="00E701CA" w:rsidP="625B5181" w:rsidRDefault="625B5181" w14:paraId="36BA0547" w14:textId="1CA0173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19.14</w:t>
            </w:r>
          </w:p>
        </w:tc>
        <w:tc>
          <w:tcPr>
            <w:tcW w:w="537" w:type="pct"/>
            <w:vAlign w:val="center"/>
          </w:tcPr>
          <w:p w:rsidR="00E701CA" w:rsidP="625B5181" w:rsidRDefault="625B5181" w14:paraId="19695095" w14:textId="0ECFFFC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75.75%</w:t>
            </w:r>
          </w:p>
        </w:tc>
        <w:tc>
          <w:tcPr>
            <w:tcW w:w="401" w:type="pct"/>
            <w:vAlign w:val="center"/>
          </w:tcPr>
          <w:p w:rsidR="00E701CA" w:rsidP="625B5181" w:rsidRDefault="625B5181" w14:paraId="29CAD499" w14:textId="4674DCD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76.03%</w:t>
            </w:r>
          </w:p>
        </w:tc>
        <w:tc>
          <w:tcPr>
            <w:tcW w:w="430" w:type="pct"/>
            <w:vAlign w:val="center"/>
          </w:tcPr>
          <w:p w:rsidR="00E701CA" w:rsidP="625B5181" w:rsidRDefault="625B5181" w14:paraId="78452B28" w14:textId="35CD9C3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19.14 (</w:t>
            </w:r>
            <w:r w:rsidRPr="625B5181">
              <w:rPr>
                <w:rFonts w:ascii="Times New Roman" w:hAnsi="Times New Roman" w:eastAsia="Times New Roman" w:cs="Times New Roman"/>
                <w:i/>
                <w:iCs/>
                <w:sz w:val="24"/>
                <w:szCs w:val="24"/>
              </w:rPr>
              <w:t>2.05)</w:t>
            </w:r>
          </w:p>
        </w:tc>
        <w:tc>
          <w:tcPr>
            <w:tcW w:w="487" w:type="pct"/>
            <w:vAlign w:val="center"/>
          </w:tcPr>
          <w:p w:rsidR="00E701CA" w:rsidP="625B5181" w:rsidRDefault="625B5181" w14:paraId="1095A53B" w14:textId="289AF6C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xml:space="preserve">75.46% </w:t>
            </w:r>
          </w:p>
        </w:tc>
        <w:tc>
          <w:tcPr>
            <w:tcW w:w="537" w:type="pct"/>
            <w:vAlign w:val="center"/>
          </w:tcPr>
          <w:p w:rsidR="00E701CA" w:rsidP="625B5181" w:rsidRDefault="625B5181" w14:paraId="57F07A1C" w14:textId="0EF32BA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xml:space="preserve">75.46% </w:t>
            </w:r>
          </w:p>
        </w:tc>
        <w:tc>
          <w:tcPr>
            <w:tcW w:w="548" w:type="pct"/>
            <w:vAlign w:val="center"/>
          </w:tcPr>
          <w:p w:rsidR="00E701CA" w:rsidP="00D2684A" w:rsidRDefault="00E701CA" w14:paraId="3F896E6C" w14:textId="18A66180">
            <w:pPr>
              <w:jc w:val="center"/>
              <w:rPr>
                <w:rFonts w:ascii="Times New Roman" w:hAnsi="Times New Roman" w:cs="Times New Roman"/>
                <w:sz w:val="24"/>
                <w:szCs w:val="24"/>
              </w:rPr>
            </w:pPr>
          </w:p>
        </w:tc>
        <w:tc>
          <w:tcPr>
            <w:tcW w:w="548" w:type="pct"/>
            <w:vAlign w:val="center"/>
          </w:tcPr>
          <w:p w:rsidRPr="00A16B27" w:rsidR="00E701CA" w:rsidP="625B5181" w:rsidRDefault="625B5181" w14:paraId="1ED84358" w14:textId="73C6C03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Paper</w:t>
            </w:r>
          </w:p>
        </w:tc>
      </w:tr>
      <w:tr w:rsidR="00E701CA" w:rsidTr="625B5181" w14:paraId="4B172A33" w14:textId="699C3C3E">
        <w:tc>
          <w:tcPr>
            <w:tcW w:w="593" w:type="pct"/>
            <w:vAlign w:val="center"/>
          </w:tcPr>
          <w:p w:rsidRPr="00A16B27" w:rsidR="00E701CA" w:rsidP="625B5181" w:rsidRDefault="625B5181" w14:paraId="3AACF8B5" w14:textId="5E45251F">
            <w:pPr>
              <w:jc w:val="left"/>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MSU data</w:t>
            </w:r>
          </w:p>
        </w:tc>
        <w:tc>
          <w:tcPr>
            <w:tcW w:w="430" w:type="pct"/>
            <w:vAlign w:val="center"/>
          </w:tcPr>
          <w:p w:rsidRPr="00A16B27" w:rsidR="00E701CA" w:rsidP="625B5181" w:rsidRDefault="625B5181" w14:paraId="18CE193D" w14:textId="4C36BC0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201</w:t>
            </w:r>
          </w:p>
        </w:tc>
        <w:tc>
          <w:tcPr>
            <w:tcW w:w="487" w:type="pct"/>
            <w:vAlign w:val="center"/>
          </w:tcPr>
          <w:p w:rsidRPr="00A16B27" w:rsidR="00E701CA" w:rsidP="625B5181" w:rsidRDefault="625B5181" w14:paraId="35AAF8B3" w14:textId="7B8BB94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NA</w:t>
            </w:r>
          </w:p>
        </w:tc>
        <w:tc>
          <w:tcPr>
            <w:tcW w:w="537" w:type="pct"/>
            <w:vAlign w:val="center"/>
          </w:tcPr>
          <w:p w:rsidRPr="00A16B27" w:rsidR="00E701CA" w:rsidP="625B5181" w:rsidRDefault="625B5181" w14:paraId="7B13C610" w14:textId="3A4F9B8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NA</w:t>
            </w:r>
          </w:p>
        </w:tc>
        <w:tc>
          <w:tcPr>
            <w:tcW w:w="401" w:type="pct"/>
            <w:vAlign w:val="center"/>
          </w:tcPr>
          <w:p w:rsidRPr="00A16B27" w:rsidR="00E701CA" w:rsidP="625B5181" w:rsidRDefault="625B5181" w14:paraId="40A24840" w14:textId="1B0F6A6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NA</w:t>
            </w:r>
          </w:p>
        </w:tc>
        <w:tc>
          <w:tcPr>
            <w:tcW w:w="430" w:type="pct"/>
            <w:vAlign w:val="center"/>
          </w:tcPr>
          <w:p w:rsidR="00E701CA" w:rsidP="625B5181" w:rsidRDefault="625B5181" w14:paraId="2CBAA395" w14:textId="2082819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19.96 (</w:t>
            </w:r>
            <w:r w:rsidRPr="625B5181">
              <w:rPr>
                <w:rFonts w:ascii="Times New Roman" w:hAnsi="Times New Roman" w:eastAsia="Times New Roman" w:cs="Times New Roman"/>
                <w:i/>
                <w:iCs/>
                <w:sz w:val="24"/>
                <w:szCs w:val="24"/>
              </w:rPr>
              <w:t>3.82)</w:t>
            </w:r>
          </w:p>
        </w:tc>
        <w:tc>
          <w:tcPr>
            <w:tcW w:w="487" w:type="pct"/>
            <w:vAlign w:val="center"/>
          </w:tcPr>
          <w:p w:rsidR="00E701CA" w:rsidP="625B5181" w:rsidRDefault="625B5181" w14:paraId="0F2246ED" w14:textId="708F1B9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53.73%</w:t>
            </w:r>
          </w:p>
        </w:tc>
        <w:tc>
          <w:tcPr>
            <w:tcW w:w="537" w:type="pct"/>
            <w:vAlign w:val="center"/>
          </w:tcPr>
          <w:p w:rsidR="00E701CA" w:rsidP="625B5181" w:rsidRDefault="625B5181" w14:paraId="3107A3A0" w14:textId="0A06E50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68.66%</w:t>
            </w:r>
          </w:p>
        </w:tc>
        <w:tc>
          <w:tcPr>
            <w:tcW w:w="548" w:type="pct"/>
            <w:vAlign w:val="center"/>
          </w:tcPr>
          <w:p w:rsidR="00E701CA" w:rsidP="00D2684A" w:rsidRDefault="00E701CA" w14:paraId="2E995323" w14:textId="77777777">
            <w:pPr>
              <w:jc w:val="center"/>
              <w:rPr>
                <w:rFonts w:ascii="Times New Roman" w:hAnsi="Times New Roman" w:cs="Times New Roman"/>
                <w:sz w:val="24"/>
                <w:szCs w:val="24"/>
              </w:rPr>
            </w:pPr>
          </w:p>
        </w:tc>
        <w:tc>
          <w:tcPr>
            <w:tcW w:w="548" w:type="pct"/>
            <w:vAlign w:val="center"/>
          </w:tcPr>
          <w:p w:rsidRPr="00A16B27" w:rsidR="00E701CA" w:rsidP="625B5181" w:rsidRDefault="625B5181" w14:paraId="29BFF5FC" w14:textId="2AC8078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Computer</w:t>
            </w:r>
          </w:p>
        </w:tc>
      </w:tr>
      <w:tr w:rsidR="00E701CA" w:rsidTr="625B5181" w14:paraId="546385AB" w14:textId="444C87C2">
        <w:tc>
          <w:tcPr>
            <w:tcW w:w="593" w:type="pct"/>
            <w:vAlign w:val="center"/>
          </w:tcPr>
          <w:p w:rsidRPr="00A16B27" w:rsidR="00E701CA" w:rsidP="625B5181" w:rsidRDefault="625B5181" w14:paraId="75D22843" w14:textId="2973E5D7">
            <w:pPr>
              <w:jc w:val="left"/>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Meaning working file</w:t>
            </w:r>
          </w:p>
        </w:tc>
        <w:tc>
          <w:tcPr>
            <w:tcW w:w="430" w:type="pct"/>
            <w:vAlign w:val="center"/>
          </w:tcPr>
          <w:p w:rsidRPr="00A16B27" w:rsidR="00E701CA" w:rsidP="625B5181" w:rsidRDefault="625B5181" w14:paraId="1A5F8030" w14:textId="6AD7F94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298</w:t>
            </w:r>
          </w:p>
        </w:tc>
        <w:tc>
          <w:tcPr>
            <w:tcW w:w="487" w:type="pct"/>
            <w:vAlign w:val="center"/>
          </w:tcPr>
          <w:p w:rsidR="00E701CA" w:rsidP="625B5181" w:rsidRDefault="625B5181" w14:paraId="5CC57000" w14:textId="152D601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19.67</w:t>
            </w:r>
          </w:p>
        </w:tc>
        <w:tc>
          <w:tcPr>
            <w:tcW w:w="537" w:type="pct"/>
            <w:vAlign w:val="center"/>
          </w:tcPr>
          <w:p w:rsidR="00E701CA" w:rsidP="625B5181" w:rsidRDefault="625B5181" w14:paraId="1D66A38B" w14:textId="68C3FC7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63.36%</w:t>
            </w:r>
          </w:p>
        </w:tc>
        <w:tc>
          <w:tcPr>
            <w:tcW w:w="401" w:type="pct"/>
            <w:vAlign w:val="center"/>
          </w:tcPr>
          <w:p w:rsidR="00E701CA" w:rsidP="625B5181" w:rsidRDefault="625B5181" w14:paraId="059CC26C" w14:textId="3C725A0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71.92%</w:t>
            </w:r>
          </w:p>
        </w:tc>
        <w:tc>
          <w:tcPr>
            <w:tcW w:w="430" w:type="pct"/>
            <w:vAlign w:val="center"/>
          </w:tcPr>
          <w:p w:rsidR="00E701CA" w:rsidP="625B5181" w:rsidRDefault="625B5181" w14:paraId="69DB622D" w14:textId="1422D41D">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19.67 (</w:t>
            </w:r>
            <w:r w:rsidRPr="625B5181">
              <w:rPr>
                <w:rFonts w:ascii="Times New Roman" w:hAnsi="Times New Roman" w:eastAsia="Times New Roman" w:cs="Times New Roman"/>
                <w:i/>
                <w:iCs/>
                <w:sz w:val="24"/>
                <w:szCs w:val="24"/>
              </w:rPr>
              <w:t>2.27)</w:t>
            </w:r>
          </w:p>
        </w:tc>
        <w:tc>
          <w:tcPr>
            <w:tcW w:w="487" w:type="pct"/>
            <w:vAlign w:val="center"/>
          </w:tcPr>
          <w:p w:rsidR="00E701CA" w:rsidP="625B5181" w:rsidRDefault="625B5181" w14:paraId="20525A5A" w14:textId="079ADD2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62.08%</w:t>
            </w:r>
          </w:p>
        </w:tc>
        <w:tc>
          <w:tcPr>
            <w:tcW w:w="537" w:type="pct"/>
            <w:vAlign w:val="center"/>
          </w:tcPr>
          <w:p w:rsidR="00E701CA" w:rsidP="625B5181" w:rsidRDefault="625B5181" w14:paraId="1260E7CB" w14:textId="19A95C7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70.47%</w:t>
            </w:r>
          </w:p>
        </w:tc>
        <w:tc>
          <w:tcPr>
            <w:tcW w:w="548" w:type="pct"/>
            <w:vAlign w:val="center"/>
          </w:tcPr>
          <w:p w:rsidR="00E701CA" w:rsidP="00D2684A" w:rsidRDefault="00E701CA" w14:paraId="3455A339" w14:textId="77777777">
            <w:pPr>
              <w:jc w:val="center"/>
              <w:rPr>
                <w:rFonts w:ascii="Times New Roman" w:hAnsi="Times New Roman" w:cs="Times New Roman"/>
                <w:sz w:val="24"/>
                <w:szCs w:val="24"/>
              </w:rPr>
            </w:pPr>
          </w:p>
        </w:tc>
        <w:tc>
          <w:tcPr>
            <w:tcW w:w="548" w:type="pct"/>
            <w:vAlign w:val="center"/>
          </w:tcPr>
          <w:p w:rsidRPr="00A16B27" w:rsidR="00E701CA" w:rsidP="625B5181" w:rsidRDefault="625B5181" w14:paraId="4700F4B1" w14:textId="56D54C9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Paper</w:t>
            </w:r>
          </w:p>
        </w:tc>
      </w:tr>
      <w:tr w:rsidR="00E701CA" w:rsidTr="625B5181" w14:paraId="1A9AD9AF" w14:textId="0AB814A1">
        <w:tc>
          <w:tcPr>
            <w:tcW w:w="593" w:type="pct"/>
            <w:vAlign w:val="center"/>
          </w:tcPr>
          <w:p w:rsidRPr="00A16B27" w:rsidR="00E701CA" w:rsidP="625B5181" w:rsidRDefault="625B5181" w14:paraId="48F5D0FA" w14:textId="10CBA4D9">
            <w:pPr>
              <w:jc w:val="left"/>
              <w:rPr>
                <w:rFonts w:ascii="Times New Roman" w:hAnsi="Times New Roman" w:eastAsia="Times New Roman" w:cs="Times New Roman"/>
                <w:sz w:val="24"/>
                <w:szCs w:val="24"/>
              </w:rPr>
            </w:pPr>
            <w:proofErr w:type="spellStart"/>
            <w:r w:rsidRPr="625B5181">
              <w:rPr>
                <w:rFonts w:ascii="Times New Roman" w:hAnsi="Times New Roman" w:eastAsia="Times New Roman" w:cs="Times New Roman"/>
                <w:sz w:val="24"/>
                <w:szCs w:val="24"/>
              </w:rPr>
              <w:t>Logotherapy</w:t>
            </w:r>
            <w:proofErr w:type="spellEnd"/>
            <w:r w:rsidRPr="625B5181">
              <w:rPr>
                <w:rFonts w:ascii="Times New Roman" w:hAnsi="Times New Roman" w:eastAsia="Times New Roman" w:cs="Times New Roman"/>
                <w:sz w:val="24"/>
                <w:szCs w:val="24"/>
              </w:rPr>
              <w:t xml:space="preserve"> data factor analysis study</w:t>
            </w:r>
          </w:p>
        </w:tc>
        <w:tc>
          <w:tcPr>
            <w:tcW w:w="430" w:type="pct"/>
            <w:vAlign w:val="center"/>
          </w:tcPr>
          <w:p w:rsidRPr="00A16B27" w:rsidR="00E701CA" w:rsidP="625B5181" w:rsidRDefault="625B5181" w14:paraId="195EEC47" w14:textId="7A834DD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341</w:t>
            </w:r>
          </w:p>
        </w:tc>
        <w:tc>
          <w:tcPr>
            <w:tcW w:w="487" w:type="pct"/>
            <w:vAlign w:val="center"/>
          </w:tcPr>
          <w:p w:rsidR="00E701CA" w:rsidP="625B5181" w:rsidRDefault="625B5181" w14:paraId="699B1105" w14:textId="211E580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19.50</w:t>
            </w:r>
          </w:p>
        </w:tc>
        <w:tc>
          <w:tcPr>
            <w:tcW w:w="537" w:type="pct"/>
            <w:vAlign w:val="center"/>
          </w:tcPr>
          <w:p w:rsidR="00E701CA" w:rsidP="625B5181" w:rsidRDefault="625B5181" w14:paraId="7CE8D39D" w14:textId="4FEFA6A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66.17%</w:t>
            </w:r>
          </w:p>
        </w:tc>
        <w:tc>
          <w:tcPr>
            <w:tcW w:w="401" w:type="pct"/>
            <w:vAlign w:val="center"/>
          </w:tcPr>
          <w:p w:rsidR="00E701CA" w:rsidP="625B5181" w:rsidRDefault="625B5181" w14:paraId="0B0B3655" w14:textId="1B70D37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83.57%</w:t>
            </w:r>
          </w:p>
        </w:tc>
        <w:tc>
          <w:tcPr>
            <w:tcW w:w="430" w:type="pct"/>
            <w:vAlign w:val="center"/>
          </w:tcPr>
          <w:p w:rsidR="00E701CA" w:rsidP="625B5181" w:rsidRDefault="625B5181" w14:paraId="48301DF1" w14:textId="19852D6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19.50 (</w:t>
            </w:r>
            <w:r w:rsidRPr="625B5181">
              <w:rPr>
                <w:rFonts w:ascii="Times New Roman" w:hAnsi="Times New Roman" w:eastAsia="Times New Roman" w:cs="Times New Roman"/>
                <w:i/>
                <w:iCs/>
                <w:sz w:val="24"/>
                <w:szCs w:val="24"/>
              </w:rPr>
              <w:t>1.60)</w:t>
            </w:r>
          </w:p>
        </w:tc>
        <w:tc>
          <w:tcPr>
            <w:tcW w:w="487" w:type="pct"/>
            <w:vAlign w:val="center"/>
          </w:tcPr>
          <w:p w:rsidR="00E701CA" w:rsidP="625B5181" w:rsidRDefault="625B5181" w14:paraId="78F96FD4" w14:textId="300E866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65.98%</w:t>
            </w:r>
          </w:p>
        </w:tc>
        <w:tc>
          <w:tcPr>
            <w:tcW w:w="537" w:type="pct"/>
            <w:vAlign w:val="center"/>
          </w:tcPr>
          <w:p w:rsidR="00E701CA" w:rsidP="625B5181" w:rsidRDefault="625B5181" w14:paraId="14440A95" w14:textId="4FE1805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83.58%</w:t>
            </w:r>
          </w:p>
        </w:tc>
        <w:tc>
          <w:tcPr>
            <w:tcW w:w="548" w:type="pct"/>
            <w:vAlign w:val="center"/>
          </w:tcPr>
          <w:p w:rsidR="00E701CA" w:rsidP="00D2684A" w:rsidRDefault="00E701CA" w14:paraId="48E8809D" w14:textId="77777777">
            <w:pPr>
              <w:jc w:val="center"/>
              <w:rPr>
                <w:rFonts w:ascii="Times New Roman" w:hAnsi="Times New Roman" w:cs="Times New Roman"/>
                <w:sz w:val="24"/>
                <w:szCs w:val="24"/>
              </w:rPr>
            </w:pPr>
          </w:p>
        </w:tc>
        <w:tc>
          <w:tcPr>
            <w:tcW w:w="548" w:type="pct"/>
            <w:vAlign w:val="center"/>
          </w:tcPr>
          <w:p w:rsidRPr="00A16B27" w:rsidR="00E701CA" w:rsidP="625B5181" w:rsidRDefault="625B5181" w14:paraId="52FC0E4C" w14:textId="4FE7029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Paper</w:t>
            </w:r>
          </w:p>
        </w:tc>
      </w:tr>
      <w:tr w:rsidR="00E701CA" w:rsidTr="625B5181" w14:paraId="7DD75E36" w14:textId="2ABD6116">
        <w:trPr>
          <w:trHeight w:val="539"/>
        </w:trPr>
        <w:tc>
          <w:tcPr>
            <w:tcW w:w="593" w:type="pct"/>
            <w:vAlign w:val="center"/>
          </w:tcPr>
          <w:p w:rsidRPr="00A16B27" w:rsidR="00E701CA" w:rsidP="625B5181" w:rsidRDefault="625B5181" w14:paraId="2B93F0BA" w14:textId="4A46380D">
            <w:pPr>
              <w:jc w:val="left"/>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Mike and mike</w:t>
            </w:r>
          </w:p>
        </w:tc>
        <w:tc>
          <w:tcPr>
            <w:tcW w:w="430" w:type="pct"/>
            <w:vAlign w:val="center"/>
          </w:tcPr>
          <w:p w:rsidRPr="00A16B27" w:rsidR="00E701CA" w:rsidP="625B5181" w:rsidRDefault="625B5181" w14:paraId="6586C78A" w14:textId="02E11D1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265</w:t>
            </w:r>
          </w:p>
        </w:tc>
        <w:tc>
          <w:tcPr>
            <w:tcW w:w="487" w:type="pct"/>
            <w:vAlign w:val="center"/>
          </w:tcPr>
          <w:p w:rsidR="00E701CA" w:rsidP="625B5181" w:rsidRDefault="625B5181" w14:paraId="7EA1ED45" w14:textId="0D32555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18.84</w:t>
            </w:r>
          </w:p>
        </w:tc>
        <w:tc>
          <w:tcPr>
            <w:tcW w:w="537" w:type="pct"/>
            <w:vAlign w:val="center"/>
          </w:tcPr>
          <w:p w:rsidR="00E701CA" w:rsidP="625B5181" w:rsidRDefault="625B5181" w14:paraId="25185EBD" w14:textId="6CBCFF3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43.40%</w:t>
            </w:r>
          </w:p>
        </w:tc>
        <w:tc>
          <w:tcPr>
            <w:tcW w:w="401" w:type="pct"/>
            <w:vAlign w:val="center"/>
          </w:tcPr>
          <w:p w:rsidR="00E701CA" w:rsidP="625B5181" w:rsidRDefault="625B5181" w14:paraId="32F73714" w14:textId="2A2BCF4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79.92%</w:t>
            </w:r>
          </w:p>
        </w:tc>
        <w:tc>
          <w:tcPr>
            <w:tcW w:w="430" w:type="pct"/>
            <w:vAlign w:val="center"/>
          </w:tcPr>
          <w:p w:rsidRPr="00A16B27" w:rsidR="00E701CA" w:rsidP="625B5181" w:rsidRDefault="625B5181" w14:paraId="5108B981" w14:textId="3972285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NA</w:t>
            </w:r>
          </w:p>
        </w:tc>
        <w:tc>
          <w:tcPr>
            <w:tcW w:w="487" w:type="pct"/>
            <w:vAlign w:val="center"/>
          </w:tcPr>
          <w:p w:rsidRPr="00A16B27" w:rsidR="00E701CA" w:rsidP="625B5181" w:rsidRDefault="625B5181" w14:paraId="56C16F64" w14:textId="6B82EDE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NA</w:t>
            </w:r>
          </w:p>
        </w:tc>
        <w:tc>
          <w:tcPr>
            <w:tcW w:w="537" w:type="pct"/>
            <w:vAlign w:val="center"/>
          </w:tcPr>
          <w:p w:rsidRPr="00A16B27" w:rsidR="00E701CA" w:rsidP="625B5181" w:rsidRDefault="625B5181" w14:paraId="55DB2DE3" w14:textId="18ED44E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NA</w:t>
            </w:r>
          </w:p>
        </w:tc>
        <w:tc>
          <w:tcPr>
            <w:tcW w:w="548" w:type="pct"/>
            <w:vAlign w:val="center"/>
          </w:tcPr>
          <w:p w:rsidR="00E701CA" w:rsidP="00D2684A" w:rsidRDefault="00E701CA" w14:paraId="3DB5ADBF" w14:textId="77777777">
            <w:pPr>
              <w:jc w:val="center"/>
              <w:rPr>
                <w:rFonts w:ascii="Times New Roman" w:hAnsi="Times New Roman" w:cs="Times New Roman"/>
                <w:sz w:val="24"/>
                <w:szCs w:val="24"/>
              </w:rPr>
            </w:pPr>
          </w:p>
        </w:tc>
        <w:tc>
          <w:tcPr>
            <w:tcW w:w="548" w:type="pct"/>
            <w:vAlign w:val="center"/>
          </w:tcPr>
          <w:p w:rsidRPr="00A16B27" w:rsidR="00E701CA" w:rsidP="625B5181" w:rsidRDefault="625B5181" w14:paraId="3E425CEA" w14:textId="6C5AF8E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Paper</w:t>
            </w:r>
          </w:p>
        </w:tc>
      </w:tr>
    </w:tbl>
    <w:p w:rsidR="00D2684A" w:rsidP="625B5181" w:rsidRDefault="00D845BF" w14:paraId="7DAD9530" w14:textId="1366F219">
      <w:pPr>
        <w:jc w:val="both"/>
        <w:outlineLvl w:val="0"/>
        <w:rPr>
          <w:rFonts w:ascii="Times New Roman" w:hAnsi="Times New Roman" w:eastAsia="Times New Roman" w:cs="Times New Roman"/>
          <w:sz w:val="24"/>
          <w:szCs w:val="24"/>
        </w:rPr>
      </w:pPr>
      <w:r w:rsidRPr="30ED58D4">
        <w:rPr>
          <w:rFonts w:ascii="Times New Roman" w:hAnsi="Times New Roman" w:eastAsia="Times New Roman" w:cs="Times New Roman"/>
          <w:sz w:val="24"/>
          <w:szCs w:val="24"/>
          <w:rPrChange w:author="Pavlacic, Jeffrey M" w:date="2017-02-05T16:49:00Z" w:id="620">
            <w:rPr>
              <w:rFonts w:ascii="Times New Roman" w:hAnsi="Times New Roman" w:cs="Times New Roman"/>
              <w:sz w:val="24"/>
              <w:szCs w:val="24"/>
            </w:rPr>
          </w:rPrChange>
        </w:rPr>
        <w:br w:type="page"/>
      </w:r>
      <w:r w:rsidRPr="30ED58D4">
        <w:rPr>
          <w:rFonts w:ascii="Times New Roman" w:hAnsi="Times New Roman" w:eastAsia="Times New Roman" w:cs="Times New Roman"/>
          <w:sz w:val="24"/>
          <w:szCs w:val="24"/>
          <w:rPrChange w:author="Pavlacic, Jeffrey M" w:date="2017-02-05T16:49:00Z" w:id="621">
            <w:rPr>
              <w:rFonts w:ascii="Times New Roman" w:hAnsi="Times New Roman" w:cs="Times New Roman"/>
              <w:sz w:val="24"/>
              <w:szCs w:val="24"/>
            </w:rPr>
          </w:rPrChange>
        </w:rPr>
        <w:lastRenderedPageBreak/>
        <w:t>Table XX.</w:t>
      </w:r>
    </w:p>
    <w:p w:rsidR="00D845BF" w:rsidP="00D845BF" w:rsidRDefault="00D845BF" w14:paraId="3A164ED7" w14:textId="77777777">
      <w:pPr>
        <w:jc w:val="both"/>
        <w:rPr>
          <w:rFonts w:ascii="Times New Roman" w:hAnsi="Times New Roman" w:cs="Times New Roman"/>
          <w:sz w:val="24"/>
          <w:szCs w:val="24"/>
        </w:rPr>
      </w:pPr>
    </w:p>
    <w:p w:rsidR="00D845BF" w:rsidP="625B5181" w:rsidRDefault="00D845BF" w14:paraId="15C3CB9D" w14:textId="44BEDFA4">
      <w:pPr>
        <w:jc w:val="both"/>
        <w:outlineLvl w:val="0"/>
        <w:rPr>
          <w:rFonts w:ascii="Times New Roman" w:hAnsi="Times New Roman" w:eastAsia="Times New Roman" w:cs="Times New Roman"/>
          <w:i/>
          <w:iCs/>
          <w:sz w:val="24"/>
          <w:szCs w:val="24"/>
        </w:rPr>
      </w:pPr>
      <w:commentRangeStart w:id="622"/>
      <w:r w:rsidRPr="625B5181">
        <w:rPr>
          <w:rFonts w:ascii="Times New Roman" w:hAnsi="Times New Roman" w:eastAsia="Times New Roman" w:cs="Times New Roman"/>
          <w:i/>
          <w:iCs/>
          <w:sz w:val="24"/>
          <w:szCs w:val="24"/>
          <w:rPrChange w:author="Pavlacic, Jeffrey M" w:date="2017-02-05T16:49:00Z" w:id="623">
            <w:rPr>
              <w:rFonts w:ascii="Times New Roman" w:hAnsi="Times New Roman" w:cs="Times New Roman"/>
              <w:i/>
              <w:sz w:val="24"/>
              <w:szCs w:val="24"/>
            </w:rPr>
          </w:rPrChange>
        </w:rPr>
        <w:t>PIL</w:t>
      </w:r>
      <w:commentRangeEnd w:id="622"/>
      <w:r>
        <w:rPr>
          <w:rStyle w:val="CommentReference"/>
        </w:rPr>
        <w:commentReference w:id="622"/>
      </w:r>
      <w:r w:rsidRPr="625B5181">
        <w:rPr>
          <w:rFonts w:ascii="Times New Roman" w:hAnsi="Times New Roman" w:eastAsia="Times New Roman" w:cs="Times New Roman"/>
          <w:i/>
          <w:iCs/>
          <w:sz w:val="24"/>
          <w:szCs w:val="24"/>
          <w:rPrChange w:author="Pavlacic, Jeffrey M" w:date="2017-02-05T16:49:00Z" w:id="624">
            <w:rPr>
              <w:rFonts w:ascii="Times New Roman" w:hAnsi="Times New Roman" w:cs="Times New Roman"/>
              <w:i/>
              <w:sz w:val="24"/>
              <w:szCs w:val="24"/>
            </w:rPr>
          </w:rPrChange>
        </w:rPr>
        <w:t xml:space="preserve"> Item, Total Averages, and Effect Size of the Differences </w:t>
      </w:r>
    </w:p>
    <w:tbl>
      <w:tblPr>
        <w:tblStyle w:val="TableGrid"/>
        <w:tblW w:w="11324" w:type="dxa"/>
        <w:tblLook w:val="04A0" w:firstRow="1" w:lastRow="0" w:firstColumn="1" w:lastColumn="0" w:noHBand="0" w:noVBand="1"/>
        <w:tblCaption w:val=""/>
        <w:tblDescription w:val=""/>
      </w:tblPr>
      <w:tblGrid>
        <w:gridCol w:w="656"/>
        <w:gridCol w:w="1276"/>
        <w:gridCol w:w="1523"/>
        <w:gridCol w:w="1276"/>
        <w:gridCol w:w="1523"/>
        <w:gridCol w:w="2430"/>
        <w:gridCol w:w="2640"/>
      </w:tblGrid>
      <w:tr w:rsidR="00D23A8B" w:rsidTr="2FD36F62" w14:paraId="4264B5A1" w14:textId="68475048">
        <w:trPr>
          <w:trHeight w:val="575"/>
        </w:trPr>
        <w:tc>
          <w:tcPr>
            <w:tcW w:w="656" w:type="dxa"/>
            <w:tcMar/>
            <w:vAlign w:val="center"/>
          </w:tcPr>
          <w:p w:rsidRPr="00FB2BB0" w:rsidR="00D23A8B" w:rsidP="625B5181" w:rsidRDefault="00D23A8B" w14:paraId="4243B506" w14:textId="04DB625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Item</w:t>
            </w:r>
          </w:p>
        </w:tc>
        <w:tc>
          <w:tcPr>
            <w:tcW w:w="1276" w:type="dxa"/>
            <w:tcMar/>
            <w:vAlign w:val="center"/>
          </w:tcPr>
          <w:p w:rsidRPr="00FB2BB0" w:rsidR="00D23A8B" w:rsidP="625B5181" w:rsidRDefault="00D23A8B" w14:paraId="3A847E9F" w14:textId="6F57EA4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Paper</w:t>
            </w:r>
          </w:p>
        </w:tc>
        <w:tc>
          <w:tcPr>
            <w:tcW w:w="1523" w:type="dxa"/>
            <w:tcMar/>
            <w:vAlign w:val="center"/>
          </w:tcPr>
          <w:p w:rsidR="00D23A8B" w:rsidP="625B5181" w:rsidRDefault="00D23A8B" w14:paraId="2372C148" w14:textId="7777777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xml:space="preserve">Non-Random </w:t>
            </w:r>
          </w:p>
          <w:p w:rsidRPr="00FB2BB0" w:rsidR="00D23A8B" w:rsidP="625B5181" w:rsidRDefault="00D23A8B" w14:paraId="07FA72A1" w14:textId="046D9EE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Computer</w:t>
            </w:r>
          </w:p>
        </w:tc>
        <w:tc>
          <w:tcPr>
            <w:tcW w:w="1276" w:type="dxa"/>
            <w:tcMar/>
            <w:vAlign w:val="center"/>
          </w:tcPr>
          <w:p w:rsidR="00D23A8B" w:rsidP="625B5181" w:rsidRDefault="00D23A8B" w14:paraId="7C75E326" w14:textId="7777777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xml:space="preserve">Random </w:t>
            </w:r>
          </w:p>
          <w:p w:rsidRPr="00FB2BB0" w:rsidR="00D23A8B" w:rsidP="625B5181" w:rsidRDefault="00D23A8B" w14:paraId="2E0C4E4D" w14:textId="519823D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Computer</w:t>
            </w:r>
          </w:p>
        </w:tc>
        <w:tc>
          <w:tcPr>
            <w:tcW w:w="1523" w:type="dxa"/>
            <w:tcMar/>
            <w:vAlign w:val="center"/>
          </w:tcPr>
          <w:p w:rsidR="00D23A8B" w:rsidP="625B5181" w:rsidRDefault="00D23A8B" w14:paraId="54A3AC79" w14:textId="77777777">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d</w:t>
            </w:r>
            <w:r w:rsidRPr="625B5181">
              <w:rPr>
                <w:rFonts w:ascii="Times New Roman" w:hAnsi="Times New Roman" w:eastAsia="Times New Roman" w:cs="Times New Roman"/>
                <w:sz w:val="24"/>
                <w:szCs w:val="24"/>
              </w:rPr>
              <w:t xml:space="preserve"> Paper v </w:t>
            </w:r>
          </w:p>
          <w:p w:rsidRPr="00FB2BB0" w:rsidR="00D23A8B" w:rsidP="625B5181" w:rsidRDefault="00D23A8B" w14:paraId="7D6FBAF8" w14:textId="261C6EB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Non-Random</w:t>
            </w:r>
          </w:p>
        </w:tc>
        <w:tc>
          <w:tcPr>
            <w:tcW w:w="2430" w:type="dxa"/>
            <w:tcMar/>
          </w:tcPr>
          <w:p w:rsidRPr="625B5181" w:rsidR="00D23A8B" w:rsidP="625B5181" w:rsidRDefault="00D23A8B" w14:paraId="67D3842C" w14:textId="41232988">
            <w:pPr>
              <w:jc w:val="cente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BF</w:t>
            </w:r>
          </w:p>
        </w:tc>
        <w:tc>
          <w:tcPr>
            <w:tcW w:w="2640" w:type="dxa"/>
            <w:tcMar/>
          </w:tcPr>
          <w:p w:rsidRPr="625B5181" w:rsidR="00D23A8B" w:rsidP="2FD36F62" w:rsidRDefault="00D23A8B" w14:paraId="12DFCD66" w14:textId="69A10982">
            <w:pPr>
              <w:jc w:val="center"/>
              <w:rPr>
                <w:rFonts w:ascii="Times New Roman" w:hAnsi="Times New Roman" w:eastAsia="Times New Roman" w:cs="Times New Roman"/>
                <w:sz w:val="24"/>
                <w:szCs w:val="24"/>
              </w:rPr>
            </w:pPr>
            <w:proofErr w:type="spellStart"/>
            <w:r w:rsidRPr="2FD36F62" w:rsidR="2FD36F62">
              <w:rPr>
                <w:rFonts w:ascii="Times New Roman" w:hAnsi="Times New Roman" w:eastAsia="Times New Roman" w:cs="Times New Roman"/>
                <w:i w:val="1"/>
                <w:iCs w:val="1"/>
                <w:sz w:val="24"/>
                <w:szCs w:val="24"/>
              </w:rPr>
              <w:t>Tost</w:t>
            </w:r>
            <w:proofErr w:type="spellEnd"/>
            <w:r w:rsidRPr="2FD36F62" w:rsidR="2FD36F62">
              <w:rPr>
                <w:rFonts w:ascii="Times New Roman" w:hAnsi="Times New Roman" w:eastAsia="Times New Roman" w:cs="Times New Roman"/>
                <w:i w:val="1"/>
                <w:iCs w:val="1"/>
                <w:sz w:val="24"/>
                <w:szCs w:val="24"/>
              </w:rPr>
              <w:t xml:space="preserve"> </w:t>
            </w:r>
            <w:r w:rsidRPr="2FD36F62" w:rsidR="2FD36F62">
              <w:rPr>
                <w:rFonts w:ascii="Times New Roman" w:hAnsi="Times New Roman" w:eastAsia="Times New Roman" w:cs="Times New Roman"/>
                <w:sz w:val="24"/>
                <w:szCs w:val="24"/>
              </w:rPr>
              <w:t>Paper</w:t>
            </w:r>
            <w:r w:rsidRPr="2FD36F62" w:rsidR="2FD36F62">
              <w:rPr>
                <w:rFonts w:ascii="Times New Roman" w:hAnsi="Times New Roman" w:eastAsia="Times New Roman" w:cs="Times New Roman"/>
                <w:sz w:val="24"/>
                <w:szCs w:val="24"/>
              </w:rPr>
              <w:t xml:space="preserve"> v Non-Random</w:t>
            </w:r>
            <w:bookmarkStart w:name="_GoBack" w:id="625"/>
            <w:bookmarkEnd w:id="625"/>
          </w:p>
        </w:tc>
      </w:tr>
      <w:tr w:rsidR="00D23A8B" w:rsidTr="2FD36F62" w14:paraId="1551C613" w14:textId="2ED78378">
        <w:tc>
          <w:tcPr>
            <w:tcW w:w="656" w:type="dxa"/>
            <w:tcMar/>
            <w:vAlign w:val="center"/>
          </w:tcPr>
          <w:p w:rsidRPr="00FB2BB0" w:rsidR="00D23A8B" w:rsidP="625B5181" w:rsidRDefault="00D23A8B" w14:paraId="2C98ACF1" w14:textId="09A1978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w:t>
            </w:r>
          </w:p>
        </w:tc>
        <w:tc>
          <w:tcPr>
            <w:tcW w:w="1276" w:type="dxa"/>
            <w:tcMar/>
            <w:vAlign w:val="center"/>
          </w:tcPr>
          <w:p w:rsidRPr="00FB2BB0" w:rsidR="00D23A8B" w:rsidP="625B5181" w:rsidRDefault="00D23A8B" w14:paraId="782F7004" w14:textId="3195AFED">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4.97 (1.00)</w:t>
            </w:r>
          </w:p>
        </w:tc>
        <w:tc>
          <w:tcPr>
            <w:tcW w:w="1523" w:type="dxa"/>
            <w:tcMar/>
            <w:vAlign w:val="center"/>
          </w:tcPr>
          <w:p w:rsidRPr="00FB2BB0" w:rsidR="00D23A8B" w:rsidP="625B5181" w:rsidRDefault="00D23A8B" w14:paraId="4EE93AD2" w14:textId="568AEA0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4.81 (1.28)</w:t>
            </w:r>
          </w:p>
        </w:tc>
        <w:tc>
          <w:tcPr>
            <w:tcW w:w="1276" w:type="dxa"/>
            <w:tcMar/>
            <w:vAlign w:val="center"/>
          </w:tcPr>
          <w:p w:rsidRPr="00FB2BB0" w:rsidR="00D23A8B" w:rsidP="625B5181" w:rsidRDefault="00D23A8B" w14:paraId="64825D62" w14:textId="2A4184C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4.83 (1.31)</w:t>
            </w:r>
          </w:p>
        </w:tc>
        <w:tc>
          <w:tcPr>
            <w:tcW w:w="1523" w:type="dxa"/>
            <w:tcMar/>
            <w:vAlign w:val="center"/>
          </w:tcPr>
          <w:p w:rsidRPr="00FB2BB0" w:rsidR="00D23A8B" w:rsidP="625B5181" w:rsidRDefault="00D23A8B" w14:paraId="18FF4DA1" w14:textId="65C7CF4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-0.15</w:t>
            </w:r>
          </w:p>
        </w:tc>
        <w:tc>
          <w:tcPr>
            <w:tcW w:w="2430" w:type="dxa"/>
            <w:tcMar/>
          </w:tcPr>
          <w:p w:rsidRPr="625B5181" w:rsidR="00D23A8B" w:rsidP="625B5181" w:rsidRDefault="00D23A8B" w14:paraId="7E91956C" w14:textId="75E1F5DC">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0.05639996</w:t>
            </w:r>
          </w:p>
        </w:tc>
        <w:tc>
          <w:tcPr>
            <w:tcW w:w="2640" w:type="dxa"/>
            <w:tcMar/>
          </w:tcPr>
          <w:p w:rsidRPr="625B5181" w:rsidR="00D23A8B" w:rsidP="2FD36F62" w:rsidRDefault="00D23A8B" w14:noSpellErr="1" w14:paraId="196A3333" w14:textId="6302B453">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-3.36</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1CDB5C07" w14:noSpellErr="1" w14:textId="3A7640DE">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sz w:val="24"/>
                <w:szCs w:val="24"/>
              </w:rPr>
              <w:t>&lt; .001</w:t>
            </w:r>
          </w:p>
        </w:tc>
      </w:tr>
      <w:tr w:rsidR="00D23A8B" w:rsidTr="2FD36F62" w14:paraId="6F64E91C" w14:textId="26662C52">
        <w:tc>
          <w:tcPr>
            <w:tcW w:w="656" w:type="dxa"/>
            <w:tcMar/>
            <w:vAlign w:val="center"/>
          </w:tcPr>
          <w:p w:rsidRPr="00FB2BB0" w:rsidR="00D23A8B" w:rsidP="625B5181" w:rsidRDefault="00D23A8B" w14:paraId="7D287D4C" w14:textId="369B070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2</w:t>
            </w:r>
          </w:p>
        </w:tc>
        <w:tc>
          <w:tcPr>
            <w:tcW w:w="1276" w:type="dxa"/>
            <w:tcMar/>
            <w:vAlign w:val="center"/>
          </w:tcPr>
          <w:p w:rsidRPr="00FB2BB0" w:rsidR="00D23A8B" w:rsidP="625B5181" w:rsidRDefault="00D23A8B" w14:paraId="155BC7DF" w14:textId="2E8EDB5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4.98 (1.15)</w:t>
            </w:r>
          </w:p>
        </w:tc>
        <w:tc>
          <w:tcPr>
            <w:tcW w:w="1523" w:type="dxa"/>
            <w:tcMar/>
            <w:vAlign w:val="center"/>
          </w:tcPr>
          <w:p w:rsidRPr="00FB2BB0" w:rsidR="00D23A8B" w:rsidP="625B5181" w:rsidRDefault="00D23A8B" w14:paraId="7D0F61D7" w14:textId="39829DA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4.61 (1.45)</w:t>
            </w:r>
          </w:p>
        </w:tc>
        <w:tc>
          <w:tcPr>
            <w:tcW w:w="1276" w:type="dxa"/>
            <w:tcMar/>
            <w:vAlign w:val="center"/>
          </w:tcPr>
          <w:p w:rsidRPr="00FB2BB0" w:rsidR="00D23A8B" w:rsidP="625B5181" w:rsidRDefault="00D23A8B" w14:paraId="52297F46" w14:textId="62E62CB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4.93 (1.42)</w:t>
            </w:r>
          </w:p>
        </w:tc>
        <w:tc>
          <w:tcPr>
            <w:tcW w:w="1523" w:type="dxa"/>
            <w:tcMar/>
            <w:vAlign w:val="center"/>
          </w:tcPr>
          <w:p w:rsidRPr="00FB2BB0" w:rsidR="00D23A8B" w:rsidP="625B5181" w:rsidRDefault="00D23A8B" w14:paraId="4F82FE5C" w14:textId="3B94C82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-0.29</w:t>
            </w:r>
          </w:p>
        </w:tc>
        <w:tc>
          <w:tcPr>
            <w:tcW w:w="2430" w:type="dxa"/>
            <w:tcMar/>
          </w:tcPr>
          <w:p w:rsidRPr="625B5181" w:rsidR="00D23A8B" w:rsidP="625B5181" w:rsidRDefault="00D23A8B" w14:paraId="509BE373" w14:textId="6789462A">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86753055</w:t>
            </w:r>
          </w:p>
        </w:tc>
        <w:tc>
          <w:tcPr>
            <w:tcW w:w="2640" w:type="dxa"/>
            <w:tcMar/>
          </w:tcPr>
          <w:p w:rsidRPr="625B5181" w:rsidR="00D23A8B" w:rsidP="2FD36F62" w:rsidRDefault="00D23A8B" w14:noSpellErr="1" w14:paraId="7B8E99B4" w14:textId="792F4E02">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-0.12</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38BF0CF9" w14:noSpellErr="1" w14:textId="04333123">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453</w:t>
            </w:r>
          </w:p>
        </w:tc>
      </w:tr>
      <w:tr w:rsidR="00D23A8B" w:rsidTr="2FD36F62" w14:paraId="6793A30E" w14:textId="1461755E">
        <w:tc>
          <w:tcPr>
            <w:tcW w:w="656" w:type="dxa"/>
            <w:tcMar/>
            <w:vAlign w:val="center"/>
          </w:tcPr>
          <w:p w:rsidRPr="00FB2BB0" w:rsidR="00D23A8B" w:rsidP="625B5181" w:rsidRDefault="00D23A8B" w14:paraId="0D4FC146" w14:textId="768A782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3</w:t>
            </w:r>
          </w:p>
        </w:tc>
        <w:tc>
          <w:tcPr>
            <w:tcW w:w="1276" w:type="dxa"/>
            <w:tcMar/>
            <w:vAlign w:val="center"/>
          </w:tcPr>
          <w:p w:rsidRPr="00FB2BB0" w:rsidR="00D23A8B" w:rsidP="625B5181" w:rsidRDefault="00D23A8B" w14:paraId="47B655B3" w14:textId="334D37CD">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5.89 (0.98)</w:t>
            </w:r>
          </w:p>
        </w:tc>
        <w:tc>
          <w:tcPr>
            <w:tcW w:w="1523" w:type="dxa"/>
            <w:tcMar/>
            <w:vAlign w:val="center"/>
          </w:tcPr>
          <w:p w:rsidRPr="00FB2BB0" w:rsidR="00D23A8B" w:rsidP="625B5181" w:rsidRDefault="00D23A8B" w14:paraId="39028181" w14:textId="3462817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5.73 (1.10)</w:t>
            </w:r>
          </w:p>
        </w:tc>
        <w:tc>
          <w:tcPr>
            <w:tcW w:w="1276" w:type="dxa"/>
            <w:tcMar/>
            <w:vAlign w:val="center"/>
          </w:tcPr>
          <w:p w:rsidRPr="00FB2BB0" w:rsidR="00D23A8B" w:rsidP="625B5181" w:rsidRDefault="00D23A8B" w14:paraId="302F04A9" w14:textId="420DDC2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5.80 (1.15)</w:t>
            </w:r>
          </w:p>
        </w:tc>
        <w:tc>
          <w:tcPr>
            <w:tcW w:w="1523" w:type="dxa"/>
            <w:tcMar/>
            <w:vAlign w:val="center"/>
          </w:tcPr>
          <w:p w:rsidRPr="00FB2BB0" w:rsidR="00D23A8B" w:rsidP="625B5181" w:rsidRDefault="00D23A8B" w14:paraId="27D9BF7B" w14:textId="2294747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-0.15</w:t>
            </w:r>
          </w:p>
        </w:tc>
        <w:tc>
          <w:tcPr>
            <w:tcW w:w="2430" w:type="dxa"/>
            <w:tcMar/>
          </w:tcPr>
          <w:p w:rsidRPr="625B5181" w:rsidR="00D23A8B" w:rsidP="625B5181" w:rsidRDefault="00D23A8B" w14:paraId="2C4BA2A1" w14:textId="6E02A567">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17.21983</w:t>
            </w:r>
          </w:p>
        </w:tc>
        <w:tc>
          <w:tcPr>
            <w:tcW w:w="2640" w:type="dxa"/>
            <w:tcMar/>
          </w:tcPr>
          <w:p w:rsidRPr="625B5181" w:rsidR="00D23A8B" w:rsidP="2FD36F62" w:rsidRDefault="00D23A8B" w14:noSpellErr="1" w14:paraId="7FF47A02" w14:textId="025586D9">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-3.</w:t>
            </w:r>
            <w:r w:rsidRPr="2FD36F62" w:rsidR="2FD36F62">
              <w:rPr>
                <w:rFonts w:ascii="Times New Roman" w:hAnsi="Times New Roman" w:eastAsia="Times New Roman" w:cs="Times New Roman"/>
                <w:noProof w:val="0"/>
                <w:sz w:val="24"/>
                <w:szCs w:val="24"/>
                <w:lang w:val="en-US"/>
              </w:rPr>
              <w:t>2</w:t>
            </w:r>
            <w:r w:rsidRPr="2FD36F62" w:rsidR="2FD36F62">
              <w:rPr>
                <w:rFonts w:ascii="Times New Roman" w:hAnsi="Times New Roman" w:eastAsia="Times New Roman" w:cs="Times New Roman"/>
                <w:noProof w:val="0"/>
                <w:sz w:val="24"/>
                <w:szCs w:val="24"/>
                <w:lang w:val="en-US"/>
              </w:rPr>
              <w:t>6</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79E04081" w14:noSpellErr="1" w14:textId="1AACBE5A">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sz w:val="24"/>
                <w:szCs w:val="24"/>
              </w:rPr>
              <w:t>&lt; .001</w:t>
            </w:r>
          </w:p>
        </w:tc>
      </w:tr>
      <w:tr w:rsidR="00D23A8B" w:rsidTr="2FD36F62" w14:paraId="5E9FF8BD" w14:textId="2B179F42">
        <w:trPr>
          <w:trHeight w:val="305"/>
        </w:trPr>
        <w:tc>
          <w:tcPr>
            <w:tcW w:w="656" w:type="dxa"/>
            <w:tcMar/>
            <w:vAlign w:val="center"/>
          </w:tcPr>
          <w:p w:rsidRPr="00FB2BB0" w:rsidR="00D23A8B" w:rsidP="625B5181" w:rsidRDefault="00D23A8B" w14:paraId="25E333F8" w14:textId="71364F7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w:t>
            </w:r>
          </w:p>
        </w:tc>
        <w:tc>
          <w:tcPr>
            <w:tcW w:w="1276" w:type="dxa"/>
            <w:tcMar/>
            <w:vAlign w:val="center"/>
          </w:tcPr>
          <w:p w:rsidRPr="00FB2BB0" w:rsidR="00D23A8B" w:rsidP="625B5181" w:rsidRDefault="00D23A8B" w14:paraId="184D6971" w14:textId="28C435F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6.03 (1.02)</w:t>
            </w:r>
          </w:p>
        </w:tc>
        <w:tc>
          <w:tcPr>
            <w:tcW w:w="1523" w:type="dxa"/>
            <w:tcMar/>
            <w:vAlign w:val="center"/>
          </w:tcPr>
          <w:p w:rsidRPr="00FB2BB0" w:rsidR="00D23A8B" w:rsidP="625B5181" w:rsidRDefault="00D23A8B" w14:paraId="6CD2DE4D" w14:textId="0A56FE2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5.66 (1.28)</w:t>
            </w:r>
          </w:p>
        </w:tc>
        <w:tc>
          <w:tcPr>
            <w:tcW w:w="1276" w:type="dxa"/>
            <w:tcMar/>
            <w:vAlign w:val="center"/>
          </w:tcPr>
          <w:p w:rsidRPr="00FB2BB0" w:rsidR="00D23A8B" w:rsidP="625B5181" w:rsidRDefault="00D23A8B" w14:paraId="70A73066" w14:textId="465FF0B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5.66 (1.31)</w:t>
            </w:r>
          </w:p>
        </w:tc>
        <w:tc>
          <w:tcPr>
            <w:tcW w:w="1523" w:type="dxa"/>
            <w:tcMar/>
            <w:vAlign w:val="center"/>
          </w:tcPr>
          <w:p w:rsidRPr="00FB2BB0" w:rsidR="00D23A8B" w:rsidP="625B5181" w:rsidRDefault="00D23A8B" w14:paraId="551696B1" w14:textId="5DEAA48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-0.33</w:t>
            </w:r>
          </w:p>
        </w:tc>
        <w:tc>
          <w:tcPr>
            <w:tcW w:w="2430" w:type="dxa"/>
            <w:tcMar/>
          </w:tcPr>
          <w:p w:rsidRPr="625B5181" w:rsidR="00D23A8B" w:rsidP="625B5181" w:rsidRDefault="00D23A8B" w14:paraId="6ED1A102" w14:textId="07BFDFD4">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1053547959</w:t>
            </w:r>
          </w:p>
        </w:tc>
        <w:tc>
          <w:tcPr>
            <w:tcW w:w="2640" w:type="dxa"/>
            <w:tcMar/>
          </w:tcPr>
          <w:p w:rsidRPr="625B5181" w:rsidR="00D23A8B" w:rsidP="2FD36F62" w:rsidRDefault="00D23A8B" w14:noSpellErr="1" w14:paraId="1C60EC93" w14:textId="56260A37">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sz w:val="24"/>
                <w:szCs w:val="24"/>
              </w:rPr>
              <w:t>7.29</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44456D56" w14:noSpellErr="1" w14:textId="0C03B2DF">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sz w:val="24"/>
                <w:szCs w:val="24"/>
              </w:rPr>
              <w:t>&lt; .001</w:t>
            </w:r>
          </w:p>
        </w:tc>
      </w:tr>
      <w:tr w:rsidR="00D23A8B" w:rsidTr="2FD36F62" w14:paraId="7D0E2A2B" w14:textId="36804539">
        <w:trPr>
          <w:trHeight w:val="323"/>
        </w:trPr>
        <w:tc>
          <w:tcPr>
            <w:tcW w:w="656" w:type="dxa"/>
            <w:tcMar/>
            <w:vAlign w:val="center"/>
          </w:tcPr>
          <w:p w:rsidRPr="00FB2BB0" w:rsidR="00D23A8B" w:rsidP="625B5181" w:rsidRDefault="00D23A8B" w14:paraId="75066DCE" w14:textId="684488E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w:t>
            </w:r>
          </w:p>
        </w:tc>
        <w:tc>
          <w:tcPr>
            <w:tcW w:w="1276" w:type="dxa"/>
            <w:tcMar/>
            <w:vAlign w:val="center"/>
          </w:tcPr>
          <w:p w:rsidRPr="00FB2BB0" w:rsidR="00D23A8B" w:rsidP="625B5181" w:rsidRDefault="00D23A8B" w14:paraId="12AF6B14" w14:textId="69A23CD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4.92 (1.27)</w:t>
            </w:r>
          </w:p>
        </w:tc>
        <w:tc>
          <w:tcPr>
            <w:tcW w:w="1523" w:type="dxa"/>
            <w:tcMar/>
            <w:vAlign w:val="center"/>
          </w:tcPr>
          <w:p w:rsidRPr="00FB2BB0" w:rsidR="00D23A8B" w:rsidP="625B5181" w:rsidRDefault="00D23A8B" w14:paraId="6EAB9FD3" w14:textId="10053CA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4.41 (1.49)</w:t>
            </w:r>
          </w:p>
        </w:tc>
        <w:tc>
          <w:tcPr>
            <w:tcW w:w="1276" w:type="dxa"/>
            <w:tcMar/>
            <w:vAlign w:val="center"/>
          </w:tcPr>
          <w:p w:rsidRPr="00FB2BB0" w:rsidR="00D23A8B" w:rsidP="625B5181" w:rsidRDefault="00D23A8B" w14:paraId="491F5F62" w14:textId="33F4BB1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4.65 (1.52)</w:t>
            </w:r>
          </w:p>
        </w:tc>
        <w:tc>
          <w:tcPr>
            <w:tcW w:w="1523" w:type="dxa"/>
            <w:tcMar/>
            <w:vAlign w:val="center"/>
          </w:tcPr>
          <w:p w:rsidRPr="00FB2BB0" w:rsidR="00D23A8B" w:rsidP="625B5181" w:rsidRDefault="00D23A8B" w14:paraId="539B04A6" w14:textId="0DB6DA0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-0.37</w:t>
            </w:r>
          </w:p>
        </w:tc>
        <w:tc>
          <w:tcPr>
            <w:tcW w:w="2430" w:type="dxa"/>
            <w:tcMar/>
          </w:tcPr>
          <w:p w:rsidRPr="625B5181" w:rsidR="00D23A8B" w:rsidP="625B5181" w:rsidRDefault="00D23A8B" w14:paraId="49A5708A" w14:textId="0778BC2F">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36629016917803</w:t>
            </w:r>
          </w:p>
        </w:tc>
        <w:tc>
          <w:tcPr>
            <w:tcW w:w="2640" w:type="dxa"/>
            <w:tcMar/>
          </w:tcPr>
          <w:p w:rsidRPr="625B5181" w:rsidR="00D23A8B" w:rsidP="2FD36F62" w:rsidRDefault="00D23A8B" w14:noSpellErr="1" w14:paraId="658B0161" w14:textId="6C953858">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sz w:val="24"/>
                <w:szCs w:val="24"/>
              </w:rPr>
              <w:t>1.67</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71EC7265" w14:noSpellErr="1" w14:textId="17B5A72E">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953</w:t>
            </w:r>
          </w:p>
        </w:tc>
      </w:tr>
      <w:tr w:rsidR="00D23A8B" w:rsidTr="2FD36F62" w14:paraId="7D273BBA" w14:textId="16ED92F7">
        <w:trPr>
          <w:trHeight w:val="305"/>
        </w:trPr>
        <w:tc>
          <w:tcPr>
            <w:tcW w:w="656" w:type="dxa"/>
            <w:tcMar/>
            <w:vAlign w:val="center"/>
          </w:tcPr>
          <w:p w:rsidRPr="00FB2BB0" w:rsidR="00D23A8B" w:rsidP="625B5181" w:rsidRDefault="00D23A8B" w14:paraId="4B8CB609" w14:textId="2845415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w:t>
            </w:r>
          </w:p>
        </w:tc>
        <w:tc>
          <w:tcPr>
            <w:tcW w:w="1276" w:type="dxa"/>
            <w:tcMar/>
            <w:vAlign w:val="center"/>
          </w:tcPr>
          <w:p w:rsidRPr="00FB2BB0" w:rsidR="00D23A8B" w:rsidP="625B5181" w:rsidRDefault="00D23A8B" w14:paraId="70304591" w14:textId="4EBB4FA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5.70 (1.15)</w:t>
            </w:r>
          </w:p>
        </w:tc>
        <w:tc>
          <w:tcPr>
            <w:tcW w:w="1523" w:type="dxa"/>
            <w:tcMar/>
            <w:vAlign w:val="center"/>
          </w:tcPr>
          <w:p w:rsidRPr="00FB2BB0" w:rsidR="00D23A8B" w:rsidP="625B5181" w:rsidRDefault="00D23A8B" w14:paraId="06E9C4C4" w14:textId="02ECA1A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5.34 (1.40)</w:t>
            </w:r>
          </w:p>
        </w:tc>
        <w:tc>
          <w:tcPr>
            <w:tcW w:w="1276" w:type="dxa"/>
            <w:tcMar/>
            <w:vAlign w:val="center"/>
          </w:tcPr>
          <w:p w:rsidRPr="00FB2BB0" w:rsidR="00D23A8B" w:rsidP="625B5181" w:rsidRDefault="00D23A8B" w14:paraId="512E34B2" w14:textId="4B0141A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5.41 (1.34)</w:t>
            </w:r>
          </w:p>
        </w:tc>
        <w:tc>
          <w:tcPr>
            <w:tcW w:w="1523" w:type="dxa"/>
            <w:tcMar/>
            <w:vAlign w:val="center"/>
          </w:tcPr>
          <w:p w:rsidRPr="00FB2BB0" w:rsidR="00D23A8B" w:rsidP="625B5181" w:rsidRDefault="00D23A8B" w14:paraId="74A871EB" w14:textId="3AD762F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-0.29</w:t>
            </w:r>
          </w:p>
        </w:tc>
        <w:tc>
          <w:tcPr>
            <w:tcW w:w="2430" w:type="dxa"/>
            <w:tcMar/>
          </w:tcPr>
          <w:p w:rsidRPr="625B5181" w:rsidR="00D23A8B" w:rsidP="625B5181" w:rsidRDefault="00D23A8B" w14:paraId="79CDBCCB" w14:textId="690B8313">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34895351</w:t>
            </w:r>
          </w:p>
        </w:tc>
        <w:tc>
          <w:tcPr>
            <w:tcW w:w="2640" w:type="dxa"/>
            <w:tcMar/>
          </w:tcPr>
          <w:p w:rsidRPr="625B5181" w:rsidR="00D23A8B" w:rsidP="2FD36F62" w:rsidRDefault="00D23A8B" w14:noSpellErr="1" w14:paraId="6350B509" w14:textId="4FEB6AB5">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w:t>
            </w:r>
            <w:r w:rsidRPr="2FD36F62" w:rsidR="2FD36F62">
              <w:rPr>
                <w:rFonts w:ascii="Times New Roman" w:hAnsi="Times New Roman" w:eastAsia="Times New Roman" w:cs="Times New Roman"/>
                <w:noProof w:val="0"/>
                <w:sz w:val="24"/>
                <w:szCs w:val="24"/>
                <w:lang w:val="en-US"/>
              </w:rPr>
              <w:t>0.26</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332BD464" w14:noSpellErr="1" w14:textId="7A90C853">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396</w:t>
            </w:r>
          </w:p>
        </w:tc>
      </w:tr>
      <w:tr w:rsidR="00D23A8B" w:rsidTr="2FD36F62" w14:paraId="2FCD7724" w14:textId="337FBED2">
        <w:tc>
          <w:tcPr>
            <w:tcW w:w="656" w:type="dxa"/>
            <w:tcMar/>
            <w:vAlign w:val="center"/>
          </w:tcPr>
          <w:p w:rsidRPr="00FB2BB0" w:rsidR="00D23A8B" w:rsidP="625B5181" w:rsidRDefault="00D23A8B" w14:paraId="2B17519C" w14:textId="03E77EC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w:t>
            </w:r>
          </w:p>
        </w:tc>
        <w:tc>
          <w:tcPr>
            <w:tcW w:w="1276" w:type="dxa"/>
            <w:tcMar/>
            <w:vAlign w:val="center"/>
          </w:tcPr>
          <w:p w:rsidRPr="00FB2BB0" w:rsidR="00D23A8B" w:rsidP="625B5181" w:rsidRDefault="00D23A8B" w14:paraId="38A28EA3" w14:textId="0A417FC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6.35 (0.97)</w:t>
            </w:r>
          </w:p>
        </w:tc>
        <w:tc>
          <w:tcPr>
            <w:tcW w:w="1523" w:type="dxa"/>
            <w:tcMar/>
            <w:vAlign w:val="center"/>
          </w:tcPr>
          <w:p w:rsidRPr="00FB2BB0" w:rsidR="00D23A8B" w:rsidP="625B5181" w:rsidRDefault="00D23A8B" w14:paraId="4F46C932" w14:textId="0DD02F1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6.08 (1.37)</w:t>
            </w:r>
          </w:p>
        </w:tc>
        <w:tc>
          <w:tcPr>
            <w:tcW w:w="1276" w:type="dxa"/>
            <w:tcMar/>
            <w:vAlign w:val="center"/>
          </w:tcPr>
          <w:p w:rsidRPr="00FB2BB0" w:rsidR="00D23A8B" w:rsidP="625B5181" w:rsidRDefault="00D23A8B" w14:paraId="69A17607" w14:textId="06AC575C">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6.15 (1.23)</w:t>
            </w:r>
          </w:p>
        </w:tc>
        <w:tc>
          <w:tcPr>
            <w:tcW w:w="1523" w:type="dxa"/>
            <w:tcMar/>
            <w:vAlign w:val="center"/>
          </w:tcPr>
          <w:p w:rsidRPr="00FB2BB0" w:rsidR="00D23A8B" w:rsidP="625B5181" w:rsidRDefault="00D23A8B" w14:paraId="7239D5D6" w14:textId="73FB589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-0.24</w:t>
            </w:r>
          </w:p>
        </w:tc>
        <w:tc>
          <w:tcPr>
            <w:tcW w:w="2430" w:type="dxa"/>
            <w:tcMar/>
          </w:tcPr>
          <w:p w:rsidRPr="625B5181" w:rsidR="00D23A8B" w:rsidP="625B5181" w:rsidRDefault="00D23A8B" w14:paraId="36F12E3B" w14:textId="79A6C0F7">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57723.32</w:t>
            </w:r>
          </w:p>
        </w:tc>
        <w:tc>
          <w:tcPr>
            <w:tcW w:w="2640" w:type="dxa"/>
            <w:tcMar/>
          </w:tcPr>
          <w:p w:rsidRPr="625B5181" w:rsidR="00D23A8B" w:rsidP="2FD36F62" w:rsidRDefault="00D23A8B" w14:noSpellErr="1" w14:paraId="255E4C0A" w14:textId="065B22E9">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w:t>
            </w:r>
            <w:r w:rsidRPr="2FD36F62" w:rsidR="2FD36F62">
              <w:rPr>
                <w:rFonts w:ascii="Times New Roman" w:hAnsi="Times New Roman" w:eastAsia="Times New Roman" w:cs="Times New Roman"/>
                <w:noProof w:val="0"/>
                <w:sz w:val="24"/>
                <w:szCs w:val="24"/>
                <w:lang w:val="en-US"/>
              </w:rPr>
              <w:t>1.38</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46C8447F" w14:noSpellErr="1" w14:textId="349A6A30">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084</w:t>
            </w:r>
          </w:p>
        </w:tc>
      </w:tr>
      <w:tr w:rsidR="00D23A8B" w:rsidTr="2FD36F62" w14:paraId="1EF85A27" w14:textId="0BF89D8C">
        <w:tc>
          <w:tcPr>
            <w:tcW w:w="656" w:type="dxa"/>
            <w:tcMar/>
            <w:vAlign w:val="center"/>
          </w:tcPr>
          <w:p w:rsidRPr="00FB2BB0" w:rsidR="00D23A8B" w:rsidP="625B5181" w:rsidRDefault="00D23A8B" w14:paraId="4F4BAA89" w14:textId="62F703D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w:t>
            </w:r>
          </w:p>
        </w:tc>
        <w:tc>
          <w:tcPr>
            <w:tcW w:w="1276" w:type="dxa"/>
            <w:tcMar/>
            <w:vAlign w:val="center"/>
          </w:tcPr>
          <w:p w:rsidRPr="00FB2BB0" w:rsidR="00D23A8B" w:rsidP="625B5181" w:rsidRDefault="00D23A8B" w14:paraId="24DA28B5" w14:textId="1CA0268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5.23 (1.00)</w:t>
            </w:r>
          </w:p>
        </w:tc>
        <w:tc>
          <w:tcPr>
            <w:tcW w:w="1523" w:type="dxa"/>
            <w:tcMar/>
            <w:vAlign w:val="center"/>
          </w:tcPr>
          <w:p w:rsidRPr="00FB2BB0" w:rsidR="00D23A8B" w:rsidP="625B5181" w:rsidRDefault="00D23A8B" w14:paraId="6058608C" w14:textId="46F22B0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5.01 (1.14)</w:t>
            </w:r>
          </w:p>
        </w:tc>
        <w:tc>
          <w:tcPr>
            <w:tcW w:w="1276" w:type="dxa"/>
            <w:tcMar/>
            <w:vAlign w:val="center"/>
          </w:tcPr>
          <w:p w:rsidRPr="00FB2BB0" w:rsidR="00D23A8B" w:rsidP="625B5181" w:rsidRDefault="00D23A8B" w14:paraId="397CCEED" w14:textId="5368C72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5.03 (1.09)</w:t>
            </w:r>
          </w:p>
        </w:tc>
        <w:tc>
          <w:tcPr>
            <w:tcW w:w="1523" w:type="dxa"/>
            <w:tcMar/>
            <w:vAlign w:val="center"/>
          </w:tcPr>
          <w:p w:rsidRPr="00FB2BB0" w:rsidR="00D23A8B" w:rsidP="625B5181" w:rsidRDefault="00D23A8B" w14:paraId="041B1B70" w14:textId="0C829D0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-0.21</w:t>
            </w:r>
          </w:p>
        </w:tc>
        <w:tc>
          <w:tcPr>
            <w:tcW w:w="2430" w:type="dxa"/>
            <w:tcMar/>
          </w:tcPr>
          <w:p w:rsidRPr="625B5181" w:rsidR="00D23A8B" w:rsidP="625B5181" w:rsidRDefault="00D23A8B" w14:paraId="2DCB6307" w14:textId="6845C715">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2860.367</w:t>
            </w:r>
          </w:p>
        </w:tc>
        <w:tc>
          <w:tcPr>
            <w:tcW w:w="2640" w:type="dxa"/>
            <w:tcMar/>
          </w:tcPr>
          <w:p w:rsidRPr="625B5181" w:rsidR="00D23A8B" w:rsidP="2FD36F62" w:rsidRDefault="00D23A8B" w14:noSpellErr="1" w14:paraId="3659DF24" w14:textId="3C9D86CA">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w:t>
            </w:r>
            <w:r w:rsidRPr="2FD36F62" w:rsidR="2FD36F62">
              <w:rPr>
                <w:rFonts w:ascii="Times New Roman" w:hAnsi="Times New Roman" w:eastAsia="Times New Roman" w:cs="Times New Roman"/>
                <w:noProof w:val="0"/>
                <w:sz w:val="24"/>
                <w:szCs w:val="24"/>
                <w:lang w:val="en-US"/>
              </w:rPr>
              <w:t>1.99</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5BC0BC6E" w14:noSpellErr="1" w14:textId="2B26A241">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023</w:t>
            </w:r>
          </w:p>
        </w:tc>
      </w:tr>
      <w:tr w:rsidR="00D23A8B" w:rsidTr="2FD36F62" w14:paraId="27527580" w14:textId="0C09A720">
        <w:tc>
          <w:tcPr>
            <w:tcW w:w="656" w:type="dxa"/>
            <w:tcMar/>
            <w:vAlign w:val="center"/>
          </w:tcPr>
          <w:p w:rsidRPr="00FB2BB0" w:rsidR="00D23A8B" w:rsidP="625B5181" w:rsidRDefault="00D23A8B" w14:paraId="1F88D6FC" w14:textId="395B126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w:t>
            </w:r>
          </w:p>
        </w:tc>
        <w:tc>
          <w:tcPr>
            <w:tcW w:w="1276" w:type="dxa"/>
            <w:tcMar/>
            <w:vAlign w:val="center"/>
          </w:tcPr>
          <w:p w:rsidRPr="00FB2BB0" w:rsidR="00D23A8B" w:rsidP="625B5181" w:rsidRDefault="00D23A8B" w14:paraId="5FAC4A87" w14:textId="75AC7AA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5.53 (1.00)</w:t>
            </w:r>
          </w:p>
        </w:tc>
        <w:tc>
          <w:tcPr>
            <w:tcW w:w="1523" w:type="dxa"/>
            <w:tcMar/>
            <w:vAlign w:val="center"/>
          </w:tcPr>
          <w:p w:rsidRPr="00FB2BB0" w:rsidR="00D23A8B" w:rsidP="625B5181" w:rsidRDefault="00D23A8B" w14:paraId="6FB3F3BB" w14:textId="74E9686C">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5.33 (1.20)</w:t>
            </w:r>
          </w:p>
        </w:tc>
        <w:tc>
          <w:tcPr>
            <w:tcW w:w="1276" w:type="dxa"/>
            <w:tcMar/>
            <w:vAlign w:val="center"/>
          </w:tcPr>
          <w:p w:rsidRPr="00FB2BB0" w:rsidR="00D23A8B" w:rsidP="625B5181" w:rsidRDefault="00D23A8B" w14:paraId="659A5334" w14:textId="3957F3D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5.35 (1.17)</w:t>
            </w:r>
          </w:p>
        </w:tc>
        <w:tc>
          <w:tcPr>
            <w:tcW w:w="1523" w:type="dxa"/>
            <w:tcMar/>
            <w:vAlign w:val="center"/>
          </w:tcPr>
          <w:p w:rsidRPr="00FB2BB0" w:rsidR="00D23A8B" w:rsidP="625B5181" w:rsidRDefault="00D23A8B" w14:paraId="6C76DEE9" w14:textId="09CEFF4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-0.18</w:t>
            </w:r>
          </w:p>
        </w:tc>
        <w:tc>
          <w:tcPr>
            <w:tcW w:w="2430" w:type="dxa"/>
            <w:tcMar/>
          </w:tcPr>
          <w:p w:rsidRPr="625B5181" w:rsidR="00D23A8B" w:rsidP="625B5181" w:rsidRDefault="00D23A8B" w14:paraId="75A151F9" w14:textId="3D2CE26E">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244.5024</w:t>
            </w:r>
          </w:p>
        </w:tc>
        <w:tc>
          <w:tcPr>
            <w:tcW w:w="2640" w:type="dxa"/>
            <w:tcMar/>
          </w:tcPr>
          <w:p w:rsidRPr="625B5181" w:rsidR="00D23A8B" w:rsidP="2FD36F62" w:rsidRDefault="00D23A8B" w14:noSpellErr="1" w14:paraId="61578996" w14:textId="4B1849D1">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w:t>
            </w:r>
            <w:r w:rsidRPr="2FD36F62" w:rsidR="2FD36F62">
              <w:rPr>
                <w:rFonts w:ascii="Times New Roman" w:hAnsi="Times New Roman" w:eastAsia="Times New Roman" w:cs="Times New Roman"/>
                <w:noProof w:val="0"/>
                <w:sz w:val="24"/>
                <w:szCs w:val="24"/>
                <w:lang w:val="en-US"/>
              </w:rPr>
              <w:t>2.55</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695D1DF6" w14:noSpellErr="1" w14:textId="402A3D8F">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w:t>
            </w:r>
            <w:r w:rsidRPr="2FD36F62" w:rsidR="2FD36F62">
              <w:rPr>
                <w:rFonts w:ascii="Times New Roman" w:hAnsi="Times New Roman" w:eastAsia="Times New Roman" w:cs="Times New Roman"/>
                <w:sz w:val="24"/>
                <w:szCs w:val="24"/>
              </w:rPr>
              <w:t xml:space="preserve"> </w:t>
            </w:r>
            <w:r w:rsidRPr="2FD36F62" w:rsidR="2FD36F62">
              <w:rPr>
                <w:rFonts w:ascii="Times New Roman" w:hAnsi="Times New Roman" w:eastAsia="Times New Roman" w:cs="Times New Roman"/>
                <w:sz w:val="24"/>
                <w:szCs w:val="24"/>
              </w:rPr>
              <w:t>.00</w:t>
            </w:r>
            <w:r w:rsidRPr="2FD36F62" w:rsidR="2FD36F62">
              <w:rPr>
                <w:rFonts w:ascii="Times New Roman" w:hAnsi="Times New Roman" w:eastAsia="Times New Roman" w:cs="Times New Roman"/>
                <w:sz w:val="24"/>
                <w:szCs w:val="24"/>
              </w:rPr>
              <w:t>5</w:t>
            </w:r>
          </w:p>
        </w:tc>
      </w:tr>
      <w:tr w:rsidR="00D23A8B" w:rsidTr="2FD36F62" w14:paraId="7B78A7A0" w14:textId="34534E12">
        <w:tc>
          <w:tcPr>
            <w:tcW w:w="656" w:type="dxa"/>
            <w:tcMar/>
            <w:vAlign w:val="center"/>
          </w:tcPr>
          <w:p w:rsidRPr="00FB2BB0" w:rsidR="00D23A8B" w:rsidP="625B5181" w:rsidRDefault="00D23A8B" w14:paraId="4CA8542B" w14:textId="75DD648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10</w:t>
            </w:r>
          </w:p>
        </w:tc>
        <w:tc>
          <w:tcPr>
            <w:tcW w:w="1276" w:type="dxa"/>
            <w:tcMar/>
            <w:vAlign w:val="center"/>
          </w:tcPr>
          <w:p w:rsidRPr="00FB2BB0" w:rsidR="00D23A8B" w:rsidP="625B5181" w:rsidRDefault="00D23A8B" w14:paraId="70B1E2B7" w14:textId="7E325BA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5.71 (1.23)</w:t>
            </w:r>
          </w:p>
        </w:tc>
        <w:tc>
          <w:tcPr>
            <w:tcW w:w="1523" w:type="dxa"/>
            <w:tcMar/>
            <w:vAlign w:val="center"/>
          </w:tcPr>
          <w:p w:rsidRPr="00FB2BB0" w:rsidR="00D23A8B" w:rsidP="625B5181" w:rsidRDefault="00D23A8B" w14:paraId="7353724D" w14:textId="6CF288E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5.16 (1.54)</w:t>
            </w:r>
          </w:p>
        </w:tc>
        <w:tc>
          <w:tcPr>
            <w:tcW w:w="1276" w:type="dxa"/>
            <w:tcMar/>
            <w:vAlign w:val="center"/>
          </w:tcPr>
          <w:p w:rsidRPr="00FB2BB0" w:rsidR="00D23A8B" w:rsidP="625B5181" w:rsidRDefault="00D23A8B" w14:paraId="6354DC7F" w14:textId="2F7BF11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5.19 (1.50)</w:t>
            </w:r>
          </w:p>
        </w:tc>
        <w:tc>
          <w:tcPr>
            <w:tcW w:w="1523" w:type="dxa"/>
            <w:tcMar/>
            <w:vAlign w:val="center"/>
          </w:tcPr>
          <w:p w:rsidRPr="00FB2BB0" w:rsidR="00D23A8B" w:rsidP="625B5181" w:rsidRDefault="00D23A8B" w14:paraId="499BDCF6" w14:textId="6523B8D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-0.40</w:t>
            </w:r>
          </w:p>
        </w:tc>
        <w:tc>
          <w:tcPr>
            <w:tcW w:w="2430" w:type="dxa"/>
            <w:tcMar/>
          </w:tcPr>
          <w:p w:rsidRPr="625B5181" w:rsidR="00D23A8B" w:rsidP="625B5181" w:rsidRDefault="00D23A8B" w14:paraId="5794D036" w14:textId="304C6029">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5648400076465052</w:t>
            </w:r>
          </w:p>
        </w:tc>
        <w:tc>
          <w:tcPr>
            <w:tcW w:w="2640" w:type="dxa"/>
            <w:tcMar/>
          </w:tcPr>
          <w:p w:rsidRPr="625B5181" w:rsidR="00D23A8B" w:rsidP="2FD36F62" w:rsidRDefault="00D23A8B" w14:noSpellErr="1" w14:paraId="07B402B2" w14:textId="1F625525">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sz w:val="24"/>
                <w:szCs w:val="24"/>
              </w:rPr>
              <w:t>2.28</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7AE6CAFF" w14:noSpellErr="1" w14:textId="19A350DC">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989</w:t>
            </w:r>
          </w:p>
        </w:tc>
      </w:tr>
      <w:tr w:rsidR="00D23A8B" w:rsidTr="2FD36F62" w14:paraId="7F87B3AD" w14:textId="03069D44">
        <w:tc>
          <w:tcPr>
            <w:tcW w:w="656" w:type="dxa"/>
            <w:tcMar/>
            <w:vAlign w:val="center"/>
          </w:tcPr>
          <w:p w:rsidRPr="00FB2BB0" w:rsidR="00D23A8B" w:rsidP="625B5181" w:rsidRDefault="00D23A8B" w14:paraId="01A0C73E" w14:textId="4965DBC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11</w:t>
            </w:r>
          </w:p>
        </w:tc>
        <w:tc>
          <w:tcPr>
            <w:tcW w:w="1276" w:type="dxa"/>
            <w:tcMar/>
            <w:vAlign w:val="center"/>
          </w:tcPr>
          <w:p w:rsidRPr="00FB2BB0" w:rsidR="00D23A8B" w:rsidP="625B5181" w:rsidRDefault="00D23A8B" w14:paraId="100853B8" w14:textId="40DD0F7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5.57 (1.38)</w:t>
            </w:r>
          </w:p>
        </w:tc>
        <w:tc>
          <w:tcPr>
            <w:tcW w:w="1523" w:type="dxa"/>
            <w:tcMar/>
            <w:vAlign w:val="center"/>
          </w:tcPr>
          <w:p w:rsidRPr="00FB2BB0" w:rsidR="00D23A8B" w:rsidP="625B5181" w:rsidRDefault="00D23A8B" w14:paraId="2A80642E" w14:textId="7BA6473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5.17 (1.61)</w:t>
            </w:r>
          </w:p>
        </w:tc>
        <w:tc>
          <w:tcPr>
            <w:tcW w:w="1276" w:type="dxa"/>
            <w:tcMar/>
            <w:vAlign w:val="center"/>
          </w:tcPr>
          <w:p w:rsidRPr="00FB2BB0" w:rsidR="00D23A8B" w:rsidP="625B5181" w:rsidRDefault="00D23A8B" w14:paraId="1A900FBE" w14:textId="350677F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5.20 (1.64)</w:t>
            </w:r>
          </w:p>
        </w:tc>
        <w:tc>
          <w:tcPr>
            <w:tcW w:w="1523" w:type="dxa"/>
            <w:tcMar/>
            <w:vAlign w:val="center"/>
          </w:tcPr>
          <w:p w:rsidRPr="00FB2BB0" w:rsidR="00D23A8B" w:rsidP="625B5181" w:rsidRDefault="00D23A8B" w14:paraId="23B8B1BF" w14:textId="26778BA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-0.27</w:t>
            </w:r>
          </w:p>
        </w:tc>
        <w:tc>
          <w:tcPr>
            <w:tcW w:w="2430" w:type="dxa"/>
            <w:tcMar/>
          </w:tcPr>
          <w:p w:rsidRPr="625B5181" w:rsidR="00D23A8B" w:rsidP="625B5181" w:rsidRDefault="00D23A8B" w14:paraId="5E435E8C" w14:textId="61081DD0">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3124784</w:t>
            </w:r>
          </w:p>
        </w:tc>
        <w:tc>
          <w:tcPr>
            <w:tcW w:w="2640" w:type="dxa"/>
            <w:tcMar/>
          </w:tcPr>
          <w:p w:rsidRPr="625B5181" w:rsidR="00D23A8B" w:rsidP="2FD36F62" w:rsidRDefault="00D23A8B" w14:noSpellErr="1" w14:paraId="12544194" w14:textId="20FF15F6">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w:t>
            </w:r>
            <w:r w:rsidRPr="2FD36F62" w:rsidR="2FD36F62">
              <w:rPr>
                <w:rFonts w:ascii="Times New Roman" w:hAnsi="Times New Roman" w:eastAsia="Times New Roman" w:cs="Times New Roman"/>
                <w:noProof w:val="0"/>
                <w:sz w:val="24"/>
                <w:szCs w:val="24"/>
                <w:lang w:val="en-US"/>
              </w:rPr>
              <w:t>0.66</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2FCBDA4C" w14:noSpellErr="1" w14:textId="1AD21600">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255</w:t>
            </w:r>
          </w:p>
        </w:tc>
      </w:tr>
      <w:tr w:rsidR="00D23A8B" w:rsidTr="2FD36F62" w14:paraId="1E94A37C" w14:textId="3A826FFA">
        <w:tc>
          <w:tcPr>
            <w:tcW w:w="656" w:type="dxa"/>
            <w:tcMar/>
            <w:vAlign w:val="center"/>
          </w:tcPr>
          <w:p w:rsidRPr="00FB2BB0" w:rsidR="00D23A8B" w:rsidP="625B5181" w:rsidRDefault="00D23A8B" w14:paraId="55CB9574" w14:textId="63ADCB4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12</w:t>
            </w:r>
          </w:p>
        </w:tc>
        <w:tc>
          <w:tcPr>
            <w:tcW w:w="1276" w:type="dxa"/>
            <w:tcMar/>
            <w:vAlign w:val="center"/>
          </w:tcPr>
          <w:p w:rsidRPr="00FB2BB0" w:rsidR="00D23A8B" w:rsidP="625B5181" w:rsidRDefault="00D23A8B" w14:paraId="7E316E6F" w14:textId="54355C7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4.87 (1.45)</w:t>
            </w:r>
          </w:p>
        </w:tc>
        <w:tc>
          <w:tcPr>
            <w:tcW w:w="1523" w:type="dxa"/>
            <w:tcMar/>
            <w:vAlign w:val="center"/>
          </w:tcPr>
          <w:p w:rsidRPr="00FB2BB0" w:rsidR="00D23A8B" w:rsidP="625B5181" w:rsidRDefault="00D23A8B" w14:paraId="49669CB9" w14:textId="1E28B58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4.53 (1.60)</w:t>
            </w:r>
          </w:p>
        </w:tc>
        <w:tc>
          <w:tcPr>
            <w:tcW w:w="1276" w:type="dxa"/>
            <w:tcMar/>
            <w:vAlign w:val="center"/>
          </w:tcPr>
          <w:p w:rsidRPr="00FB2BB0" w:rsidR="00D23A8B" w:rsidP="625B5181" w:rsidRDefault="00D23A8B" w14:paraId="00973D8D" w14:textId="1AC9627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4.50 (1.58)</w:t>
            </w:r>
          </w:p>
        </w:tc>
        <w:tc>
          <w:tcPr>
            <w:tcW w:w="1523" w:type="dxa"/>
            <w:tcMar/>
            <w:vAlign w:val="center"/>
          </w:tcPr>
          <w:p w:rsidRPr="00FB2BB0" w:rsidR="00D23A8B" w:rsidP="625B5181" w:rsidRDefault="00D23A8B" w14:paraId="4521039E" w14:textId="5334E38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-0.23</w:t>
            </w:r>
          </w:p>
        </w:tc>
        <w:tc>
          <w:tcPr>
            <w:tcW w:w="2430" w:type="dxa"/>
            <w:tcMar/>
          </w:tcPr>
          <w:p w:rsidRPr="625B5181" w:rsidR="00D23A8B" w:rsidP="625B5181" w:rsidRDefault="00D23A8B" w14:paraId="5DD86654" w14:textId="6F86055A">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10037.4</w:t>
            </w:r>
          </w:p>
        </w:tc>
        <w:tc>
          <w:tcPr>
            <w:tcW w:w="2640" w:type="dxa"/>
            <w:tcMar/>
          </w:tcPr>
          <w:p w:rsidRPr="625B5181" w:rsidR="00D23A8B" w:rsidP="2FD36F62" w:rsidRDefault="00D23A8B" w14:noSpellErr="1" w14:paraId="178F957E" w14:textId="2AD04E33">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w:t>
            </w:r>
            <w:r w:rsidRPr="2FD36F62" w:rsidR="2FD36F62">
              <w:rPr>
                <w:rFonts w:ascii="Times New Roman" w:hAnsi="Times New Roman" w:eastAsia="Times New Roman" w:cs="Times New Roman"/>
                <w:noProof w:val="0"/>
                <w:sz w:val="24"/>
                <w:szCs w:val="24"/>
                <w:lang w:val="en-US"/>
              </w:rPr>
              <w:t>1.72</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390E968C" w14:noSpellErr="1" w14:textId="6A729F9C">
            <w:pPr>
              <w:jc w:val="center"/>
              <w:rPr>
                <w:rFonts w:ascii="Times New Roman" w:hAnsi="Times New Roman" w:eastAsia="Times New Roman" w:cs="Times New Roman"/>
                <w:i w:val="1"/>
                <w:iCs w:val="1"/>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042</w:t>
            </w:r>
          </w:p>
        </w:tc>
      </w:tr>
      <w:tr w:rsidR="00D23A8B" w:rsidTr="2FD36F62" w14:paraId="270E1EE7" w14:textId="7FB252B2">
        <w:tc>
          <w:tcPr>
            <w:tcW w:w="656" w:type="dxa"/>
            <w:tcMar/>
            <w:vAlign w:val="center"/>
          </w:tcPr>
          <w:p w:rsidRPr="00FB2BB0" w:rsidR="00D23A8B" w:rsidP="625B5181" w:rsidRDefault="00D23A8B" w14:paraId="144C4969" w14:textId="1D5CE03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13</w:t>
            </w:r>
          </w:p>
        </w:tc>
        <w:tc>
          <w:tcPr>
            <w:tcW w:w="1276" w:type="dxa"/>
            <w:tcMar/>
            <w:vAlign w:val="center"/>
          </w:tcPr>
          <w:p w:rsidRPr="00FB2BB0" w:rsidR="00D23A8B" w:rsidP="625B5181" w:rsidRDefault="00D23A8B" w14:paraId="4DA9058E" w14:textId="3AD29E2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5.59 (1.25)</w:t>
            </w:r>
          </w:p>
        </w:tc>
        <w:tc>
          <w:tcPr>
            <w:tcW w:w="1523" w:type="dxa"/>
            <w:tcMar/>
            <w:vAlign w:val="center"/>
          </w:tcPr>
          <w:p w:rsidRPr="00FB2BB0" w:rsidR="00D23A8B" w:rsidP="625B5181" w:rsidRDefault="00D23A8B" w14:paraId="6846EC34" w14:textId="3D0A503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5.73 (1.22)</w:t>
            </w:r>
          </w:p>
        </w:tc>
        <w:tc>
          <w:tcPr>
            <w:tcW w:w="1276" w:type="dxa"/>
            <w:tcMar/>
            <w:vAlign w:val="center"/>
          </w:tcPr>
          <w:p w:rsidRPr="00FB2BB0" w:rsidR="00D23A8B" w:rsidP="625B5181" w:rsidRDefault="00D23A8B" w14:paraId="03E07C02" w14:textId="4FB3B56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5.68 (1.26)</w:t>
            </w:r>
          </w:p>
        </w:tc>
        <w:tc>
          <w:tcPr>
            <w:tcW w:w="1523" w:type="dxa"/>
            <w:tcMar/>
            <w:vAlign w:val="center"/>
          </w:tcPr>
          <w:p w:rsidR="00D23A8B" w:rsidP="625B5181" w:rsidRDefault="00D23A8B" w14:paraId="56020888" w14:textId="2F0885E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0.11</w:t>
            </w:r>
          </w:p>
        </w:tc>
        <w:tc>
          <w:tcPr>
            <w:tcW w:w="2430" w:type="dxa"/>
            <w:tcMar/>
          </w:tcPr>
          <w:p w:rsidRPr="625B5181" w:rsidR="00D23A8B" w:rsidP="625B5181" w:rsidRDefault="00D23A8B" w14:paraId="49CBD116" w14:textId="14AD018A">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1.939122</w:t>
            </w:r>
          </w:p>
        </w:tc>
        <w:tc>
          <w:tcPr>
            <w:tcW w:w="2640" w:type="dxa"/>
            <w:tcMar/>
          </w:tcPr>
          <w:p w:rsidRPr="625B5181" w:rsidR="00D23A8B" w:rsidP="2FD36F62" w:rsidRDefault="00D23A8B" w14:noSpellErr="1" w14:paraId="4494131A" w14:textId="58A818FC">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sz w:val="24"/>
                <w:szCs w:val="24"/>
              </w:rPr>
              <w:t>3.98</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771B6EB2" w14:noSpellErr="1" w14:textId="3C18BC4E">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sz w:val="24"/>
                <w:szCs w:val="24"/>
              </w:rPr>
              <w:t>&lt; .001</w:t>
            </w:r>
          </w:p>
        </w:tc>
      </w:tr>
      <w:tr w:rsidR="00D23A8B" w:rsidTr="2FD36F62" w14:paraId="5961D5F5" w14:textId="7272A290">
        <w:tc>
          <w:tcPr>
            <w:tcW w:w="656" w:type="dxa"/>
            <w:tcMar/>
            <w:vAlign w:val="center"/>
          </w:tcPr>
          <w:p w:rsidRPr="00FB2BB0" w:rsidR="00D23A8B" w:rsidP="625B5181" w:rsidRDefault="00D23A8B" w14:paraId="38F13357" w14:textId="0F11EA3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14</w:t>
            </w:r>
          </w:p>
        </w:tc>
        <w:tc>
          <w:tcPr>
            <w:tcW w:w="1276" w:type="dxa"/>
            <w:tcMar/>
            <w:vAlign w:val="center"/>
          </w:tcPr>
          <w:p w:rsidRPr="00FB2BB0" w:rsidR="00D23A8B" w:rsidP="625B5181" w:rsidRDefault="00D23A8B" w14:paraId="184B5A0A" w14:textId="3C431A7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5.51 (1.28)</w:t>
            </w:r>
          </w:p>
        </w:tc>
        <w:tc>
          <w:tcPr>
            <w:tcW w:w="1523" w:type="dxa"/>
            <w:tcMar/>
            <w:vAlign w:val="center"/>
          </w:tcPr>
          <w:p w:rsidRPr="00FB2BB0" w:rsidR="00D23A8B" w:rsidP="625B5181" w:rsidRDefault="00D23A8B" w14:paraId="1DC9E569" w14:textId="755A3BB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5.24 (1.55)</w:t>
            </w:r>
          </w:p>
        </w:tc>
        <w:tc>
          <w:tcPr>
            <w:tcW w:w="1276" w:type="dxa"/>
            <w:tcMar/>
            <w:vAlign w:val="center"/>
          </w:tcPr>
          <w:p w:rsidRPr="00FB2BB0" w:rsidR="00D23A8B" w:rsidP="625B5181" w:rsidRDefault="00D23A8B" w14:paraId="6572B453" w14:textId="21B1AD1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5.39 (1.40)</w:t>
            </w:r>
          </w:p>
        </w:tc>
        <w:tc>
          <w:tcPr>
            <w:tcW w:w="1523" w:type="dxa"/>
            <w:tcMar/>
            <w:vAlign w:val="center"/>
          </w:tcPr>
          <w:p w:rsidRPr="00FB2BB0" w:rsidR="00D23A8B" w:rsidP="625B5181" w:rsidRDefault="00D23A8B" w14:paraId="7C7CC36B" w14:textId="7506F2E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-0.19</w:t>
            </w:r>
          </w:p>
        </w:tc>
        <w:tc>
          <w:tcPr>
            <w:tcW w:w="2430" w:type="dxa"/>
            <w:tcMar/>
          </w:tcPr>
          <w:p w:rsidRPr="625B5181" w:rsidR="00D23A8B" w:rsidP="625B5181" w:rsidRDefault="00D23A8B" w14:paraId="3126ACAB" w14:textId="2ACA1565">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428.613</w:t>
            </w:r>
          </w:p>
        </w:tc>
        <w:tc>
          <w:tcPr>
            <w:tcW w:w="2640" w:type="dxa"/>
            <w:tcMar/>
          </w:tcPr>
          <w:p w:rsidRPr="625B5181" w:rsidR="00D23A8B" w:rsidP="2FD36F62" w:rsidRDefault="00D23A8B" w14:noSpellErr="1" w14:paraId="20661EB0" w14:textId="08AE6FCF">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w:t>
            </w:r>
            <w:r w:rsidRPr="2FD36F62" w:rsidR="2FD36F62">
              <w:rPr>
                <w:rFonts w:ascii="Times New Roman" w:hAnsi="Times New Roman" w:eastAsia="Times New Roman" w:cs="Times New Roman"/>
                <w:noProof w:val="0"/>
                <w:sz w:val="24"/>
                <w:szCs w:val="24"/>
                <w:lang w:val="en-US"/>
              </w:rPr>
              <w:t>2.42</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32D370EA" w14:noSpellErr="1" w14:textId="228AFB81">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w:t>
            </w:r>
            <w:r w:rsidRPr="2FD36F62" w:rsidR="2FD36F62">
              <w:rPr>
                <w:rFonts w:ascii="Times New Roman" w:hAnsi="Times New Roman" w:eastAsia="Times New Roman" w:cs="Times New Roman"/>
                <w:sz w:val="24"/>
                <w:szCs w:val="24"/>
              </w:rPr>
              <w:t xml:space="preserve"> </w:t>
            </w:r>
            <w:r w:rsidRPr="2FD36F62" w:rsidR="2FD36F62">
              <w:rPr>
                <w:rFonts w:ascii="Times New Roman" w:hAnsi="Times New Roman" w:eastAsia="Times New Roman" w:cs="Times New Roman"/>
                <w:sz w:val="24"/>
                <w:szCs w:val="24"/>
              </w:rPr>
              <w:t>.00</w:t>
            </w:r>
            <w:r w:rsidRPr="2FD36F62" w:rsidR="2FD36F62">
              <w:rPr>
                <w:rFonts w:ascii="Times New Roman" w:hAnsi="Times New Roman" w:eastAsia="Times New Roman" w:cs="Times New Roman"/>
                <w:sz w:val="24"/>
                <w:szCs w:val="24"/>
              </w:rPr>
              <w:t>8</w:t>
            </w:r>
          </w:p>
        </w:tc>
      </w:tr>
      <w:tr w:rsidR="00D23A8B" w:rsidTr="2FD36F62" w14:paraId="74D1EC3C" w14:textId="749F8B8F">
        <w:trPr>
          <w:trHeight w:val="305"/>
        </w:trPr>
        <w:tc>
          <w:tcPr>
            <w:tcW w:w="656" w:type="dxa"/>
            <w:tcMar/>
            <w:vAlign w:val="center"/>
          </w:tcPr>
          <w:p w:rsidRPr="00FB2BB0" w:rsidR="00D23A8B" w:rsidP="625B5181" w:rsidRDefault="00D23A8B" w14:paraId="4A8CF848" w14:textId="3D52B96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15</w:t>
            </w:r>
          </w:p>
        </w:tc>
        <w:tc>
          <w:tcPr>
            <w:tcW w:w="1276" w:type="dxa"/>
            <w:tcMar/>
            <w:vAlign w:val="center"/>
          </w:tcPr>
          <w:p w:rsidRPr="00FB2BB0" w:rsidR="00D23A8B" w:rsidP="625B5181" w:rsidRDefault="00D23A8B" w14:paraId="1D1DACA3" w14:textId="3849AAC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4.48 (1.84)</w:t>
            </w:r>
          </w:p>
        </w:tc>
        <w:tc>
          <w:tcPr>
            <w:tcW w:w="1523" w:type="dxa"/>
            <w:tcMar/>
            <w:vAlign w:val="center"/>
          </w:tcPr>
          <w:p w:rsidRPr="00FB2BB0" w:rsidR="00D23A8B" w:rsidP="625B5181" w:rsidRDefault="00D23A8B" w14:paraId="1674B1D3" w14:textId="7D28D42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4.15 (1.88)</w:t>
            </w:r>
          </w:p>
        </w:tc>
        <w:tc>
          <w:tcPr>
            <w:tcW w:w="1276" w:type="dxa"/>
            <w:tcMar/>
            <w:vAlign w:val="center"/>
          </w:tcPr>
          <w:p w:rsidRPr="00FB2BB0" w:rsidR="00D23A8B" w:rsidP="625B5181" w:rsidRDefault="00D23A8B" w14:paraId="15D69F81" w14:textId="225FC9C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3.39 (2.07)</w:t>
            </w:r>
          </w:p>
        </w:tc>
        <w:tc>
          <w:tcPr>
            <w:tcW w:w="1523" w:type="dxa"/>
            <w:tcMar/>
            <w:vAlign w:val="center"/>
          </w:tcPr>
          <w:p w:rsidRPr="00FB2BB0" w:rsidR="00D23A8B" w:rsidP="625B5181" w:rsidRDefault="00D23A8B" w14:paraId="65B1E603" w14:textId="26A1299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-0.18</w:t>
            </w:r>
          </w:p>
        </w:tc>
        <w:tc>
          <w:tcPr>
            <w:tcW w:w="2430" w:type="dxa"/>
            <w:tcMar/>
          </w:tcPr>
          <w:p w:rsidRPr="625B5181" w:rsidR="00D23A8B" w:rsidP="625B5181" w:rsidRDefault="00D23A8B" w14:paraId="26E7EB20" w14:textId="4E5242A2">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110.0661</w:t>
            </w:r>
          </w:p>
        </w:tc>
        <w:tc>
          <w:tcPr>
            <w:tcW w:w="2640" w:type="dxa"/>
            <w:tcMar/>
          </w:tcPr>
          <w:p w:rsidRPr="625B5181" w:rsidR="00D23A8B" w:rsidP="2FD36F62" w:rsidRDefault="00D23A8B" w14:noSpellErr="1" w14:paraId="4347799D" w14:textId="379C88E0">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w:t>
            </w:r>
            <w:r w:rsidRPr="2FD36F62" w:rsidR="2FD36F62">
              <w:rPr>
                <w:rFonts w:ascii="Times New Roman" w:hAnsi="Times New Roman" w:eastAsia="Times New Roman" w:cs="Times New Roman"/>
                <w:noProof w:val="0"/>
                <w:sz w:val="24"/>
                <w:szCs w:val="24"/>
                <w:lang w:val="en-US"/>
              </w:rPr>
              <w:t>2.75</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27B9E2E3" w14:noSpellErr="1" w14:textId="2A6EF2FF">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w:t>
            </w:r>
            <w:r w:rsidRPr="2FD36F62" w:rsidR="2FD36F62">
              <w:rPr>
                <w:rFonts w:ascii="Times New Roman" w:hAnsi="Times New Roman" w:eastAsia="Times New Roman" w:cs="Times New Roman"/>
                <w:sz w:val="24"/>
                <w:szCs w:val="24"/>
              </w:rPr>
              <w:t xml:space="preserve"> </w:t>
            </w:r>
            <w:r w:rsidRPr="2FD36F62" w:rsidR="2FD36F62">
              <w:rPr>
                <w:rFonts w:ascii="Times New Roman" w:hAnsi="Times New Roman" w:eastAsia="Times New Roman" w:cs="Times New Roman"/>
                <w:sz w:val="24"/>
                <w:szCs w:val="24"/>
              </w:rPr>
              <w:t>.00</w:t>
            </w:r>
            <w:r w:rsidRPr="2FD36F62" w:rsidR="2FD36F62">
              <w:rPr>
                <w:rFonts w:ascii="Times New Roman" w:hAnsi="Times New Roman" w:eastAsia="Times New Roman" w:cs="Times New Roman"/>
                <w:sz w:val="24"/>
                <w:szCs w:val="24"/>
              </w:rPr>
              <w:t>3</w:t>
            </w:r>
          </w:p>
        </w:tc>
      </w:tr>
      <w:tr w:rsidR="00D23A8B" w:rsidTr="2FD36F62" w14:paraId="719C85DE" w14:textId="2141F4B6">
        <w:tc>
          <w:tcPr>
            <w:tcW w:w="656" w:type="dxa"/>
            <w:tcMar/>
            <w:vAlign w:val="center"/>
          </w:tcPr>
          <w:p w:rsidRPr="00FB2BB0" w:rsidR="00D23A8B" w:rsidP="625B5181" w:rsidRDefault="00D23A8B" w14:paraId="596EA131" w14:textId="299EE56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16</w:t>
            </w:r>
          </w:p>
        </w:tc>
        <w:tc>
          <w:tcPr>
            <w:tcW w:w="1276" w:type="dxa"/>
            <w:tcMar/>
            <w:vAlign w:val="center"/>
          </w:tcPr>
          <w:p w:rsidRPr="00FB2BB0" w:rsidR="00D23A8B" w:rsidP="625B5181" w:rsidRDefault="00D23A8B" w14:paraId="042ABAEF" w14:textId="4FCD1A5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5.93 (1.62)</w:t>
            </w:r>
          </w:p>
        </w:tc>
        <w:tc>
          <w:tcPr>
            <w:tcW w:w="1523" w:type="dxa"/>
            <w:tcMar/>
            <w:vAlign w:val="center"/>
          </w:tcPr>
          <w:p w:rsidRPr="00FB2BB0" w:rsidR="00D23A8B" w:rsidP="625B5181" w:rsidRDefault="00D23A8B" w14:paraId="76521180" w14:textId="0A78017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5.26 (1.86)</w:t>
            </w:r>
          </w:p>
        </w:tc>
        <w:tc>
          <w:tcPr>
            <w:tcW w:w="1276" w:type="dxa"/>
            <w:tcMar/>
            <w:vAlign w:val="center"/>
          </w:tcPr>
          <w:p w:rsidRPr="00FB2BB0" w:rsidR="00D23A8B" w:rsidP="625B5181" w:rsidRDefault="00D23A8B" w14:paraId="457661EC" w14:textId="38DC791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3.73 (2.08)</w:t>
            </w:r>
          </w:p>
        </w:tc>
        <w:tc>
          <w:tcPr>
            <w:tcW w:w="1523" w:type="dxa"/>
            <w:tcMar/>
            <w:vAlign w:val="center"/>
          </w:tcPr>
          <w:p w:rsidRPr="00FB2BB0" w:rsidR="00D23A8B" w:rsidP="625B5181" w:rsidRDefault="00D23A8B" w14:paraId="69976F7A" w14:textId="0FC4423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-0.39</w:t>
            </w:r>
          </w:p>
        </w:tc>
        <w:tc>
          <w:tcPr>
            <w:tcW w:w="2430" w:type="dxa"/>
            <w:tcMar/>
          </w:tcPr>
          <w:p w:rsidRPr="625B5181" w:rsidR="00D23A8B" w:rsidP="625B5181" w:rsidRDefault="00D23A8B" w14:paraId="2812211D" w14:textId="18564A2A">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435869038730940</w:t>
            </w:r>
          </w:p>
        </w:tc>
        <w:tc>
          <w:tcPr>
            <w:tcW w:w="2640" w:type="dxa"/>
            <w:tcMar/>
          </w:tcPr>
          <w:p w:rsidRPr="625B5181" w:rsidR="00D23A8B" w:rsidP="2FD36F62" w:rsidRDefault="00D23A8B" w14:noSpellErr="1" w14:paraId="1B397AF2" w14:textId="2C4DCFE7">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sz w:val="24"/>
                <w:szCs w:val="24"/>
              </w:rPr>
              <w:t>1.98</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7A55A036" w14:noSpellErr="1" w14:textId="775EA9B6">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976</w:t>
            </w:r>
          </w:p>
        </w:tc>
      </w:tr>
      <w:tr w:rsidR="00D23A8B" w:rsidTr="2FD36F62" w14:paraId="4CA6454A" w14:textId="41F03D5D">
        <w:tc>
          <w:tcPr>
            <w:tcW w:w="656" w:type="dxa"/>
            <w:tcMar/>
            <w:vAlign w:val="center"/>
          </w:tcPr>
          <w:p w:rsidRPr="00FB2BB0" w:rsidR="00D23A8B" w:rsidP="625B5181" w:rsidRDefault="00D23A8B" w14:paraId="3089DAF7" w14:textId="4FD3837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17</w:t>
            </w:r>
          </w:p>
        </w:tc>
        <w:tc>
          <w:tcPr>
            <w:tcW w:w="1276" w:type="dxa"/>
            <w:tcMar/>
            <w:vAlign w:val="center"/>
          </w:tcPr>
          <w:p w:rsidRPr="00FB2BB0" w:rsidR="00D23A8B" w:rsidP="625B5181" w:rsidRDefault="00D23A8B" w14:paraId="33A20F45" w14:textId="7D1D1DF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5.71 (1.11)</w:t>
            </w:r>
          </w:p>
        </w:tc>
        <w:tc>
          <w:tcPr>
            <w:tcW w:w="1523" w:type="dxa"/>
            <w:tcMar/>
            <w:vAlign w:val="center"/>
          </w:tcPr>
          <w:p w:rsidRPr="00FB2BB0" w:rsidR="00D23A8B" w:rsidP="625B5181" w:rsidRDefault="00D23A8B" w14:paraId="6B30A63A" w14:textId="6112C38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5.40 (1.41)</w:t>
            </w:r>
          </w:p>
        </w:tc>
        <w:tc>
          <w:tcPr>
            <w:tcW w:w="1276" w:type="dxa"/>
            <w:tcMar/>
            <w:vAlign w:val="center"/>
          </w:tcPr>
          <w:p w:rsidRPr="00FB2BB0" w:rsidR="00D23A8B" w:rsidP="625B5181" w:rsidRDefault="00D23A8B" w14:paraId="4465E8F2" w14:textId="27E3DA3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5.38 (1.46)</w:t>
            </w:r>
          </w:p>
        </w:tc>
        <w:tc>
          <w:tcPr>
            <w:tcW w:w="1523" w:type="dxa"/>
            <w:tcMar/>
            <w:vAlign w:val="center"/>
          </w:tcPr>
          <w:p w:rsidRPr="00FB2BB0" w:rsidR="00D23A8B" w:rsidP="625B5181" w:rsidRDefault="00D23A8B" w14:paraId="14A658B8" w14:textId="772D2E1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-0.26</w:t>
            </w:r>
          </w:p>
        </w:tc>
        <w:tc>
          <w:tcPr>
            <w:tcW w:w="2430" w:type="dxa"/>
            <w:tcMar/>
          </w:tcPr>
          <w:p w:rsidRPr="625B5181" w:rsidR="00D23A8B" w:rsidP="625B5181" w:rsidRDefault="00D23A8B" w14:paraId="70744030" w14:textId="40625C64">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396080.4</w:t>
            </w:r>
          </w:p>
        </w:tc>
        <w:tc>
          <w:tcPr>
            <w:tcW w:w="2640" w:type="dxa"/>
            <w:tcMar/>
          </w:tcPr>
          <w:p w:rsidRPr="625B5181" w:rsidR="00D23A8B" w:rsidP="2FD36F62" w:rsidRDefault="00D23A8B" w14:noSpellErr="1" w14:paraId="440EA72B" w14:textId="7D984B38">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w:t>
            </w:r>
            <w:r w:rsidRPr="2FD36F62" w:rsidR="2FD36F62">
              <w:rPr>
                <w:rFonts w:ascii="Times New Roman" w:hAnsi="Times New Roman" w:eastAsia="Times New Roman" w:cs="Times New Roman"/>
                <w:noProof w:val="0"/>
                <w:sz w:val="24"/>
                <w:szCs w:val="24"/>
                <w:lang w:val="en-US"/>
              </w:rPr>
              <w:t>1.02</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386EFB77" w14:noSpellErr="1" w14:textId="20B12136">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154</w:t>
            </w:r>
          </w:p>
        </w:tc>
      </w:tr>
      <w:tr w:rsidR="00D23A8B" w:rsidTr="2FD36F62" w14:paraId="21804989" w14:textId="14B1E68A">
        <w:tc>
          <w:tcPr>
            <w:tcW w:w="656" w:type="dxa"/>
            <w:tcMar/>
            <w:vAlign w:val="center"/>
          </w:tcPr>
          <w:p w:rsidRPr="00FB2BB0" w:rsidR="00D23A8B" w:rsidP="625B5181" w:rsidRDefault="00D23A8B" w14:paraId="41332F05" w14:textId="006797B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18</w:t>
            </w:r>
          </w:p>
        </w:tc>
        <w:tc>
          <w:tcPr>
            <w:tcW w:w="1276" w:type="dxa"/>
            <w:tcMar/>
            <w:vAlign w:val="center"/>
          </w:tcPr>
          <w:p w:rsidRPr="00FB2BB0" w:rsidR="00D23A8B" w:rsidP="625B5181" w:rsidRDefault="00D23A8B" w14:paraId="639FABFB" w14:textId="6B36AD4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5.34 (1.51)</w:t>
            </w:r>
          </w:p>
        </w:tc>
        <w:tc>
          <w:tcPr>
            <w:tcW w:w="1523" w:type="dxa"/>
            <w:tcMar/>
            <w:vAlign w:val="center"/>
          </w:tcPr>
          <w:p w:rsidRPr="00FB2BB0" w:rsidR="00D23A8B" w:rsidP="625B5181" w:rsidRDefault="00D23A8B" w14:paraId="7F959BDD" w14:textId="2BA2FD2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5.30 (1.59)</w:t>
            </w:r>
          </w:p>
        </w:tc>
        <w:tc>
          <w:tcPr>
            <w:tcW w:w="1276" w:type="dxa"/>
            <w:tcMar/>
            <w:vAlign w:val="center"/>
          </w:tcPr>
          <w:p w:rsidRPr="00FB2BB0" w:rsidR="00D23A8B" w:rsidP="625B5181" w:rsidRDefault="00D23A8B" w14:paraId="29896BC4" w14:textId="26D5773D">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5.07 (1.47)</w:t>
            </w:r>
          </w:p>
        </w:tc>
        <w:tc>
          <w:tcPr>
            <w:tcW w:w="1523" w:type="dxa"/>
            <w:tcMar/>
            <w:vAlign w:val="center"/>
          </w:tcPr>
          <w:p w:rsidRPr="00FB2BB0" w:rsidR="00D23A8B" w:rsidP="625B5181" w:rsidRDefault="00D23A8B" w14:paraId="17F8090F" w14:textId="1B4D263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-0.03</w:t>
            </w:r>
          </w:p>
        </w:tc>
        <w:tc>
          <w:tcPr>
            <w:tcW w:w="2430" w:type="dxa"/>
            <w:tcMar/>
          </w:tcPr>
          <w:p w:rsidRPr="625B5181" w:rsidR="00D23A8B" w:rsidP="625B5181" w:rsidRDefault="00D23A8B" w14:paraId="4F80EFBD" w14:textId="386681F9">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0.05929815</w:t>
            </w:r>
          </w:p>
        </w:tc>
        <w:tc>
          <w:tcPr>
            <w:tcW w:w="2640" w:type="dxa"/>
            <w:tcMar/>
          </w:tcPr>
          <w:p w:rsidRPr="625B5181" w:rsidR="00D23A8B" w:rsidP="2FD36F62" w:rsidRDefault="00D23A8B" w14:noSpellErr="1" w14:paraId="3530BD58" w14:textId="6F5AB90B">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w:t>
            </w:r>
            <w:r w:rsidRPr="2FD36F62" w:rsidR="2FD36F62">
              <w:rPr>
                <w:rFonts w:ascii="Times New Roman" w:hAnsi="Times New Roman" w:eastAsia="Times New Roman" w:cs="Times New Roman"/>
                <w:noProof w:val="0"/>
                <w:sz w:val="24"/>
                <w:szCs w:val="24"/>
                <w:lang w:val="en-US"/>
              </w:rPr>
              <w:t>6.12</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07E5FB9A" w14:noSpellErr="1" w14:textId="20270EC7">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sz w:val="24"/>
                <w:szCs w:val="24"/>
              </w:rPr>
              <w:t>&lt; .001</w:t>
            </w:r>
          </w:p>
        </w:tc>
      </w:tr>
      <w:tr w:rsidR="00D23A8B" w:rsidTr="2FD36F62" w14:paraId="00935FAC" w14:textId="1CF1F0A7">
        <w:tc>
          <w:tcPr>
            <w:tcW w:w="656" w:type="dxa"/>
            <w:tcMar/>
            <w:vAlign w:val="center"/>
          </w:tcPr>
          <w:p w:rsidRPr="00FB2BB0" w:rsidR="00D23A8B" w:rsidP="625B5181" w:rsidRDefault="00D23A8B" w14:paraId="5DB391B2" w14:textId="2135253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19</w:t>
            </w:r>
          </w:p>
        </w:tc>
        <w:tc>
          <w:tcPr>
            <w:tcW w:w="1276" w:type="dxa"/>
            <w:tcMar/>
            <w:vAlign w:val="center"/>
          </w:tcPr>
          <w:p w:rsidRPr="00FB2BB0" w:rsidR="00D23A8B" w:rsidP="625B5181" w:rsidRDefault="00D23A8B" w14:paraId="4CE94A95" w14:textId="664C24F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5.03 (1.18)</w:t>
            </w:r>
          </w:p>
        </w:tc>
        <w:tc>
          <w:tcPr>
            <w:tcW w:w="1523" w:type="dxa"/>
            <w:tcMar/>
            <w:vAlign w:val="center"/>
          </w:tcPr>
          <w:p w:rsidRPr="00FB2BB0" w:rsidR="00D23A8B" w:rsidP="625B5181" w:rsidRDefault="00D23A8B" w14:paraId="2CDF05B4" w14:textId="1234093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4.91 (1.46)</w:t>
            </w:r>
          </w:p>
        </w:tc>
        <w:tc>
          <w:tcPr>
            <w:tcW w:w="1276" w:type="dxa"/>
            <w:tcMar/>
            <w:vAlign w:val="center"/>
          </w:tcPr>
          <w:p w:rsidRPr="00FB2BB0" w:rsidR="00D23A8B" w:rsidP="625B5181" w:rsidRDefault="00D23A8B" w14:paraId="02EAA07D" w14:textId="7151DD1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3.60 (1.73)</w:t>
            </w:r>
          </w:p>
        </w:tc>
        <w:tc>
          <w:tcPr>
            <w:tcW w:w="1523" w:type="dxa"/>
            <w:tcMar/>
            <w:vAlign w:val="center"/>
          </w:tcPr>
          <w:p w:rsidRPr="00FB2BB0" w:rsidR="00D23A8B" w:rsidP="625B5181" w:rsidRDefault="00D23A8B" w14:paraId="7E1B8391" w14:textId="79BF859C">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-0.10</w:t>
            </w:r>
          </w:p>
        </w:tc>
        <w:tc>
          <w:tcPr>
            <w:tcW w:w="2430" w:type="dxa"/>
            <w:tcMar/>
          </w:tcPr>
          <w:p w:rsidRPr="625B5181" w:rsidR="00D23A8B" w:rsidP="625B5181" w:rsidRDefault="00D23A8B" w14:paraId="036B41C1" w14:textId="15967195">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0.4510323</w:t>
            </w:r>
          </w:p>
        </w:tc>
        <w:tc>
          <w:tcPr>
            <w:tcW w:w="2640" w:type="dxa"/>
            <w:tcMar/>
          </w:tcPr>
          <w:p w:rsidRPr="625B5181" w:rsidR="00D23A8B" w:rsidP="2FD36F62" w:rsidRDefault="00D23A8B" w14:noSpellErr="1" w14:paraId="0E5B4E65" w14:textId="1FFB48ED">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sz w:val="24"/>
                <w:szCs w:val="24"/>
              </w:rPr>
              <w:t>2.10</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08AA08DE" w14:noSpellErr="1" w14:textId="3D10564A">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036</w:t>
            </w:r>
          </w:p>
        </w:tc>
      </w:tr>
      <w:tr w:rsidR="00D23A8B" w:rsidTr="2FD36F62" w14:paraId="2AD1A45E" w14:textId="7E22EA16">
        <w:tc>
          <w:tcPr>
            <w:tcW w:w="656" w:type="dxa"/>
            <w:tcMar/>
            <w:vAlign w:val="center"/>
          </w:tcPr>
          <w:p w:rsidRPr="00FB2BB0" w:rsidR="00D23A8B" w:rsidP="625B5181" w:rsidRDefault="00D23A8B" w14:paraId="5A9FF0FD" w14:textId="0EE2B7D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20</w:t>
            </w:r>
          </w:p>
        </w:tc>
        <w:tc>
          <w:tcPr>
            <w:tcW w:w="1276" w:type="dxa"/>
            <w:tcMar/>
            <w:vAlign w:val="center"/>
          </w:tcPr>
          <w:p w:rsidRPr="00FB2BB0" w:rsidR="00D23A8B" w:rsidP="625B5181" w:rsidRDefault="00D23A8B" w14:paraId="44ED1265" w14:textId="6C9AB27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5.60 (1.07)</w:t>
            </w:r>
          </w:p>
        </w:tc>
        <w:tc>
          <w:tcPr>
            <w:tcW w:w="1523" w:type="dxa"/>
            <w:tcMar/>
            <w:vAlign w:val="center"/>
          </w:tcPr>
          <w:p w:rsidRPr="00FB2BB0" w:rsidR="00D23A8B" w:rsidP="625B5181" w:rsidRDefault="00D23A8B" w14:paraId="55E78987" w14:textId="05BD384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5.21 (1.29)</w:t>
            </w:r>
          </w:p>
        </w:tc>
        <w:tc>
          <w:tcPr>
            <w:tcW w:w="1276" w:type="dxa"/>
            <w:tcMar/>
            <w:vAlign w:val="center"/>
          </w:tcPr>
          <w:p w:rsidRPr="00FB2BB0" w:rsidR="00D23A8B" w:rsidP="625B5181" w:rsidRDefault="00D23A8B" w14:paraId="2E93DBE8" w14:textId="4723D1E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5.10 (1.43)</w:t>
            </w:r>
          </w:p>
        </w:tc>
        <w:tc>
          <w:tcPr>
            <w:tcW w:w="1523" w:type="dxa"/>
            <w:tcMar/>
            <w:vAlign w:val="center"/>
          </w:tcPr>
          <w:p w:rsidRPr="00FB2BB0" w:rsidR="00D23A8B" w:rsidP="625B5181" w:rsidRDefault="00D23A8B" w14:paraId="79682147" w14:textId="4375A10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-0.34</w:t>
            </w:r>
          </w:p>
        </w:tc>
        <w:tc>
          <w:tcPr>
            <w:tcW w:w="2430" w:type="dxa"/>
            <w:tcMar/>
          </w:tcPr>
          <w:p w:rsidRPr="625B5181" w:rsidR="00D23A8B" w:rsidP="625B5181" w:rsidRDefault="00D23A8B" w14:paraId="02F2AB56" w14:textId="57827E57">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noProof w:val="0"/>
                <w:sz w:val="24"/>
                <w:szCs w:val="24"/>
                <w:lang w:val="en-US"/>
              </w:rPr>
              <w:t>41369659723</w:t>
            </w:r>
          </w:p>
        </w:tc>
        <w:tc>
          <w:tcPr>
            <w:tcW w:w="2640" w:type="dxa"/>
            <w:tcMar/>
          </w:tcPr>
          <w:p w:rsidRPr="625B5181" w:rsidR="00D23A8B" w:rsidP="2FD36F62" w:rsidRDefault="00D23A8B" w14:noSpellErr="1" w14:paraId="41115F9A" w14:textId="1E104533">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t</w:t>
            </w:r>
            <w:r w:rsidRPr="2FD36F62" w:rsidR="2FD36F62">
              <w:rPr>
                <w:rFonts w:ascii="Times New Roman" w:hAnsi="Times New Roman" w:eastAsia="Times New Roman" w:cs="Times New Roman"/>
                <w:sz w:val="24"/>
                <w:szCs w:val="24"/>
              </w:rPr>
              <w:t>(</w:t>
            </w:r>
            <w:r w:rsidRPr="2FD36F62" w:rsidR="2FD36F62">
              <w:rPr>
                <w:rFonts w:ascii="Times New Roman" w:hAnsi="Times New Roman" w:eastAsia="Times New Roman" w:cs="Times New Roman"/>
                <w:sz w:val="24"/>
                <w:szCs w:val="24"/>
              </w:rPr>
              <w:t>207</w:t>
            </w:r>
            <w:r w:rsidRPr="2FD36F62" w:rsidR="2FD36F62">
              <w:rPr>
                <w:rFonts w:ascii="Times New Roman" w:hAnsi="Times New Roman" w:eastAsia="Times New Roman" w:cs="Times New Roman"/>
                <w:sz w:val="24"/>
                <w:szCs w:val="24"/>
              </w:rPr>
              <w:t>9</w:t>
            </w:r>
            <w:r w:rsidRPr="2FD36F62" w:rsidR="2FD36F62">
              <w:rPr>
                <w:rFonts w:ascii="Times New Roman" w:hAnsi="Times New Roman" w:eastAsia="Times New Roman" w:cs="Times New Roman"/>
                <w:sz w:val="24"/>
                <w:szCs w:val="24"/>
              </w:rPr>
              <w:t xml:space="preserve">) = </w:t>
            </w:r>
            <w:r w:rsidRPr="2FD36F62" w:rsidR="2FD36F62">
              <w:rPr>
                <w:rFonts w:ascii="Times New Roman" w:hAnsi="Times New Roman" w:eastAsia="Times New Roman" w:cs="Times New Roman"/>
                <w:noProof w:val="0"/>
                <w:sz w:val="24"/>
                <w:szCs w:val="24"/>
                <w:lang w:val="en-US"/>
              </w:rPr>
              <w:t>0.78</w:t>
            </w:r>
            <w:r w:rsidRPr="2FD36F62" w:rsidR="2FD36F62">
              <w:rPr>
                <w:rFonts w:ascii="Times New Roman" w:hAnsi="Times New Roman" w:eastAsia="Times New Roman" w:cs="Times New Roman"/>
                <w:sz w:val="24"/>
                <w:szCs w:val="24"/>
              </w:rPr>
              <w:t xml:space="preserve">, </w:t>
            </w:r>
          </w:p>
          <w:p w:rsidRPr="625B5181" w:rsidR="00D23A8B" w:rsidP="2FD36F62" w:rsidRDefault="00D23A8B" w14:paraId="1C7B4C19" w14:noSpellErr="1" w14:textId="08F211C1">
            <w:pPr>
              <w:jc w:val="center"/>
              <w:rPr>
                <w:rFonts w:ascii="Times New Roman" w:hAnsi="Times New Roman" w:eastAsia="Times New Roman" w:cs="Times New Roman"/>
                <w:sz w:val="24"/>
                <w:szCs w:val="24"/>
              </w:rPr>
            </w:pPr>
            <w:r w:rsidRPr="2FD36F62" w:rsidR="2FD36F62">
              <w:rPr>
                <w:rFonts w:ascii="Times New Roman" w:hAnsi="Times New Roman" w:eastAsia="Times New Roman" w:cs="Times New Roman"/>
                <w:i w:val="1"/>
                <w:iCs w:val="1"/>
                <w:sz w:val="24"/>
                <w:szCs w:val="24"/>
              </w:rPr>
              <w:t xml:space="preserve">p </w:t>
            </w:r>
            <w:r w:rsidRPr="2FD36F62" w:rsidR="2FD36F62">
              <w:rPr>
                <w:rFonts w:ascii="Times New Roman" w:hAnsi="Times New Roman" w:eastAsia="Times New Roman" w:cs="Times New Roman"/>
                <w:i w:val="1"/>
                <w:iCs w:val="1"/>
                <w:sz w:val="24"/>
                <w:szCs w:val="24"/>
              </w:rPr>
              <w:t>= .</w:t>
            </w:r>
            <w:r w:rsidRPr="2FD36F62" w:rsidR="2FD36F62">
              <w:rPr>
                <w:rFonts w:ascii="Times New Roman" w:hAnsi="Times New Roman" w:eastAsia="Times New Roman" w:cs="Times New Roman"/>
                <w:i w:val="0"/>
                <w:iCs w:val="0"/>
                <w:sz w:val="24"/>
                <w:szCs w:val="24"/>
              </w:rPr>
              <w:t>784</w:t>
            </w:r>
          </w:p>
        </w:tc>
      </w:tr>
    </w:tbl>
    <w:p w:rsidRPr="00D845BF" w:rsidR="00D845BF" w:rsidP="00D845BF" w:rsidRDefault="00D845BF" w14:paraId="69965F08" w14:textId="77777777">
      <w:pPr>
        <w:jc w:val="both"/>
        <w:rPr>
          <w:rFonts w:ascii="Times New Roman" w:hAnsi="Times New Roman" w:cs="Times New Roman"/>
          <w:sz w:val="24"/>
          <w:szCs w:val="24"/>
        </w:rPr>
      </w:pPr>
    </w:p>
    <w:p w:rsidR="008A116A" w:rsidP="625B5181" w:rsidRDefault="008A116A" w14:paraId="420E6CCD" w14:textId="77777777">
      <w:pPr>
        <w:tabs>
          <w:tab w:val="right" w:pos="12960"/>
        </w:tabs>
        <w:jc w:val="left"/>
        <w:rPr>
          <w:rFonts w:ascii="Times New Roman" w:hAnsi="Times New Roman" w:eastAsia="Times New Roman" w:cs="Times New Roman"/>
          <w:sz w:val="24"/>
          <w:szCs w:val="24"/>
        </w:rPr>
      </w:pPr>
    </w:p>
    <w:p w:rsidR="008A116A" w:rsidP="625B5181" w:rsidRDefault="008A116A" w14:paraId="3E70C88C" w14:textId="77777777">
      <w:pPr>
        <w:tabs>
          <w:tab w:val="right" w:pos="12960"/>
        </w:tabs>
        <w:jc w:val="left"/>
        <w:rPr>
          <w:rFonts w:ascii="Times New Roman" w:hAnsi="Times New Roman" w:eastAsia="Times New Roman" w:cs="Times New Roman"/>
          <w:sz w:val="24"/>
          <w:szCs w:val="24"/>
        </w:rPr>
      </w:pPr>
    </w:p>
    <w:p w:rsidR="00D54325" w:rsidP="625B5181" w:rsidRDefault="625B5181" w14:paraId="2E83D64D" w14:textId="77777777">
      <w:pPr>
        <w:tabs>
          <w:tab w:val="right" w:pos="12960"/>
        </w:tabs>
        <w:jc w:val="left"/>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Here’s the PIL information from Rachel for the table:</w:t>
      </w:r>
    </w:p>
    <w:p w:rsidRPr="00D54325" w:rsidR="00D54325" w:rsidP="625B5181" w:rsidRDefault="625B5181" w14:paraId="66717C21" w14:textId="77777777">
      <w:pPr>
        <w:spacing w:line="240" w:lineRule="auto"/>
        <w:jc w:val="left"/>
        <w:rPr>
          <w:rFonts w:ascii="Calibri,Times New Roman" w:hAnsi="Calibri,Times New Roman" w:eastAsia="Calibri,Times New Roman" w:cs="Calibri,Times New Roman"/>
          <w:color w:val="000000" w:themeColor="text1"/>
          <w:sz w:val="24"/>
          <w:szCs w:val="24"/>
        </w:rPr>
      </w:pPr>
      <w:r w:rsidRPr="625B5181">
        <w:rPr>
          <w:rFonts w:ascii="Calibri,Times New Roman" w:hAnsi="Calibri,Times New Roman" w:eastAsia="Calibri,Times New Roman" w:cs="Calibri,Times New Roman"/>
          <w:color w:val="000000" w:themeColor="text1"/>
          <w:sz w:val="24"/>
          <w:szCs w:val="24"/>
        </w:rPr>
        <w:t>Hey Dr. B!</w:t>
      </w:r>
    </w:p>
    <w:p w:rsidRPr="00D54325" w:rsidR="00D54325" w:rsidP="625B5181" w:rsidRDefault="625B5181" w14:paraId="2AB3E04C" w14:textId="77777777">
      <w:pPr>
        <w:spacing w:line="240" w:lineRule="auto"/>
        <w:jc w:val="left"/>
        <w:rPr>
          <w:rFonts w:ascii="Calibri,Times New Roman" w:hAnsi="Calibri,Times New Roman" w:eastAsia="Calibri,Times New Roman" w:cs="Calibri,Times New Roman"/>
          <w:color w:val="000000" w:themeColor="text1"/>
          <w:sz w:val="24"/>
          <w:szCs w:val="24"/>
        </w:rPr>
      </w:pPr>
      <w:r w:rsidRPr="625B5181">
        <w:rPr>
          <w:rFonts w:ascii="Calibri,Times New Roman" w:hAnsi="Calibri,Times New Roman" w:eastAsia="Calibri,Times New Roman" w:cs="Calibri,Times New Roman"/>
          <w:color w:val="000000" w:themeColor="text1"/>
          <w:sz w:val="24"/>
          <w:szCs w:val="24"/>
        </w:rPr>
        <w:t>This is just a reminder about the letter for grad school travel funding!</w:t>
      </w:r>
    </w:p>
    <w:p w:rsidRPr="00D54325" w:rsidR="00D54325" w:rsidP="625B5181" w:rsidRDefault="625B5181" w14:paraId="51B08313" w14:textId="77777777">
      <w:pPr>
        <w:spacing w:line="240" w:lineRule="auto"/>
        <w:jc w:val="left"/>
        <w:rPr>
          <w:rFonts w:ascii="Calibri,Times New Roman" w:hAnsi="Calibri,Times New Roman" w:eastAsia="Calibri,Times New Roman" w:cs="Calibri,Times New Roman"/>
          <w:color w:val="000000" w:themeColor="text1"/>
          <w:sz w:val="24"/>
          <w:szCs w:val="24"/>
        </w:rPr>
      </w:pPr>
      <w:r w:rsidRPr="625B5181">
        <w:rPr>
          <w:rFonts w:ascii="Calibri,Times New Roman" w:hAnsi="Calibri,Times New Roman" w:eastAsia="Calibri,Times New Roman" w:cs="Calibri,Times New Roman"/>
          <w:color w:val="000000" w:themeColor="text1"/>
          <w:sz w:val="24"/>
          <w:szCs w:val="24"/>
        </w:rPr>
        <w:lastRenderedPageBreak/>
        <w:t>I have also provided percentages of demos below!</w:t>
      </w:r>
    </w:p>
    <w:p w:rsidRPr="00D54325" w:rsidR="00D54325" w:rsidP="00D54325" w:rsidRDefault="00D54325" w14:paraId="7BA143F8" w14:textId="77777777">
      <w:pPr>
        <w:spacing w:line="240" w:lineRule="auto"/>
        <w:jc w:val="left"/>
        <w:rPr>
          <w:rFonts w:ascii="Calibri" w:hAnsi="Calibri" w:cs="Times New Roman"/>
          <w:color w:val="000000"/>
          <w:sz w:val="24"/>
          <w:szCs w:val="24"/>
        </w:rPr>
      </w:pPr>
    </w:p>
    <w:p w:rsidRPr="00D54325" w:rsidR="00D54325" w:rsidP="625B5181" w:rsidRDefault="625B5181" w14:paraId="74B979A7"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Gender</w:t>
      </w:r>
    </w:p>
    <w:p w:rsidRPr="00D54325" w:rsidR="00D54325" w:rsidP="625B5181" w:rsidRDefault="625B5181" w14:paraId="0A7CDF8D"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&gt; table(week1.file.04.29.10$gender)</w:t>
      </w:r>
    </w:p>
    <w:p w:rsidRPr="00D54325" w:rsidR="00D54325" w:rsidP="00D54325" w:rsidRDefault="00D54325" w14:paraId="7398DCA4" w14:textId="77777777">
      <w:pPr>
        <w:spacing w:line="240" w:lineRule="auto"/>
        <w:jc w:val="left"/>
        <w:rPr>
          <w:rFonts w:ascii="Helvetica Neue" w:hAnsi="Helvetica Neue" w:cs="Times New Roman"/>
          <w:color w:val="000000"/>
          <w:sz w:val="18"/>
          <w:szCs w:val="18"/>
        </w:rPr>
      </w:pPr>
    </w:p>
    <w:p w:rsidRPr="00D54325" w:rsidR="00D54325" w:rsidP="625B5181" w:rsidRDefault="625B5181" w14:paraId="4A55772A"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  1   2 </w:t>
      </w:r>
    </w:p>
    <w:p w:rsidRPr="00D54325" w:rsidR="00D54325" w:rsidP="625B5181" w:rsidRDefault="625B5181" w14:paraId="4BC95C33"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 65 203 </w:t>
      </w:r>
    </w:p>
    <w:p w:rsidRPr="00D54325" w:rsidR="00D54325" w:rsidP="00D54325" w:rsidRDefault="00D54325" w14:paraId="06E2F77C" w14:textId="77777777">
      <w:pPr>
        <w:spacing w:line="240" w:lineRule="auto"/>
        <w:jc w:val="left"/>
        <w:rPr>
          <w:rFonts w:ascii="Helvetica Neue" w:hAnsi="Helvetica Neue" w:cs="Times New Roman"/>
          <w:color w:val="000000"/>
          <w:sz w:val="18"/>
          <w:szCs w:val="18"/>
        </w:rPr>
      </w:pPr>
    </w:p>
    <w:p w:rsidRPr="00D54325" w:rsidR="00D54325" w:rsidP="625B5181" w:rsidRDefault="625B5181" w14:paraId="4C3CF330"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268 total</w:t>
      </w:r>
    </w:p>
    <w:p w:rsidRPr="00D54325" w:rsidR="00D54325" w:rsidP="625B5181" w:rsidRDefault="625B5181" w14:paraId="594A598B"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1 = 24.3%</w:t>
      </w:r>
    </w:p>
    <w:p w:rsidRPr="00D54325" w:rsidR="00D54325" w:rsidP="625B5181" w:rsidRDefault="625B5181" w14:paraId="145A12EC"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 = 75.7%</w:t>
      </w:r>
    </w:p>
    <w:p w:rsidRPr="00D54325" w:rsidR="00D54325" w:rsidP="00D54325" w:rsidRDefault="00D54325" w14:paraId="5E94B103" w14:textId="77777777">
      <w:pPr>
        <w:spacing w:line="240" w:lineRule="auto"/>
        <w:jc w:val="left"/>
        <w:rPr>
          <w:rFonts w:ascii="Helvetica Neue" w:hAnsi="Helvetica Neue" w:cs="Times New Roman"/>
          <w:color w:val="000000"/>
          <w:sz w:val="18"/>
          <w:szCs w:val="18"/>
        </w:rPr>
      </w:pPr>
    </w:p>
    <w:p w:rsidRPr="00D54325" w:rsidR="00D54325" w:rsidP="625B5181" w:rsidRDefault="625B5181" w14:paraId="0957B2A9"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ethnicity</w:t>
      </w:r>
    </w:p>
    <w:p w:rsidRPr="00D54325" w:rsidR="00D54325" w:rsidP="625B5181" w:rsidRDefault="625B5181" w14:paraId="046DA676"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&gt; table(week1.file.04.29.10$ethnicit)</w:t>
      </w:r>
    </w:p>
    <w:p w:rsidRPr="00D54325" w:rsidR="00D54325" w:rsidP="00D54325" w:rsidRDefault="00D54325" w14:paraId="7D979EA8" w14:textId="77777777">
      <w:pPr>
        <w:spacing w:line="240" w:lineRule="auto"/>
        <w:jc w:val="left"/>
        <w:rPr>
          <w:rFonts w:ascii="Helvetica Neue" w:hAnsi="Helvetica Neue" w:cs="Times New Roman"/>
          <w:color w:val="000000"/>
          <w:sz w:val="18"/>
          <w:szCs w:val="18"/>
        </w:rPr>
      </w:pPr>
    </w:p>
    <w:p w:rsidRPr="00D54325" w:rsidR="00D54325" w:rsidP="625B5181" w:rsidRDefault="625B5181" w14:paraId="3CAE9029"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  1   2   3   4   6 </w:t>
      </w:r>
    </w:p>
    <w:p w:rsidRPr="00D54325" w:rsidR="00D54325" w:rsidP="625B5181" w:rsidRDefault="625B5181" w14:paraId="0FDD5BED"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proofErr w:type="gramStart"/>
      <w:r w:rsidRPr="625B5181">
        <w:rPr>
          <w:rFonts w:ascii="Helvetica Neue,Times New Roman" w:hAnsi="Helvetica Neue,Times New Roman" w:eastAsia="Helvetica Neue,Times New Roman" w:cs="Helvetica Neue,Times New Roman"/>
          <w:color w:val="000000" w:themeColor="text1"/>
          <w:sz w:val="18"/>
          <w:szCs w:val="18"/>
        </w:rPr>
        <w:t>203  46</w:t>
      </w:r>
      <w:proofErr w:type="gramEnd"/>
      <w:r w:rsidRPr="625B5181">
        <w:rPr>
          <w:rFonts w:ascii="Helvetica Neue,Times New Roman" w:hAnsi="Helvetica Neue,Times New Roman" w:eastAsia="Helvetica Neue,Times New Roman" w:cs="Helvetica Neue,Times New Roman"/>
          <w:color w:val="000000" w:themeColor="text1"/>
          <w:sz w:val="18"/>
          <w:szCs w:val="18"/>
        </w:rPr>
        <w:t xml:space="preserve">   6   5   7 </w:t>
      </w:r>
    </w:p>
    <w:p w:rsidRPr="00D54325" w:rsidR="00D54325" w:rsidP="00D54325" w:rsidRDefault="00D54325" w14:paraId="3A1C3D35" w14:textId="77777777">
      <w:pPr>
        <w:spacing w:line="240" w:lineRule="auto"/>
        <w:jc w:val="left"/>
        <w:rPr>
          <w:rFonts w:ascii="Helvetica Neue" w:hAnsi="Helvetica Neue" w:cs="Times New Roman"/>
          <w:color w:val="000000"/>
          <w:sz w:val="18"/>
          <w:szCs w:val="18"/>
        </w:rPr>
      </w:pPr>
    </w:p>
    <w:p w:rsidRPr="00D54325" w:rsidR="00D54325" w:rsidP="625B5181" w:rsidRDefault="625B5181" w14:paraId="6864F73D"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267 total</w:t>
      </w:r>
    </w:p>
    <w:p w:rsidRPr="00D54325" w:rsidR="00D54325" w:rsidP="625B5181" w:rsidRDefault="625B5181" w14:paraId="046DC8F6"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1 = 76.0%</w:t>
      </w:r>
    </w:p>
    <w:p w:rsidRPr="00D54325" w:rsidR="00D54325" w:rsidP="625B5181" w:rsidRDefault="625B5181" w14:paraId="02C34B21"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 = 17.2%</w:t>
      </w:r>
    </w:p>
    <w:p w:rsidRPr="00D54325" w:rsidR="00D54325" w:rsidP="625B5181" w:rsidRDefault="625B5181" w14:paraId="1925E896"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3 = 2.2%</w:t>
      </w:r>
    </w:p>
    <w:p w:rsidRPr="00D54325" w:rsidR="00D54325" w:rsidP="625B5181" w:rsidRDefault="625B5181" w14:paraId="5E5893CA"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4 = 1.9%</w:t>
      </w:r>
    </w:p>
    <w:p w:rsidRPr="00D54325" w:rsidR="00D54325" w:rsidP="625B5181" w:rsidRDefault="625B5181" w14:paraId="072AA04D"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5 = 2.6%</w:t>
      </w:r>
    </w:p>
    <w:p w:rsidRPr="00D54325" w:rsidR="00D54325" w:rsidP="00D54325" w:rsidRDefault="00D54325" w14:paraId="09545D61" w14:textId="77777777">
      <w:pPr>
        <w:spacing w:line="240" w:lineRule="auto"/>
        <w:jc w:val="left"/>
        <w:rPr>
          <w:rFonts w:ascii="Times New Roman" w:hAnsi="Times New Roman" w:eastAsia="Times New Roman" w:cs="Times New Roman"/>
          <w:sz w:val="24"/>
          <w:szCs w:val="24"/>
        </w:rPr>
      </w:pPr>
      <w:r w:rsidRPr="00D54325">
        <w:rPr>
          <w:rFonts w:ascii="Calibri" w:hAnsi="Calibri" w:eastAsia="Times New Roman" w:cs="Times New Roman"/>
          <w:color w:val="000000"/>
          <w:sz w:val="24"/>
          <w:szCs w:val="24"/>
        </w:rPr>
        <w:br/>
      </w:r>
    </w:p>
    <w:p w:rsidRPr="00D54325" w:rsidR="00D54325" w:rsidP="625B5181" w:rsidRDefault="625B5181" w14:paraId="048EF695"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&gt; table(</w:t>
      </w:r>
      <w:proofErr w:type="gramStart"/>
      <w:r w:rsidRPr="625B5181">
        <w:rPr>
          <w:rFonts w:ascii="Helvetica Neue,Times New Roman" w:hAnsi="Helvetica Neue,Times New Roman" w:eastAsia="Helvetica Neue,Times New Roman" w:cs="Helvetica Neue,Times New Roman"/>
          <w:color w:val="000000" w:themeColor="text1"/>
          <w:sz w:val="18"/>
          <w:szCs w:val="18"/>
        </w:rPr>
        <w:t>meaning.working</w:t>
      </w:r>
      <w:proofErr w:type="gramEnd"/>
      <w:r w:rsidRPr="625B5181">
        <w:rPr>
          <w:rFonts w:ascii="Helvetica Neue,Times New Roman" w:hAnsi="Helvetica Neue,Times New Roman" w:eastAsia="Helvetica Neue,Times New Roman" w:cs="Helvetica Neue,Times New Roman"/>
          <w:color w:val="000000" w:themeColor="text1"/>
          <w:sz w:val="18"/>
          <w:szCs w:val="18"/>
        </w:rPr>
        <w:t>.file.5.10.10$gender)</w:t>
      </w:r>
    </w:p>
    <w:p w:rsidRPr="00D54325" w:rsidR="00D54325" w:rsidP="00D54325" w:rsidRDefault="00D54325" w14:paraId="7B966946" w14:textId="77777777">
      <w:pPr>
        <w:spacing w:line="240" w:lineRule="auto"/>
        <w:jc w:val="left"/>
        <w:rPr>
          <w:rFonts w:ascii="Helvetica Neue" w:hAnsi="Helvetica Neue" w:cs="Times New Roman"/>
          <w:color w:val="000000"/>
          <w:sz w:val="18"/>
          <w:szCs w:val="18"/>
        </w:rPr>
      </w:pPr>
    </w:p>
    <w:p w:rsidRPr="00D54325" w:rsidR="00D54325" w:rsidP="625B5181" w:rsidRDefault="625B5181" w14:paraId="545196A4"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  1   2 </w:t>
      </w:r>
    </w:p>
    <w:p w:rsidRPr="00D54325" w:rsidR="00D54325" w:rsidP="625B5181" w:rsidRDefault="625B5181" w14:paraId="590D074A"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107 185 </w:t>
      </w:r>
    </w:p>
    <w:p w:rsidRPr="00D54325" w:rsidR="00D54325" w:rsidP="00D54325" w:rsidRDefault="00D54325" w14:paraId="63DD896F" w14:textId="77777777">
      <w:pPr>
        <w:spacing w:line="240" w:lineRule="auto"/>
        <w:jc w:val="left"/>
        <w:rPr>
          <w:rFonts w:ascii="Helvetica Neue" w:hAnsi="Helvetica Neue" w:cs="Times New Roman"/>
          <w:color w:val="000000"/>
          <w:sz w:val="18"/>
          <w:szCs w:val="18"/>
        </w:rPr>
      </w:pPr>
    </w:p>
    <w:p w:rsidRPr="00D54325" w:rsidR="00D54325" w:rsidP="625B5181" w:rsidRDefault="625B5181" w14:paraId="44EE4236"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292 total</w:t>
      </w:r>
    </w:p>
    <w:p w:rsidRPr="00D54325" w:rsidR="00D54325" w:rsidP="625B5181" w:rsidRDefault="625B5181" w14:paraId="036EF820"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1 = 36.6%</w:t>
      </w:r>
    </w:p>
    <w:p w:rsidRPr="00D54325" w:rsidR="00D54325" w:rsidP="625B5181" w:rsidRDefault="625B5181" w14:paraId="53318352"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 = 63.4%</w:t>
      </w:r>
    </w:p>
    <w:p w:rsidRPr="00D54325" w:rsidR="00D54325" w:rsidP="00D54325" w:rsidRDefault="00D54325" w14:paraId="2D87B443" w14:textId="77777777">
      <w:pPr>
        <w:spacing w:line="240" w:lineRule="auto"/>
        <w:jc w:val="left"/>
        <w:rPr>
          <w:rFonts w:ascii="Helvetica Neue" w:hAnsi="Helvetica Neue" w:cs="Times New Roman"/>
          <w:color w:val="000000"/>
          <w:sz w:val="18"/>
          <w:szCs w:val="18"/>
        </w:rPr>
      </w:pPr>
    </w:p>
    <w:p w:rsidRPr="00D54325" w:rsidR="00D54325" w:rsidP="625B5181" w:rsidRDefault="625B5181" w14:paraId="4A1B2F27"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&gt; table(</w:t>
      </w:r>
      <w:proofErr w:type="gramStart"/>
      <w:r w:rsidRPr="625B5181">
        <w:rPr>
          <w:rFonts w:ascii="Helvetica Neue,Times New Roman" w:hAnsi="Helvetica Neue,Times New Roman" w:eastAsia="Helvetica Neue,Times New Roman" w:cs="Helvetica Neue,Times New Roman"/>
          <w:color w:val="000000" w:themeColor="text1"/>
          <w:sz w:val="18"/>
          <w:szCs w:val="18"/>
        </w:rPr>
        <w:t>meaning.working</w:t>
      </w:r>
      <w:proofErr w:type="gramEnd"/>
      <w:r w:rsidRPr="625B5181">
        <w:rPr>
          <w:rFonts w:ascii="Helvetica Neue,Times New Roman" w:hAnsi="Helvetica Neue,Times New Roman" w:eastAsia="Helvetica Neue,Times New Roman" w:cs="Helvetica Neue,Times New Roman"/>
          <w:color w:val="000000" w:themeColor="text1"/>
          <w:sz w:val="18"/>
          <w:szCs w:val="18"/>
        </w:rPr>
        <w:t>.file.5.10.10$ethnic)</w:t>
      </w:r>
    </w:p>
    <w:p w:rsidRPr="00D54325" w:rsidR="00D54325" w:rsidP="00D54325" w:rsidRDefault="00D54325" w14:paraId="0FECC995" w14:textId="77777777">
      <w:pPr>
        <w:spacing w:line="240" w:lineRule="auto"/>
        <w:jc w:val="left"/>
        <w:rPr>
          <w:rFonts w:ascii="Helvetica Neue" w:hAnsi="Helvetica Neue" w:cs="Times New Roman"/>
          <w:color w:val="000000"/>
          <w:sz w:val="18"/>
          <w:szCs w:val="18"/>
        </w:rPr>
      </w:pPr>
    </w:p>
    <w:p w:rsidRPr="00D54325" w:rsidR="00D54325" w:rsidP="625B5181" w:rsidRDefault="625B5181" w14:paraId="09FE0783"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  1   2   3   4   5   6 </w:t>
      </w:r>
    </w:p>
    <w:p w:rsidRPr="00D54325" w:rsidR="00D54325" w:rsidP="625B5181" w:rsidRDefault="625B5181" w14:paraId="7172F0C6"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proofErr w:type="gramStart"/>
      <w:r w:rsidRPr="625B5181">
        <w:rPr>
          <w:rFonts w:ascii="Helvetica Neue,Times New Roman" w:hAnsi="Helvetica Neue,Times New Roman" w:eastAsia="Helvetica Neue,Times New Roman" w:cs="Helvetica Neue,Times New Roman"/>
          <w:color w:val="000000" w:themeColor="text1"/>
          <w:sz w:val="18"/>
          <w:szCs w:val="18"/>
        </w:rPr>
        <w:t>210  61</w:t>
      </w:r>
      <w:proofErr w:type="gramEnd"/>
      <w:r w:rsidRPr="625B5181">
        <w:rPr>
          <w:rFonts w:ascii="Helvetica Neue,Times New Roman" w:hAnsi="Helvetica Neue,Times New Roman" w:eastAsia="Helvetica Neue,Times New Roman" w:cs="Helvetica Neue,Times New Roman"/>
          <w:color w:val="000000" w:themeColor="text1"/>
          <w:sz w:val="18"/>
          <w:szCs w:val="18"/>
        </w:rPr>
        <w:t xml:space="preserve">   5  10   1   5 </w:t>
      </w:r>
    </w:p>
    <w:p w:rsidRPr="00D54325" w:rsidR="00D54325" w:rsidP="00D54325" w:rsidRDefault="00D54325" w14:paraId="618BC102" w14:textId="77777777">
      <w:pPr>
        <w:spacing w:line="240" w:lineRule="auto"/>
        <w:jc w:val="left"/>
        <w:rPr>
          <w:rFonts w:ascii="Helvetica Neue" w:hAnsi="Helvetica Neue" w:cs="Times New Roman"/>
          <w:color w:val="000000"/>
          <w:sz w:val="18"/>
          <w:szCs w:val="18"/>
        </w:rPr>
      </w:pPr>
    </w:p>
    <w:p w:rsidRPr="00D54325" w:rsidR="00D54325" w:rsidP="625B5181" w:rsidRDefault="625B5181" w14:paraId="497844EA"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292 total</w:t>
      </w:r>
    </w:p>
    <w:p w:rsidRPr="00D54325" w:rsidR="00D54325" w:rsidP="625B5181" w:rsidRDefault="625B5181" w14:paraId="25F8A106"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1 = 71.9%</w:t>
      </w:r>
    </w:p>
    <w:p w:rsidRPr="00D54325" w:rsidR="00D54325" w:rsidP="625B5181" w:rsidRDefault="625B5181" w14:paraId="4E4618C1"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lastRenderedPageBreak/>
        <w:t>2 = 20.9%</w:t>
      </w:r>
    </w:p>
    <w:p w:rsidRPr="00D54325" w:rsidR="00D54325" w:rsidP="625B5181" w:rsidRDefault="625B5181" w14:paraId="72307914"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3 = 1.7%</w:t>
      </w:r>
    </w:p>
    <w:p w:rsidRPr="00D54325" w:rsidR="00D54325" w:rsidP="625B5181" w:rsidRDefault="625B5181" w14:paraId="48A1F3B8"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4 = 3.4%</w:t>
      </w:r>
    </w:p>
    <w:p w:rsidRPr="00D54325" w:rsidR="00D54325" w:rsidP="625B5181" w:rsidRDefault="625B5181" w14:paraId="080FB2A3"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5 = 0.3%</w:t>
      </w:r>
    </w:p>
    <w:p w:rsidRPr="00D54325" w:rsidR="00D54325" w:rsidP="625B5181" w:rsidRDefault="625B5181" w14:paraId="5D44D40E"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6 = 1.7%</w:t>
      </w:r>
    </w:p>
    <w:p w:rsidRPr="00D54325" w:rsidR="00D54325" w:rsidP="00D54325" w:rsidRDefault="00D54325" w14:paraId="348809CF" w14:textId="77777777">
      <w:pPr>
        <w:spacing w:line="240" w:lineRule="auto"/>
        <w:jc w:val="left"/>
        <w:rPr>
          <w:rFonts w:ascii="Times New Roman" w:hAnsi="Times New Roman" w:eastAsia="Times New Roman" w:cs="Times New Roman"/>
          <w:sz w:val="24"/>
          <w:szCs w:val="24"/>
        </w:rPr>
      </w:pPr>
      <w:r w:rsidRPr="00D54325">
        <w:rPr>
          <w:rFonts w:ascii="Calibri" w:hAnsi="Calibri" w:eastAsia="Times New Roman" w:cs="Times New Roman"/>
          <w:color w:val="000000"/>
          <w:sz w:val="24"/>
          <w:szCs w:val="24"/>
        </w:rPr>
        <w:br/>
      </w:r>
    </w:p>
    <w:p w:rsidRPr="00D54325" w:rsidR="00D54325" w:rsidP="00D54325" w:rsidRDefault="00D54325" w14:paraId="61ED132D" w14:textId="77777777">
      <w:pPr>
        <w:spacing w:line="240" w:lineRule="auto"/>
        <w:jc w:val="left"/>
        <w:rPr>
          <w:rFonts w:ascii="Calibri" w:hAnsi="Calibri" w:cs="Times New Roman"/>
          <w:color w:val="000000"/>
          <w:sz w:val="24"/>
          <w:szCs w:val="24"/>
        </w:rPr>
      </w:pPr>
    </w:p>
    <w:p w:rsidRPr="00D54325" w:rsidR="00D54325" w:rsidP="625B5181" w:rsidRDefault="625B5181" w14:paraId="5F05A267"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&gt; table(</w:t>
      </w:r>
      <w:proofErr w:type="spellStart"/>
      <w:proofErr w:type="gramStart"/>
      <w:r w:rsidRPr="625B5181">
        <w:rPr>
          <w:rFonts w:ascii="Helvetica Neue,Times New Roman" w:hAnsi="Helvetica Neue,Times New Roman" w:eastAsia="Helvetica Neue,Times New Roman" w:cs="Helvetica Neue,Times New Roman"/>
          <w:color w:val="000000" w:themeColor="text1"/>
          <w:sz w:val="18"/>
          <w:szCs w:val="18"/>
        </w:rPr>
        <w:t>SES.Mike.and.Mike.Data</w:t>
      </w:r>
      <w:proofErr w:type="gramEnd"/>
      <w:r w:rsidRPr="625B5181">
        <w:rPr>
          <w:rFonts w:ascii="Helvetica Neue,Times New Roman" w:hAnsi="Helvetica Neue,Times New Roman" w:eastAsia="Helvetica Neue,Times New Roman" w:cs="Helvetica Neue,Times New Roman"/>
          <w:color w:val="000000" w:themeColor="text1"/>
          <w:sz w:val="18"/>
          <w:szCs w:val="18"/>
        </w:rPr>
        <w:t>$SEX</w:t>
      </w:r>
      <w:proofErr w:type="spellEnd"/>
      <w:r w:rsidRPr="625B5181">
        <w:rPr>
          <w:rFonts w:ascii="Helvetica Neue,Times New Roman" w:hAnsi="Helvetica Neue,Times New Roman" w:eastAsia="Helvetica Neue,Times New Roman" w:cs="Helvetica Neue,Times New Roman"/>
          <w:color w:val="000000" w:themeColor="text1"/>
          <w:sz w:val="18"/>
          <w:szCs w:val="18"/>
        </w:rPr>
        <w:t>)</w:t>
      </w:r>
    </w:p>
    <w:p w:rsidRPr="00D54325" w:rsidR="00D54325" w:rsidP="00D54325" w:rsidRDefault="00D54325" w14:paraId="76342953" w14:textId="77777777">
      <w:pPr>
        <w:spacing w:line="240" w:lineRule="auto"/>
        <w:jc w:val="left"/>
        <w:rPr>
          <w:rFonts w:ascii="Helvetica Neue" w:hAnsi="Helvetica Neue" w:cs="Times New Roman"/>
          <w:color w:val="000000"/>
          <w:sz w:val="18"/>
          <w:szCs w:val="18"/>
        </w:rPr>
      </w:pPr>
    </w:p>
    <w:p w:rsidRPr="00D54325" w:rsidR="00D54325" w:rsidP="625B5181" w:rsidRDefault="625B5181" w14:paraId="4A22422C"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  0   1 </w:t>
      </w:r>
    </w:p>
    <w:p w:rsidRPr="00D54325" w:rsidR="00D54325" w:rsidP="625B5181" w:rsidRDefault="625B5181" w14:paraId="1F5176EA"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150 115 </w:t>
      </w:r>
    </w:p>
    <w:p w:rsidRPr="00D54325" w:rsidR="00D54325" w:rsidP="00D54325" w:rsidRDefault="00D54325" w14:paraId="134BBC30" w14:textId="77777777">
      <w:pPr>
        <w:spacing w:line="240" w:lineRule="auto"/>
        <w:jc w:val="left"/>
        <w:rPr>
          <w:rFonts w:ascii="Helvetica Neue" w:hAnsi="Helvetica Neue" w:cs="Times New Roman"/>
          <w:color w:val="000000"/>
          <w:sz w:val="18"/>
          <w:szCs w:val="18"/>
        </w:rPr>
      </w:pPr>
    </w:p>
    <w:p w:rsidRPr="00D54325" w:rsidR="00D54325" w:rsidP="625B5181" w:rsidRDefault="625B5181" w14:paraId="5B7F345C"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265 total</w:t>
      </w:r>
    </w:p>
    <w:p w:rsidRPr="00D54325" w:rsidR="00D54325" w:rsidP="625B5181" w:rsidRDefault="625B5181" w14:paraId="3A088CBB"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1 = 56.6%</w:t>
      </w:r>
    </w:p>
    <w:p w:rsidRPr="00D54325" w:rsidR="00D54325" w:rsidP="625B5181" w:rsidRDefault="625B5181" w14:paraId="750BBD91"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 = 43.4%</w:t>
      </w:r>
    </w:p>
    <w:p w:rsidRPr="00D54325" w:rsidR="00D54325" w:rsidP="00D54325" w:rsidRDefault="00D54325" w14:paraId="5E74697F" w14:textId="77777777">
      <w:pPr>
        <w:spacing w:line="240" w:lineRule="auto"/>
        <w:jc w:val="left"/>
        <w:rPr>
          <w:rFonts w:ascii="Helvetica Neue" w:hAnsi="Helvetica Neue" w:cs="Times New Roman"/>
          <w:color w:val="000000"/>
          <w:sz w:val="18"/>
          <w:szCs w:val="18"/>
        </w:rPr>
      </w:pPr>
    </w:p>
    <w:p w:rsidRPr="00D54325" w:rsidR="00D54325" w:rsidP="625B5181" w:rsidRDefault="625B5181" w14:paraId="330016DD"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&gt; table(</w:t>
      </w:r>
      <w:proofErr w:type="spellStart"/>
      <w:proofErr w:type="gramStart"/>
      <w:r w:rsidRPr="625B5181">
        <w:rPr>
          <w:rFonts w:ascii="Helvetica Neue,Times New Roman" w:hAnsi="Helvetica Neue,Times New Roman" w:eastAsia="Helvetica Neue,Times New Roman" w:cs="Helvetica Neue,Times New Roman"/>
          <w:color w:val="000000" w:themeColor="text1"/>
          <w:sz w:val="18"/>
          <w:szCs w:val="18"/>
        </w:rPr>
        <w:t>SES.Mike.and.Mike.Data</w:t>
      </w:r>
      <w:proofErr w:type="gramEnd"/>
      <w:r w:rsidRPr="625B5181">
        <w:rPr>
          <w:rFonts w:ascii="Helvetica Neue,Times New Roman" w:hAnsi="Helvetica Neue,Times New Roman" w:eastAsia="Helvetica Neue,Times New Roman" w:cs="Helvetica Neue,Times New Roman"/>
          <w:color w:val="000000" w:themeColor="text1"/>
          <w:sz w:val="18"/>
          <w:szCs w:val="18"/>
        </w:rPr>
        <w:t>$RaceEthnicity</w:t>
      </w:r>
      <w:proofErr w:type="spellEnd"/>
      <w:r w:rsidRPr="625B5181">
        <w:rPr>
          <w:rFonts w:ascii="Helvetica Neue,Times New Roman" w:hAnsi="Helvetica Neue,Times New Roman" w:eastAsia="Helvetica Neue,Times New Roman" w:cs="Helvetica Neue,Times New Roman"/>
          <w:color w:val="000000" w:themeColor="text1"/>
          <w:sz w:val="18"/>
          <w:szCs w:val="18"/>
        </w:rPr>
        <w:t>)</w:t>
      </w:r>
    </w:p>
    <w:p w:rsidRPr="00D54325" w:rsidR="00D54325" w:rsidP="00D54325" w:rsidRDefault="00D54325" w14:paraId="2579DB14" w14:textId="77777777">
      <w:pPr>
        <w:spacing w:line="240" w:lineRule="auto"/>
        <w:jc w:val="left"/>
        <w:rPr>
          <w:rFonts w:ascii="Helvetica Neue" w:hAnsi="Helvetica Neue" w:cs="Times New Roman"/>
          <w:color w:val="000000"/>
          <w:sz w:val="18"/>
          <w:szCs w:val="18"/>
        </w:rPr>
      </w:pPr>
    </w:p>
    <w:p w:rsidRPr="00D54325" w:rsidR="00D54325" w:rsidP="625B5181" w:rsidRDefault="625B5181" w14:paraId="4ED649FC"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  1   2   3   4 </w:t>
      </w:r>
    </w:p>
    <w:p w:rsidRPr="00D54325" w:rsidR="00D54325" w:rsidP="625B5181" w:rsidRDefault="625B5181" w14:paraId="0DE11979"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proofErr w:type="gramStart"/>
      <w:r w:rsidRPr="625B5181">
        <w:rPr>
          <w:rFonts w:ascii="Helvetica Neue,Times New Roman" w:hAnsi="Helvetica Neue,Times New Roman" w:eastAsia="Helvetica Neue,Times New Roman" w:cs="Helvetica Neue,Times New Roman"/>
          <w:color w:val="000000" w:themeColor="text1"/>
          <w:sz w:val="18"/>
          <w:szCs w:val="18"/>
        </w:rPr>
        <w:t>207  43</w:t>
      </w:r>
      <w:proofErr w:type="gramEnd"/>
      <w:r w:rsidRPr="625B5181">
        <w:rPr>
          <w:rFonts w:ascii="Helvetica Neue,Times New Roman" w:hAnsi="Helvetica Neue,Times New Roman" w:eastAsia="Helvetica Neue,Times New Roman" w:cs="Helvetica Neue,Times New Roman"/>
          <w:color w:val="000000" w:themeColor="text1"/>
          <w:sz w:val="18"/>
          <w:szCs w:val="18"/>
        </w:rPr>
        <w:t xml:space="preserve">   8   1 </w:t>
      </w:r>
    </w:p>
    <w:p w:rsidRPr="00D54325" w:rsidR="00D54325" w:rsidP="00D54325" w:rsidRDefault="00D54325" w14:paraId="0F9AF108" w14:textId="77777777">
      <w:pPr>
        <w:spacing w:line="240" w:lineRule="auto"/>
        <w:jc w:val="left"/>
        <w:rPr>
          <w:rFonts w:ascii="Helvetica Neue" w:hAnsi="Helvetica Neue" w:cs="Times New Roman"/>
          <w:color w:val="000000"/>
          <w:sz w:val="18"/>
          <w:szCs w:val="18"/>
        </w:rPr>
      </w:pPr>
    </w:p>
    <w:p w:rsidRPr="00D54325" w:rsidR="00D54325" w:rsidP="625B5181" w:rsidRDefault="625B5181" w14:paraId="461D6A9E"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259 total</w:t>
      </w:r>
    </w:p>
    <w:p w:rsidRPr="00D54325" w:rsidR="00D54325" w:rsidP="625B5181" w:rsidRDefault="625B5181" w14:paraId="718FF767"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1 = 79.9%</w:t>
      </w:r>
    </w:p>
    <w:p w:rsidRPr="00D54325" w:rsidR="00D54325" w:rsidP="625B5181" w:rsidRDefault="625B5181" w14:paraId="3B13199D"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 = 16.6%</w:t>
      </w:r>
    </w:p>
    <w:p w:rsidRPr="00D54325" w:rsidR="00D54325" w:rsidP="625B5181" w:rsidRDefault="625B5181" w14:paraId="66CA64CA"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3 = 3.1%</w:t>
      </w:r>
    </w:p>
    <w:p w:rsidRPr="00D54325" w:rsidR="00D54325" w:rsidP="625B5181" w:rsidRDefault="625B5181" w14:paraId="7D898188"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4 = 0.4%</w:t>
      </w:r>
    </w:p>
    <w:p w:rsidRPr="00D54325" w:rsidR="00D54325" w:rsidP="00D54325" w:rsidRDefault="00D54325" w14:paraId="1F3B2AAE" w14:textId="77777777">
      <w:pPr>
        <w:spacing w:line="240" w:lineRule="auto"/>
        <w:jc w:val="left"/>
        <w:rPr>
          <w:rFonts w:ascii="Times New Roman" w:hAnsi="Times New Roman" w:eastAsia="Times New Roman" w:cs="Times New Roman"/>
          <w:sz w:val="24"/>
          <w:szCs w:val="24"/>
        </w:rPr>
      </w:pPr>
      <w:r w:rsidRPr="00D54325">
        <w:rPr>
          <w:rFonts w:ascii="Calibri" w:hAnsi="Calibri" w:eastAsia="Times New Roman" w:cs="Times New Roman"/>
          <w:color w:val="000000"/>
          <w:sz w:val="24"/>
          <w:szCs w:val="24"/>
        </w:rPr>
        <w:br/>
      </w:r>
    </w:p>
    <w:p w:rsidRPr="00D54325" w:rsidR="00D54325" w:rsidP="625B5181" w:rsidRDefault="625B5181" w14:paraId="3BE11AD2"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&gt; table(</w:t>
      </w:r>
      <w:proofErr w:type="spellStart"/>
      <w:r w:rsidRPr="625B5181">
        <w:rPr>
          <w:rFonts w:ascii="Helvetica Neue,Times New Roman" w:hAnsi="Helvetica Neue,Times New Roman" w:eastAsia="Helvetica Neue,Times New Roman" w:cs="Helvetica Neue,Times New Roman"/>
          <w:color w:val="000000" w:themeColor="text1"/>
          <w:sz w:val="18"/>
          <w:szCs w:val="18"/>
        </w:rPr>
        <w:t>logotherapy_data_factor_analysis_study$sex</w:t>
      </w:r>
      <w:proofErr w:type="spellEnd"/>
      <w:r w:rsidRPr="625B5181">
        <w:rPr>
          <w:rFonts w:ascii="Helvetica Neue,Times New Roman" w:hAnsi="Helvetica Neue,Times New Roman" w:eastAsia="Helvetica Neue,Times New Roman" w:cs="Helvetica Neue,Times New Roman"/>
          <w:color w:val="000000" w:themeColor="text1"/>
          <w:sz w:val="18"/>
          <w:szCs w:val="18"/>
        </w:rPr>
        <w:t>)</w:t>
      </w:r>
    </w:p>
    <w:p w:rsidRPr="00D54325" w:rsidR="00D54325" w:rsidP="00D54325" w:rsidRDefault="00D54325" w14:paraId="45CEBA50" w14:textId="77777777">
      <w:pPr>
        <w:spacing w:line="240" w:lineRule="auto"/>
        <w:jc w:val="left"/>
        <w:rPr>
          <w:rFonts w:ascii="Helvetica Neue" w:hAnsi="Helvetica Neue" w:cs="Times New Roman"/>
          <w:color w:val="000000"/>
          <w:sz w:val="18"/>
          <w:szCs w:val="18"/>
        </w:rPr>
      </w:pPr>
    </w:p>
    <w:p w:rsidRPr="00D54325" w:rsidR="00D54325" w:rsidP="625B5181" w:rsidRDefault="625B5181" w14:paraId="26CE689B"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  0   1   2 </w:t>
      </w:r>
    </w:p>
    <w:p w:rsidRPr="00D54325" w:rsidR="00D54325" w:rsidP="625B5181" w:rsidRDefault="625B5181" w14:paraId="578FB81B"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  1 115 225 </w:t>
      </w:r>
    </w:p>
    <w:p w:rsidRPr="00D54325" w:rsidR="00D54325" w:rsidP="00D54325" w:rsidRDefault="00D54325" w14:paraId="3F96CDAF" w14:textId="77777777">
      <w:pPr>
        <w:spacing w:line="240" w:lineRule="auto"/>
        <w:jc w:val="left"/>
        <w:rPr>
          <w:rFonts w:ascii="Helvetica Neue" w:hAnsi="Helvetica Neue" w:cs="Times New Roman"/>
          <w:color w:val="000000"/>
          <w:sz w:val="18"/>
          <w:szCs w:val="18"/>
        </w:rPr>
      </w:pPr>
    </w:p>
    <w:p w:rsidRPr="00D54325" w:rsidR="00D54325" w:rsidP="625B5181" w:rsidRDefault="625B5181" w14:paraId="175D7F4E"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Is the zero an accident or coded?</w:t>
      </w:r>
    </w:p>
    <w:p w:rsidRPr="00D54325" w:rsidR="00D54325" w:rsidP="625B5181" w:rsidRDefault="625B5181" w14:paraId="78E986CF"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341 total</w:t>
      </w:r>
    </w:p>
    <w:p w:rsidRPr="00D54325" w:rsidR="00D54325" w:rsidP="625B5181" w:rsidRDefault="625B5181" w14:paraId="31E5AB3C"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0 = .3%</w:t>
      </w:r>
    </w:p>
    <w:p w:rsidRPr="00D54325" w:rsidR="00D54325" w:rsidP="625B5181" w:rsidRDefault="625B5181" w14:paraId="52E6F656"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1 = 33.7%</w:t>
      </w:r>
    </w:p>
    <w:p w:rsidRPr="00D54325" w:rsidR="00D54325" w:rsidP="625B5181" w:rsidRDefault="625B5181" w14:paraId="01851D68"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 = 66.0%</w:t>
      </w:r>
    </w:p>
    <w:p w:rsidRPr="00D54325" w:rsidR="00D54325" w:rsidP="00D54325" w:rsidRDefault="00D54325" w14:paraId="6AC5E24A" w14:textId="77777777">
      <w:pPr>
        <w:spacing w:line="240" w:lineRule="auto"/>
        <w:jc w:val="left"/>
        <w:rPr>
          <w:rFonts w:ascii="Helvetica Neue" w:hAnsi="Helvetica Neue" w:cs="Times New Roman"/>
          <w:color w:val="000000"/>
          <w:sz w:val="18"/>
          <w:szCs w:val="18"/>
        </w:rPr>
      </w:pPr>
    </w:p>
    <w:p w:rsidRPr="00D54325" w:rsidR="00D54325" w:rsidP="625B5181" w:rsidRDefault="625B5181" w14:paraId="448723F9"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OR</w:t>
      </w:r>
    </w:p>
    <w:p w:rsidRPr="00D54325" w:rsidR="00D54325" w:rsidP="625B5181" w:rsidRDefault="625B5181" w14:paraId="0F7BECD7"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lastRenderedPageBreak/>
        <w:t>340 total</w:t>
      </w:r>
    </w:p>
    <w:p w:rsidRPr="00D54325" w:rsidR="00D54325" w:rsidP="625B5181" w:rsidRDefault="625B5181" w14:paraId="20399E5E"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1 = 33.8%</w:t>
      </w:r>
    </w:p>
    <w:p w:rsidRPr="00D54325" w:rsidR="00D54325" w:rsidP="625B5181" w:rsidRDefault="625B5181" w14:paraId="5D7D40B5"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 = 66.2%</w:t>
      </w:r>
    </w:p>
    <w:p w:rsidRPr="00D54325" w:rsidR="00D54325" w:rsidP="00D54325" w:rsidRDefault="00D54325" w14:paraId="29284150" w14:textId="77777777">
      <w:pPr>
        <w:spacing w:line="240" w:lineRule="auto"/>
        <w:jc w:val="left"/>
        <w:rPr>
          <w:rFonts w:ascii="Times New Roman" w:hAnsi="Times New Roman" w:eastAsia="Times New Roman" w:cs="Times New Roman"/>
          <w:sz w:val="24"/>
          <w:szCs w:val="24"/>
        </w:rPr>
      </w:pPr>
      <w:r w:rsidRPr="00D54325">
        <w:rPr>
          <w:rFonts w:ascii="Calibri" w:hAnsi="Calibri" w:eastAsia="Times New Roman" w:cs="Times New Roman"/>
          <w:color w:val="000000"/>
          <w:sz w:val="24"/>
          <w:szCs w:val="24"/>
        </w:rPr>
        <w:br/>
      </w:r>
    </w:p>
    <w:p w:rsidRPr="00D54325" w:rsidR="00D54325" w:rsidP="625B5181" w:rsidRDefault="625B5181" w14:paraId="085E6093"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&gt; table(</w:t>
      </w:r>
      <w:proofErr w:type="spellStart"/>
      <w:r w:rsidRPr="625B5181">
        <w:rPr>
          <w:rFonts w:ascii="Helvetica Neue,Times New Roman" w:hAnsi="Helvetica Neue,Times New Roman" w:eastAsia="Helvetica Neue,Times New Roman" w:cs="Helvetica Neue,Times New Roman"/>
          <w:color w:val="000000" w:themeColor="text1"/>
          <w:sz w:val="18"/>
          <w:szCs w:val="18"/>
        </w:rPr>
        <w:t>logotherapy_data_factor_analysis_study$ethnicit</w:t>
      </w:r>
      <w:proofErr w:type="spellEnd"/>
      <w:r w:rsidRPr="625B5181">
        <w:rPr>
          <w:rFonts w:ascii="Helvetica Neue,Times New Roman" w:hAnsi="Helvetica Neue,Times New Roman" w:eastAsia="Helvetica Neue,Times New Roman" w:cs="Helvetica Neue,Times New Roman"/>
          <w:color w:val="000000" w:themeColor="text1"/>
          <w:sz w:val="18"/>
          <w:szCs w:val="18"/>
        </w:rPr>
        <w:t>)</w:t>
      </w:r>
    </w:p>
    <w:p w:rsidRPr="00D54325" w:rsidR="00D54325" w:rsidP="00D54325" w:rsidRDefault="00D54325" w14:paraId="27AB97F5" w14:textId="77777777">
      <w:pPr>
        <w:spacing w:line="240" w:lineRule="auto"/>
        <w:jc w:val="left"/>
        <w:rPr>
          <w:rFonts w:ascii="Helvetica Neue" w:hAnsi="Helvetica Neue" w:cs="Times New Roman"/>
          <w:color w:val="000000"/>
          <w:sz w:val="18"/>
          <w:szCs w:val="18"/>
        </w:rPr>
      </w:pPr>
    </w:p>
    <w:p w:rsidRPr="00D54325" w:rsidR="00D54325" w:rsidP="625B5181" w:rsidRDefault="625B5181" w14:paraId="7CF16073"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  1   2   3   4   6 </w:t>
      </w:r>
    </w:p>
    <w:p w:rsidRPr="00D54325" w:rsidR="00D54325" w:rsidP="625B5181" w:rsidRDefault="625B5181" w14:paraId="530E22CC"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proofErr w:type="gramStart"/>
      <w:r w:rsidRPr="625B5181">
        <w:rPr>
          <w:rFonts w:ascii="Helvetica Neue,Times New Roman" w:hAnsi="Helvetica Neue,Times New Roman" w:eastAsia="Helvetica Neue,Times New Roman" w:cs="Helvetica Neue,Times New Roman"/>
          <w:color w:val="000000" w:themeColor="text1"/>
          <w:sz w:val="18"/>
          <w:szCs w:val="18"/>
        </w:rPr>
        <w:t>285  48</w:t>
      </w:r>
      <w:proofErr w:type="gramEnd"/>
      <w:r w:rsidRPr="625B5181">
        <w:rPr>
          <w:rFonts w:ascii="Helvetica Neue,Times New Roman" w:hAnsi="Helvetica Neue,Times New Roman" w:eastAsia="Helvetica Neue,Times New Roman" w:cs="Helvetica Neue,Times New Roman"/>
          <w:color w:val="000000" w:themeColor="text1"/>
          <w:sz w:val="18"/>
          <w:szCs w:val="18"/>
        </w:rPr>
        <w:t xml:space="preserve">   3   2   3 </w:t>
      </w:r>
    </w:p>
    <w:p w:rsidRPr="00D54325" w:rsidR="00D54325" w:rsidP="00D54325" w:rsidRDefault="00D54325" w14:paraId="6059D23C" w14:textId="77777777">
      <w:pPr>
        <w:spacing w:line="240" w:lineRule="auto"/>
        <w:jc w:val="left"/>
        <w:rPr>
          <w:rFonts w:ascii="Helvetica Neue" w:hAnsi="Helvetica Neue" w:cs="Times New Roman"/>
          <w:color w:val="000000"/>
          <w:sz w:val="18"/>
          <w:szCs w:val="18"/>
        </w:rPr>
      </w:pPr>
    </w:p>
    <w:p w:rsidRPr="00D54325" w:rsidR="00D54325" w:rsidP="625B5181" w:rsidRDefault="625B5181" w14:paraId="70E337BD"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341 total</w:t>
      </w:r>
    </w:p>
    <w:p w:rsidRPr="00D54325" w:rsidR="00D54325" w:rsidP="625B5181" w:rsidRDefault="625B5181" w14:paraId="57DE35BC"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1 = 83.6%</w:t>
      </w:r>
    </w:p>
    <w:p w:rsidRPr="00D54325" w:rsidR="00D54325" w:rsidP="625B5181" w:rsidRDefault="625B5181" w14:paraId="02C052AE"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2 = 14.1%</w:t>
      </w:r>
    </w:p>
    <w:p w:rsidRPr="00D54325" w:rsidR="00D54325" w:rsidP="625B5181" w:rsidRDefault="625B5181" w14:paraId="27308779"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3 = 0.9%</w:t>
      </w:r>
    </w:p>
    <w:p w:rsidRPr="00D54325" w:rsidR="00D54325" w:rsidP="625B5181" w:rsidRDefault="625B5181" w14:paraId="0BC9F186"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4 = 0.6%</w:t>
      </w:r>
    </w:p>
    <w:p w:rsidRPr="00D54325" w:rsidR="00D54325" w:rsidP="625B5181" w:rsidRDefault="625B5181" w14:paraId="5D434D83"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625B5181">
        <w:rPr>
          <w:rFonts w:ascii="Helvetica Neue,Times New Roman" w:hAnsi="Helvetica Neue,Times New Roman" w:eastAsia="Helvetica Neue,Times New Roman" w:cs="Helvetica Neue,Times New Roman"/>
          <w:color w:val="000000" w:themeColor="text1"/>
          <w:sz w:val="18"/>
          <w:szCs w:val="18"/>
        </w:rPr>
        <w:t>5 = 0%</w:t>
      </w:r>
    </w:p>
    <w:p w:rsidRPr="00D54325" w:rsidR="00D54325" w:rsidP="625B5181" w:rsidRDefault="625B5181" w14:paraId="7A017E64" w14:textId="77777777">
      <w:pPr>
        <w:spacing w:line="240" w:lineRule="auto"/>
        <w:jc w:val="left"/>
        <w:rPr>
          <w:rFonts w:ascii="Helvetica Neue,Times New Roman" w:hAnsi="Helvetica Neue,Times New Roman" w:eastAsia="Helvetica Neue,Times New Roman" w:cs="Helvetica Neue,Times New Roman"/>
          <w:color w:val="000000" w:themeColor="text1"/>
          <w:sz w:val="18"/>
          <w:szCs w:val="18"/>
        </w:rPr>
      </w:pPr>
      <w:r w:rsidRPr="2FD36F62" w:rsidR="2FD36F62">
        <w:rPr>
          <w:rFonts w:ascii="Helvetica Neue,Times New Roman" w:hAnsi="Helvetica Neue,Times New Roman" w:eastAsia="Helvetica Neue,Times New Roman" w:cs="Helvetica Neue,Times New Roman"/>
          <w:color w:val="000000" w:themeColor="text1" w:themeTint="FF" w:themeShade="FF"/>
          <w:sz w:val="18"/>
          <w:szCs w:val="18"/>
        </w:rPr>
        <w:t>6 = 0.9%</w:t>
      </w:r>
    </w:p>
    <w:p w:rsidR="2FD36F62" w:rsidP="2FD36F62" w:rsidRDefault="2FD36F62" w14:paraId="73EA2339" w14:textId="4142255D">
      <w:pPr>
        <w:jc w:val="left"/>
        <w:rPr>
          <w:rFonts w:ascii="Helvetica Neue" w:hAnsi="Helvetica Neue" w:eastAsia="Helvetica Neue" w:cs="Helvetica Neue"/>
          <w:noProof w:val="0"/>
          <w:sz w:val="18"/>
          <w:szCs w:val="18"/>
          <w:lang w:val="en-US"/>
        </w:rPr>
      </w:pPr>
    </w:p>
    <w:p w:rsidR="2FD36F62" w:rsidP="2FD36F62" w:rsidRDefault="2FD36F62" w14:noSpellErr="1" w14:paraId="3279C76B" w14:textId="3AD091EF">
      <w:pPr>
        <w:jc w:val="left"/>
        <w:rPr>
          <w:rFonts w:ascii="Helvetica Neue" w:hAnsi="Helvetica Neue" w:eastAsia="Helvetica Neue" w:cs="Helvetica Neue"/>
          <w:noProof w:val="0"/>
          <w:sz w:val="18"/>
          <w:szCs w:val="18"/>
          <w:lang w:val="en-US"/>
        </w:rPr>
      </w:pPr>
      <w:r w:rsidRPr="2FD36F62" w:rsidR="2FD36F62">
        <w:rPr>
          <w:rFonts w:ascii="Helvetica Neue" w:hAnsi="Helvetica Neue" w:eastAsia="Helvetica Neue" w:cs="Helvetica Neue"/>
          <w:noProof w:val="0"/>
          <w:sz w:val="18"/>
          <w:szCs w:val="18"/>
          <w:lang w:val="en-US"/>
        </w:rPr>
        <w:t>Bayes for not random and paper</w:t>
      </w:r>
    </w:p>
    <w:p w:rsidR="2FD36F62" w:rsidP="2FD36F62" w:rsidRDefault="2FD36F62" w14:paraId="425AF597" w14:textId="5A5E23AB">
      <w:pPr>
        <w:jc w:val="left"/>
      </w:pPr>
      <w:r w:rsidRPr="2FD36F62" w:rsidR="2FD36F62">
        <w:rPr>
          <w:rFonts w:ascii="Helvetica Neue" w:hAnsi="Helvetica Neue" w:eastAsia="Helvetica Neue" w:cs="Helvetica Neue"/>
          <w:noProof w:val="0"/>
          <w:sz w:val="18"/>
          <w:szCs w:val="18"/>
          <w:lang w:val="en-US"/>
        </w:rPr>
        <w:t xml:space="preserve">&gt; </w:t>
      </w:r>
      <w:proofErr w:type="spellStart"/>
      <w:r w:rsidRPr="2FD36F62" w:rsidR="2FD36F62">
        <w:rPr>
          <w:rFonts w:ascii="Helvetica Neue" w:hAnsi="Helvetica Neue" w:eastAsia="Helvetica Neue" w:cs="Helvetica Neue"/>
          <w:noProof w:val="0"/>
          <w:sz w:val="18"/>
          <w:szCs w:val="18"/>
          <w:lang w:val="en-US"/>
        </w:rPr>
        <w:t>ttestBF</w:t>
      </w:r>
      <w:proofErr w:type="spellEnd"/>
      <w:r w:rsidRPr="2FD36F62" w:rsidR="2FD36F62">
        <w:rPr>
          <w:rFonts w:ascii="Helvetica Neue" w:hAnsi="Helvetica Neue" w:eastAsia="Helvetica Neue" w:cs="Helvetica Neue"/>
          <w:noProof w:val="0"/>
          <w:sz w:val="18"/>
          <w:szCs w:val="18"/>
          <w:lang w:val="en-US"/>
        </w:rPr>
        <w:t xml:space="preserve">(x = </w:t>
      </w:r>
      <w:proofErr w:type="spellStart"/>
      <w:r w:rsidRPr="2FD36F62" w:rsidR="2FD36F62">
        <w:rPr>
          <w:rFonts w:ascii="Helvetica Neue" w:hAnsi="Helvetica Neue" w:eastAsia="Helvetica Neue" w:cs="Helvetica Neue"/>
          <w:noProof w:val="0"/>
          <w:sz w:val="18"/>
          <w:szCs w:val="18"/>
          <w:lang w:val="en-US"/>
        </w:rPr>
        <w:t>finalnotrandom$total</w:t>
      </w:r>
      <w:proofErr w:type="spellEnd"/>
      <w:r w:rsidRPr="2FD36F62" w:rsidR="2FD36F62">
        <w:rPr>
          <w:rFonts w:ascii="Helvetica Neue" w:hAnsi="Helvetica Neue" w:eastAsia="Helvetica Neue" w:cs="Helvetica Neue"/>
          <w:noProof w:val="0"/>
          <w:sz w:val="18"/>
          <w:szCs w:val="18"/>
          <w:lang w:val="en-US"/>
        </w:rPr>
        <w:t xml:space="preserve">, y = </w:t>
      </w:r>
      <w:proofErr w:type="spellStart"/>
      <w:r w:rsidRPr="2FD36F62" w:rsidR="2FD36F62">
        <w:rPr>
          <w:rFonts w:ascii="Helvetica Neue" w:hAnsi="Helvetica Neue" w:eastAsia="Helvetica Neue" w:cs="Helvetica Neue"/>
          <w:noProof w:val="0"/>
          <w:sz w:val="18"/>
          <w:szCs w:val="18"/>
          <w:lang w:val="en-US"/>
        </w:rPr>
        <w:t>finalpaper$total</w:t>
      </w:r>
      <w:proofErr w:type="spellEnd"/>
      <w:r w:rsidRPr="2FD36F62" w:rsidR="2FD36F62">
        <w:rPr>
          <w:rFonts w:ascii="Helvetica Neue" w:hAnsi="Helvetica Neue" w:eastAsia="Helvetica Neue" w:cs="Helvetica Neue"/>
          <w:noProof w:val="0"/>
          <w:sz w:val="18"/>
          <w:szCs w:val="18"/>
          <w:lang w:val="en-US"/>
        </w:rPr>
        <w:t>, paired = FALSE)</w:t>
      </w:r>
    </w:p>
    <w:p w:rsidR="2FD36F62" w:rsidP="2FD36F62" w:rsidRDefault="2FD36F62" w14:noSpellErr="1" w14:paraId="41E08455" w14:textId="02B55ABE">
      <w:pPr>
        <w:jc w:val="left"/>
      </w:pPr>
      <w:r w:rsidRPr="2FD36F62" w:rsidR="2FD36F62">
        <w:rPr>
          <w:rFonts w:ascii="Helvetica Neue" w:hAnsi="Helvetica Neue" w:eastAsia="Helvetica Neue" w:cs="Helvetica Neue"/>
          <w:noProof w:val="0"/>
          <w:sz w:val="18"/>
          <w:szCs w:val="18"/>
          <w:lang w:val="en-US"/>
        </w:rPr>
        <w:t>Bayes factor analysis</w:t>
      </w:r>
    </w:p>
    <w:p w:rsidR="2FD36F62" w:rsidP="2FD36F62" w:rsidRDefault="2FD36F62" w14:paraId="19A982BD" w14:textId="12EC0937">
      <w:pPr>
        <w:jc w:val="left"/>
      </w:pPr>
      <w:r w:rsidRPr="2FD36F62" w:rsidR="2FD36F62">
        <w:rPr>
          <w:rFonts w:ascii="Helvetica Neue" w:hAnsi="Helvetica Neue" w:eastAsia="Helvetica Neue" w:cs="Helvetica Neue"/>
          <w:noProof w:val="0"/>
          <w:sz w:val="18"/>
          <w:szCs w:val="18"/>
          <w:lang w:val="en-US"/>
        </w:rPr>
        <w:t>--------------</w:t>
      </w:r>
    </w:p>
    <w:p w:rsidR="2FD36F62" w:rsidP="2FD36F62" w:rsidRDefault="2FD36F62" w14:noSpellErr="1" w14:paraId="753A6526" w14:textId="1D3D977B">
      <w:pPr>
        <w:jc w:val="left"/>
      </w:pPr>
      <w:r w:rsidRPr="2FD36F62" w:rsidR="2FD36F62">
        <w:rPr>
          <w:rFonts w:ascii="Helvetica Neue" w:hAnsi="Helvetica Neue" w:eastAsia="Helvetica Neue" w:cs="Helvetica Neue"/>
          <w:noProof w:val="0"/>
          <w:sz w:val="18"/>
          <w:szCs w:val="18"/>
          <w:lang w:val="en-US"/>
        </w:rPr>
        <w:t>[1] Alt., r=0.707 : 19019086793721 ±0%</w:t>
      </w:r>
    </w:p>
    <w:p w:rsidR="2FD36F62" w:rsidP="2FD36F62" w:rsidRDefault="2FD36F62" w14:paraId="263BEEC3" w14:textId="6F013FC4">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20073BB3" w14:textId="2C6C62C1">
      <w:pPr>
        <w:jc w:val="left"/>
      </w:pPr>
      <w:r w:rsidRPr="2FD36F62" w:rsidR="2FD36F62">
        <w:rPr>
          <w:rFonts w:ascii="Helvetica Neue" w:hAnsi="Helvetica Neue" w:eastAsia="Helvetica Neue" w:cs="Helvetica Neue"/>
          <w:noProof w:val="0"/>
          <w:sz w:val="18"/>
          <w:szCs w:val="18"/>
          <w:lang w:val="en-US"/>
        </w:rPr>
        <w:t>Against denominator:</w:t>
      </w:r>
    </w:p>
    <w:p w:rsidR="2FD36F62" w:rsidP="2FD36F62" w:rsidRDefault="2FD36F62" w14:noSpellErr="1" w14:paraId="61B83FC7" w14:textId="1EB88492">
      <w:pPr>
        <w:jc w:val="left"/>
      </w:pPr>
      <w:r w:rsidRPr="2FD36F62" w:rsidR="2FD36F62">
        <w:rPr>
          <w:rFonts w:ascii="Helvetica Neue" w:hAnsi="Helvetica Neue" w:eastAsia="Helvetica Neue" w:cs="Helvetica Neue"/>
          <w:noProof w:val="0"/>
          <w:sz w:val="18"/>
          <w:szCs w:val="18"/>
          <w:lang w:val="en-US"/>
        </w:rPr>
        <w:t xml:space="preserve">  Null, mu1-mu2 = 0 </w:t>
      </w:r>
    </w:p>
    <w:p w:rsidR="2FD36F62" w:rsidP="2FD36F62" w:rsidRDefault="2FD36F62" w14:paraId="78DE039C" w14:textId="2C79E18C">
      <w:pPr>
        <w:jc w:val="left"/>
      </w:pPr>
      <w:r w:rsidRPr="2FD36F62" w:rsidR="2FD36F62">
        <w:rPr>
          <w:rFonts w:ascii="Helvetica Neue" w:hAnsi="Helvetica Neue" w:eastAsia="Helvetica Neue" w:cs="Helvetica Neue"/>
          <w:noProof w:val="0"/>
          <w:sz w:val="18"/>
          <w:szCs w:val="18"/>
          <w:lang w:val="en-US"/>
        </w:rPr>
        <w:t>---</w:t>
      </w:r>
    </w:p>
    <w:p w:rsidR="2FD36F62" w:rsidP="2FD36F62" w:rsidRDefault="2FD36F62" w14:paraId="6409A9A0" w14:textId="084BA439">
      <w:pPr>
        <w:jc w:val="left"/>
      </w:pPr>
      <w:r w:rsidRPr="2FD36F62" w:rsidR="2FD36F62">
        <w:rPr>
          <w:rFonts w:ascii="Helvetica Neue" w:hAnsi="Helvetica Neue" w:eastAsia="Helvetica Neue" w:cs="Helvetica Neue"/>
          <w:noProof w:val="0"/>
          <w:sz w:val="18"/>
          <w:szCs w:val="18"/>
          <w:lang w:val="en-US"/>
        </w:rPr>
        <w:t xml:space="preserve">Bayes factor type: </w:t>
      </w:r>
      <w:proofErr w:type="spellStart"/>
      <w:r w:rsidRPr="2FD36F62" w:rsidR="2FD36F62">
        <w:rPr>
          <w:rFonts w:ascii="Helvetica Neue" w:hAnsi="Helvetica Neue" w:eastAsia="Helvetica Neue" w:cs="Helvetica Neue"/>
          <w:noProof w:val="0"/>
          <w:sz w:val="18"/>
          <w:szCs w:val="18"/>
          <w:lang w:val="en-US"/>
        </w:rPr>
        <w:t>BFindepSample</w:t>
      </w:r>
      <w:proofErr w:type="spellEnd"/>
      <w:r w:rsidRPr="2FD36F62" w:rsidR="2FD36F62">
        <w:rPr>
          <w:rFonts w:ascii="Helvetica Neue" w:hAnsi="Helvetica Neue" w:eastAsia="Helvetica Neue" w:cs="Helvetica Neue"/>
          <w:noProof w:val="0"/>
          <w:sz w:val="18"/>
          <w:szCs w:val="18"/>
          <w:lang w:val="en-US"/>
        </w:rPr>
        <w:t>, JZS</w:t>
      </w:r>
    </w:p>
    <w:p w:rsidR="2FD36F62" w:rsidP="2FD36F62" w:rsidRDefault="2FD36F62" w14:paraId="1B6F3EA6" w14:textId="79E07BCC">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2328D521" w14:textId="61B6F318">
      <w:pPr>
        <w:pStyle w:val="Normal"/>
        <w:jc w:val="left"/>
        <w:rPr>
          <w:rFonts w:ascii="Helvetica Neue" w:hAnsi="Helvetica Neue" w:eastAsia="Helvetica Neue" w:cs="Helvetica Neue"/>
          <w:noProof w:val="0"/>
          <w:sz w:val="18"/>
          <w:szCs w:val="18"/>
          <w:lang w:val="en-US"/>
        </w:rPr>
      </w:pPr>
      <w:r w:rsidRPr="2FD36F62" w:rsidR="2FD36F62">
        <w:rPr>
          <w:rFonts w:ascii="Helvetica Neue" w:hAnsi="Helvetica Neue" w:eastAsia="Helvetica Neue" w:cs="Helvetica Neue"/>
          <w:noProof w:val="0"/>
          <w:sz w:val="18"/>
          <w:szCs w:val="18"/>
          <w:lang w:val="en-US"/>
        </w:rPr>
        <w:t>Bayes</w:t>
      </w:r>
      <w:r w:rsidRPr="2FD36F62" w:rsidR="2FD36F62">
        <w:rPr>
          <w:rFonts w:ascii="Helvetica Neue" w:hAnsi="Helvetica Neue" w:eastAsia="Helvetica Neue" w:cs="Helvetica Neue"/>
          <w:noProof w:val="0"/>
          <w:sz w:val="18"/>
          <w:szCs w:val="18"/>
          <w:lang w:val="en-US"/>
        </w:rPr>
        <w:t xml:space="preserve"> for not random and random</w:t>
      </w:r>
    </w:p>
    <w:p w:rsidR="2FD36F62" w:rsidP="2FD36F62" w:rsidRDefault="2FD36F62" w14:paraId="5D82653B" w14:textId="449E0AD4">
      <w:pPr>
        <w:jc w:val="left"/>
      </w:pPr>
      <w:r w:rsidRPr="2FD36F62" w:rsidR="2FD36F62">
        <w:rPr>
          <w:rFonts w:ascii="Helvetica Neue" w:hAnsi="Helvetica Neue" w:eastAsia="Helvetica Neue" w:cs="Helvetica Neue"/>
          <w:noProof w:val="0"/>
          <w:sz w:val="18"/>
          <w:szCs w:val="18"/>
          <w:lang w:val="en-US"/>
        </w:rPr>
        <w:t xml:space="preserve">&gt; </w:t>
      </w:r>
      <w:proofErr w:type="spellStart"/>
      <w:r w:rsidRPr="2FD36F62" w:rsidR="2FD36F62">
        <w:rPr>
          <w:rFonts w:ascii="Helvetica Neue" w:hAnsi="Helvetica Neue" w:eastAsia="Helvetica Neue" w:cs="Helvetica Neue"/>
          <w:noProof w:val="0"/>
          <w:sz w:val="18"/>
          <w:szCs w:val="18"/>
          <w:lang w:val="en-US"/>
        </w:rPr>
        <w:t>ttestBF</w:t>
      </w:r>
      <w:proofErr w:type="spellEnd"/>
      <w:r w:rsidRPr="2FD36F62" w:rsidR="2FD36F62">
        <w:rPr>
          <w:rFonts w:ascii="Helvetica Neue" w:hAnsi="Helvetica Neue" w:eastAsia="Helvetica Neue" w:cs="Helvetica Neue"/>
          <w:noProof w:val="0"/>
          <w:sz w:val="18"/>
          <w:szCs w:val="18"/>
          <w:lang w:val="en-US"/>
        </w:rPr>
        <w:t xml:space="preserve">(x = </w:t>
      </w:r>
      <w:proofErr w:type="spellStart"/>
      <w:r w:rsidRPr="2FD36F62" w:rsidR="2FD36F62">
        <w:rPr>
          <w:rFonts w:ascii="Helvetica Neue" w:hAnsi="Helvetica Neue" w:eastAsia="Helvetica Neue" w:cs="Helvetica Neue"/>
          <w:noProof w:val="0"/>
          <w:sz w:val="18"/>
          <w:szCs w:val="18"/>
          <w:lang w:val="en-US"/>
        </w:rPr>
        <w:t>finalnotrandom$total</w:t>
      </w:r>
      <w:proofErr w:type="spellEnd"/>
      <w:r w:rsidRPr="2FD36F62" w:rsidR="2FD36F62">
        <w:rPr>
          <w:rFonts w:ascii="Helvetica Neue" w:hAnsi="Helvetica Neue" w:eastAsia="Helvetica Neue" w:cs="Helvetica Neue"/>
          <w:noProof w:val="0"/>
          <w:sz w:val="18"/>
          <w:szCs w:val="18"/>
          <w:lang w:val="en-US"/>
        </w:rPr>
        <w:t xml:space="preserve">, y = </w:t>
      </w:r>
      <w:proofErr w:type="spellStart"/>
      <w:r w:rsidRPr="2FD36F62" w:rsidR="2FD36F62">
        <w:rPr>
          <w:rFonts w:ascii="Helvetica Neue" w:hAnsi="Helvetica Neue" w:eastAsia="Helvetica Neue" w:cs="Helvetica Neue"/>
          <w:noProof w:val="0"/>
          <w:sz w:val="18"/>
          <w:szCs w:val="18"/>
          <w:lang w:val="en-US"/>
        </w:rPr>
        <w:t>finalrandom$total</w:t>
      </w:r>
      <w:proofErr w:type="spellEnd"/>
      <w:r w:rsidRPr="2FD36F62" w:rsidR="2FD36F62">
        <w:rPr>
          <w:rFonts w:ascii="Helvetica Neue" w:hAnsi="Helvetica Neue" w:eastAsia="Helvetica Neue" w:cs="Helvetica Neue"/>
          <w:noProof w:val="0"/>
          <w:sz w:val="18"/>
          <w:szCs w:val="18"/>
          <w:lang w:val="en-US"/>
        </w:rPr>
        <w:t>, paired = FALSE)</w:t>
      </w:r>
    </w:p>
    <w:p w:rsidR="2FD36F62" w:rsidP="2FD36F62" w:rsidRDefault="2FD36F62" w14:noSpellErr="1" w14:paraId="09C5EA8D" w14:textId="73B272B9">
      <w:pPr>
        <w:jc w:val="left"/>
      </w:pPr>
      <w:r w:rsidRPr="2FD36F62" w:rsidR="2FD36F62">
        <w:rPr>
          <w:rFonts w:ascii="Helvetica Neue" w:hAnsi="Helvetica Neue" w:eastAsia="Helvetica Neue" w:cs="Helvetica Neue"/>
          <w:noProof w:val="0"/>
          <w:sz w:val="18"/>
          <w:szCs w:val="18"/>
          <w:lang w:val="en-US"/>
        </w:rPr>
        <w:t>Bayes factor analysis</w:t>
      </w:r>
    </w:p>
    <w:p w:rsidR="2FD36F62" w:rsidP="2FD36F62" w:rsidRDefault="2FD36F62" w14:paraId="123BE84D" w14:textId="54170EEC">
      <w:pPr>
        <w:jc w:val="left"/>
      </w:pPr>
      <w:r w:rsidRPr="2FD36F62" w:rsidR="2FD36F62">
        <w:rPr>
          <w:rFonts w:ascii="Helvetica Neue" w:hAnsi="Helvetica Neue" w:eastAsia="Helvetica Neue" w:cs="Helvetica Neue"/>
          <w:noProof w:val="0"/>
          <w:sz w:val="18"/>
          <w:szCs w:val="18"/>
          <w:lang w:val="en-US"/>
        </w:rPr>
        <w:t>--------------</w:t>
      </w:r>
    </w:p>
    <w:p w:rsidR="2FD36F62" w:rsidP="2FD36F62" w:rsidRDefault="2FD36F62" w14:noSpellErr="1" w14:paraId="5CCB8189" w14:textId="1B9925FE">
      <w:pPr>
        <w:jc w:val="left"/>
      </w:pPr>
      <w:r w:rsidRPr="2FD36F62" w:rsidR="2FD36F62">
        <w:rPr>
          <w:rFonts w:ascii="Helvetica Neue" w:hAnsi="Helvetica Neue" w:eastAsia="Helvetica Neue" w:cs="Helvetica Neue"/>
          <w:noProof w:val="0"/>
          <w:sz w:val="18"/>
          <w:szCs w:val="18"/>
          <w:lang w:val="en-US"/>
        </w:rPr>
        <w:t>[1] Alt., r=0.707 : 46.94438 ±0%</w:t>
      </w:r>
    </w:p>
    <w:p w:rsidR="2FD36F62" w:rsidP="2FD36F62" w:rsidRDefault="2FD36F62" w14:paraId="2F7D0C35" w14:textId="0FFD38D0">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20DB7110" w14:textId="05103D0B">
      <w:pPr>
        <w:jc w:val="left"/>
      </w:pPr>
      <w:r w:rsidRPr="2FD36F62" w:rsidR="2FD36F62">
        <w:rPr>
          <w:rFonts w:ascii="Helvetica Neue" w:hAnsi="Helvetica Neue" w:eastAsia="Helvetica Neue" w:cs="Helvetica Neue"/>
          <w:noProof w:val="0"/>
          <w:sz w:val="18"/>
          <w:szCs w:val="18"/>
          <w:lang w:val="en-US"/>
        </w:rPr>
        <w:t>Against denominator:</w:t>
      </w:r>
    </w:p>
    <w:p w:rsidR="2FD36F62" w:rsidP="2FD36F62" w:rsidRDefault="2FD36F62" w14:noSpellErr="1" w14:paraId="1EC0C7A3" w14:textId="686A2EFE">
      <w:pPr>
        <w:jc w:val="left"/>
      </w:pPr>
      <w:r w:rsidRPr="2FD36F62" w:rsidR="2FD36F62">
        <w:rPr>
          <w:rFonts w:ascii="Helvetica Neue" w:hAnsi="Helvetica Neue" w:eastAsia="Helvetica Neue" w:cs="Helvetica Neue"/>
          <w:noProof w:val="0"/>
          <w:sz w:val="18"/>
          <w:szCs w:val="18"/>
          <w:lang w:val="en-US"/>
        </w:rPr>
        <w:t xml:space="preserve">  Null, mu1-mu2 = 0 </w:t>
      </w:r>
    </w:p>
    <w:p w:rsidR="2FD36F62" w:rsidP="2FD36F62" w:rsidRDefault="2FD36F62" w14:paraId="55EFEF45" w14:textId="1835C254">
      <w:pPr>
        <w:jc w:val="left"/>
      </w:pPr>
      <w:r w:rsidRPr="2FD36F62" w:rsidR="2FD36F62">
        <w:rPr>
          <w:rFonts w:ascii="Helvetica Neue" w:hAnsi="Helvetica Neue" w:eastAsia="Helvetica Neue" w:cs="Helvetica Neue"/>
          <w:noProof w:val="0"/>
          <w:sz w:val="18"/>
          <w:szCs w:val="18"/>
          <w:lang w:val="en-US"/>
        </w:rPr>
        <w:t>---</w:t>
      </w:r>
    </w:p>
    <w:p w:rsidR="2FD36F62" w:rsidP="2FD36F62" w:rsidRDefault="2FD36F62" w14:paraId="29D47778" w14:textId="3EFD3176">
      <w:pPr>
        <w:jc w:val="left"/>
      </w:pPr>
      <w:r w:rsidRPr="2FD36F62" w:rsidR="2FD36F62">
        <w:rPr>
          <w:rFonts w:ascii="Helvetica Neue" w:hAnsi="Helvetica Neue" w:eastAsia="Helvetica Neue" w:cs="Helvetica Neue"/>
          <w:noProof w:val="0"/>
          <w:sz w:val="18"/>
          <w:szCs w:val="18"/>
          <w:lang w:val="en-US"/>
        </w:rPr>
        <w:t xml:space="preserve">Bayes factor type: </w:t>
      </w:r>
      <w:proofErr w:type="spellStart"/>
      <w:r w:rsidRPr="2FD36F62" w:rsidR="2FD36F62">
        <w:rPr>
          <w:rFonts w:ascii="Helvetica Neue" w:hAnsi="Helvetica Neue" w:eastAsia="Helvetica Neue" w:cs="Helvetica Neue"/>
          <w:noProof w:val="0"/>
          <w:sz w:val="18"/>
          <w:szCs w:val="18"/>
          <w:lang w:val="en-US"/>
        </w:rPr>
        <w:t>BFindepSample</w:t>
      </w:r>
      <w:proofErr w:type="spellEnd"/>
      <w:r w:rsidRPr="2FD36F62" w:rsidR="2FD36F62">
        <w:rPr>
          <w:rFonts w:ascii="Helvetica Neue" w:hAnsi="Helvetica Neue" w:eastAsia="Helvetica Neue" w:cs="Helvetica Neue"/>
          <w:noProof w:val="0"/>
          <w:sz w:val="18"/>
          <w:szCs w:val="18"/>
          <w:lang w:val="en-US"/>
        </w:rPr>
        <w:t>, JZS</w:t>
      </w:r>
    </w:p>
    <w:p w:rsidR="2FD36F62" w:rsidP="2FD36F62" w:rsidRDefault="2FD36F62" w14:paraId="11036E4C" w14:textId="4093E239">
      <w:pPr>
        <w:pStyle w:val="Normal"/>
        <w:spacing w:line="240" w:lineRule="auto"/>
        <w:jc w:val="left"/>
        <w:rPr>
          <w:rFonts w:ascii="Helvetica Neue,Times New Roman" w:hAnsi="Helvetica Neue,Times New Roman" w:eastAsia="Helvetica Neue,Times New Roman" w:cs="Helvetica Neue,Times New Roman"/>
          <w:color w:val="000000" w:themeColor="text1" w:themeTint="FF" w:themeShade="FF"/>
          <w:sz w:val="18"/>
          <w:szCs w:val="18"/>
        </w:rPr>
      </w:pPr>
    </w:p>
    <w:p w:rsidR="2FD36F62" w:rsidP="2FD36F62" w:rsidRDefault="2FD36F62" w14:paraId="3ED83E4E" w14:textId="57B5E85C">
      <w:pPr>
        <w:pStyle w:val="Normal"/>
        <w:spacing w:line="240" w:lineRule="auto"/>
        <w:jc w:val="left"/>
        <w:rPr>
          <w:rFonts w:ascii="Helvetica Neue,Times New Roman" w:hAnsi="Helvetica Neue,Times New Roman" w:eastAsia="Helvetica Neue,Times New Roman" w:cs="Helvetica Neue,Times New Roman"/>
          <w:color w:val="000000" w:themeColor="text1" w:themeTint="FF" w:themeShade="FF"/>
          <w:sz w:val="18"/>
          <w:szCs w:val="18"/>
        </w:rPr>
      </w:pPr>
      <w:proofErr w:type="spellStart"/>
      <w:r w:rsidRPr="2FD36F62" w:rsidR="2FD36F62">
        <w:rPr>
          <w:rFonts w:ascii="Helvetica Neue,Times New Roman" w:hAnsi="Helvetica Neue,Times New Roman" w:eastAsia="Helvetica Neue,Times New Roman" w:cs="Helvetica Neue,Times New Roman"/>
          <w:color w:val="000000" w:themeColor="text1" w:themeTint="FF" w:themeShade="FF"/>
          <w:sz w:val="18"/>
          <w:szCs w:val="18"/>
        </w:rPr>
        <w:t>Tos</w:t>
      </w:r>
      <w:r w:rsidRPr="2FD36F62" w:rsidR="2FD36F62">
        <w:rPr>
          <w:rFonts w:ascii="Helvetica Neue,Times New Roman" w:hAnsi="Helvetica Neue,Times New Roman" w:eastAsia="Helvetica Neue,Times New Roman" w:cs="Helvetica Neue,Times New Roman"/>
          <w:color w:val="000000" w:themeColor="text1" w:themeTint="FF" w:themeShade="FF"/>
          <w:sz w:val="18"/>
          <w:szCs w:val="18"/>
        </w:rPr>
        <w:t>t</w:t>
      </w:r>
      <w:proofErr w:type="spellEnd"/>
      <w:r w:rsidRPr="2FD36F62" w:rsidR="2FD36F62">
        <w:rPr>
          <w:rFonts w:ascii="Helvetica Neue,Times New Roman" w:hAnsi="Helvetica Neue,Times New Roman" w:eastAsia="Helvetica Neue,Times New Roman" w:cs="Helvetica Neue,Times New Roman"/>
          <w:color w:val="000000" w:themeColor="text1" w:themeTint="FF" w:themeShade="FF"/>
          <w:sz w:val="18"/>
          <w:szCs w:val="18"/>
        </w:rPr>
        <w:t xml:space="preserve"> for paper and not random totals</w:t>
      </w:r>
    </w:p>
    <w:p w:rsidR="2FD36F62" w:rsidP="2FD36F62" w:rsidRDefault="2FD36F62" w14:paraId="0793843A" w14:textId="4B11487A">
      <w:pPr>
        <w:jc w:val="left"/>
      </w:pPr>
      <w:r w:rsidRPr="2FD36F62" w:rsidR="2FD36F62">
        <w:rPr>
          <w:rFonts w:ascii="Helvetica Neue" w:hAnsi="Helvetica Neue" w:eastAsia="Helvetica Neue" w:cs="Helvetica Neue"/>
          <w:noProof w:val="0"/>
          <w:sz w:val="18"/>
          <w:szCs w:val="18"/>
          <w:lang w:val="en-US"/>
        </w:rPr>
        <w:t xml:space="preserve">&gt; </w:t>
      </w:r>
      <w:proofErr w:type="spellStart"/>
      <w:r w:rsidRPr="2FD36F62" w:rsidR="2FD36F62">
        <w:rPr>
          <w:rFonts w:ascii="Helvetica Neue" w:hAnsi="Helvetica Neue" w:eastAsia="Helvetica Neue" w:cs="Helvetica Neue"/>
          <w:noProof w:val="0"/>
          <w:sz w:val="18"/>
          <w:szCs w:val="18"/>
          <w:lang w:val="en-US"/>
        </w:rPr>
        <w:t>TOSTtwo</w:t>
      </w:r>
      <w:proofErr w:type="spellEnd"/>
      <w:r w:rsidRPr="2FD36F62" w:rsidR="2FD36F62">
        <w:rPr>
          <w:rFonts w:ascii="Helvetica Neue" w:hAnsi="Helvetica Neue" w:eastAsia="Helvetica Neue" w:cs="Helvetica Neue"/>
          <w:noProof w:val="0"/>
          <w:sz w:val="18"/>
          <w:szCs w:val="18"/>
          <w:lang w:val="en-US"/>
        </w:rPr>
        <w:t>(m1 = mean(</w:t>
      </w:r>
      <w:proofErr w:type="spellStart"/>
      <w:r w:rsidRPr="2FD36F62" w:rsidR="2FD36F62">
        <w:rPr>
          <w:rFonts w:ascii="Helvetica Neue" w:hAnsi="Helvetica Neue" w:eastAsia="Helvetica Neue" w:cs="Helvetica Neue"/>
          <w:noProof w:val="0"/>
          <w:sz w:val="18"/>
          <w:szCs w:val="18"/>
          <w:lang w:val="en-US"/>
        </w:rPr>
        <w:t>finalpaper$total</w:t>
      </w:r>
      <w:proofErr w:type="spellEnd"/>
      <w:r w:rsidRPr="2FD36F62" w:rsidR="2FD36F62">
        <w:rPr>
          <w:rFonts w:ascii="Helvetica Neue" w:hAnsi="Helvetica Neue" w:eastAsia="Helvetica Neue" w:cs="Helvetica Neue"/>
          <w:noProof w:val="0"/>
          <w:sz w:val="18"/>
          <w:szCs w:val="18"/>
          <w:lang w:val="en-US"/>
        </w:rPr>
        <w:t>), m2 = mean(</w:t>
      </w:r>
      <w:proofErr w:type="spellStart"/>
      <w:r w:rsidRPr="2FD36F62" w:rsidR="2FD36F62">
        <w:rPr>
          <w:rFonts w:ascii="Helvetica Neue" w:hAnsi="Helvetica Neue" w:eastAsia="Helvetica Neue" w:cs="Helvetica Neue"/>
          <w:noProof w:val="0"/>
          <w:sz w:val="18"/>
          <w:szCs w:val="18"/>
          <w:lang w:val="en-US"/>
        </w:rPr>
        <w:t>finalnotrandom$total</w:t>
      </w:r>
      <w:proofErr w:type="spellEnd"/>
      <w:r w:rsidRPr="2FD36F62" w:rsidR="2FD36F62">
        <w:rPr>
          <w:rFonts w:ascii="Helvetica Neue" w:hAnsi="Helvetica Neue" w:eastAsia="Helvetica Neue" w:cs="Helvetica Neue"/>
          <w:noProof w:val="0"/>
          <w:sz w:val="18"/>
          <w:szCs w:val="18"/>
          <w:lang w:val="en-US"/>
        </w:rPr>
        <w:t>),</w:t>
      </w:r>
    </w:p>
    <w:p w:rsidR="2FD36F62" w:rsidP="2FD36F62" w:rsidRDefault="2FD36F62" w14:paraId="4FB71D18" w14:textId="19460B6C">
      <w:pPr>
        <w:jc w:val="left"/>
      </w:pPr>
      <w:r w:rsidRPr="2FD36F62" w:rsidR="2FD36F62">
        <w:rPr>
          <w:rFonts w:ascii="Helvetica Neue" w:hAnsi="Helvetica Neue" w:eastAsia="Helvetica Neue" w:cs="Helvetica Neue"/>
          <w:noProof w:val="0"/>
          <w:sz w:val="18"/>
          <w:szCs w:val="18"/>
          <w:lang w:val="en-US"/>
        </w:rPr>
        <w:t xml:space="preserve">+         sd1 = </w:t>
      </w:r>
      <w:proofErr w:type="spellStart"/>
      <w:r w:rsidRPr="2FD36F62" w:rsidR="2FD36F62">
        <w:rPr>
          <w:rFonts w:ascii="Helvetica Neue" w:hAnsi="Helvetica Neue" w:eastAsia="Helvetica Neue" w:cs="Helvetica Neue"/>
          <w:noProof w:val="0"/>
          <w:sz w:val="18"/>
          <w:szCs w:val="18"/>
          <w:lang w:val="en-US"/>
        </w:rPr>
        <w:t>sd</w:t>
      </w:r>
      <w:proofErr w:type="spellEnd"/>
      <w:r w:rsidRPr="2FD36F62" w:rsidR="2FD36F62">
        <w:rPr>
          <w:rFonts w:ascii="Helvetica Neue" w:hAnsi="Helvetica Neue" w:eastAsia="Helvetica Neue" w:cs="Helvetica Neue"/>
          <w:noProof w:val="0"/>
          <w:sz w:val="18"/>
          <w:szCs w:val="18"/>
          <w:lang w:val="en-US"/>
        </w:rPr>
        <w:t>(</w:t>
      </w:r>
      <w:proofErr w:type="spellStart"/>
      <w:r w:rsidRPr="2FD36F62" w:rsidR="2FD36F62">
        <w:rPr>
          <w:rFonts w:ascii="Helvetica Neue" w:hAnsi="Helvetica Neue" w:eastAsia="Helvetica Neue" w:cs="Helvetica Neue"/>
          <w:noProof w:val="0"/>
          <w:sz w:val="18"/>
          <w:szCs w:val="18"/>
          <w:lang w:val="en-US"/>
        </w:rPr>
        <w:t>finalpaper$total</w:t>
      </w:r>
      <w:proofErr w:type="spellEnd"/>
      <w:r w:rsidRPr="2FD36F62" w:rsidR="2FD36F62">
        <w:rPr>
          <w:rFonts w:ascii="Helvetica Neue" w:hAnsi="Helvetica Neue" w:eastAsia="Helvetica Neue" w:cs="Helvetica Neue"/>
          <w:noProof w:val="0"/>
          <w:sz w:val="18"/>
          <w:szCs w:val="18"/>
          <w:lang w:val="en-US"/>
        </w:rPr>
        <w:t xml:space="preserve">), sd2 = </w:t>
      </w:r>
      <w:proofErr w:type="spellStart"/>
      <w:r w:rsidRPr="2FD36F62" w:rsidR="2FD36F62">
        <w:rPr>
          <w:rFonts w:ascii="Helvetica Neue" w:hAnsi="Helvetica Neue" w:eastAsia="Helvetica Neue" w:cs="Helvetica Neue"/>
          <w:noProof w:val="0"/>
          <w:sz w:val="18"/>
          <w:szCs w:val="18"/>
          <w:lang w:val="en-US"/>
        </w:rPr>
        <w:t>sd</w:t>
      </w:r>
      <w:proofErr w:type="spellEnd"/>
      <w:r w:rsidRPr="2FD36F62" w:rsidR="2FD36F62">
        <w:rPr>
          <w:rFonts w:ascii="Helvetica Neue" w:hAnsi="Helvetica Neue" w:eastAsia="Helvetica Neue" w:cs="Helvetica Neue"/>
          <w:noProof w:val="0"/>
          <w:sz w:val="18"/>
          <w:szCs w:val="18"/>
          <w:lang w:val="en-US"/>
        </w:rPr>
        <w:t>(</w:t>
      </w:r>
      <w:proofErr w:type="spellStart"/>
      <w:r w:rsidRPr="2FD36F62" w:rsidR="2FD36F62">
        <w:rPr>
          <w:rFonts w:ascii="Helvetica Neue" w:hAnsi="Helvetica Neue" w:eastAsia="Helvetica Neue" w:cs="Helvetica Neue"/>
          <w:noProof w:val="0"/>
          <w:sz w:val="18"/>
          <w:szCs w:val="18"/>
          <w:lang w:val="en-US"/>
        </w:rPr>
        <w:t>finalnotrandom$total</w:t>
      </w:r>
      <w:proofErr w:type="spellEnd"/>
      <w:r w:rsidRPr="2FD36F62" w:rsidR="2FD36F62">
        <w:rPr>
          <w:rFonts w:ascii="Helvetica Neue" w:hAnsi="Helvetica Neue" w:eastAsia="Helvetica Neue" w:cs="Helvetica Neue"/>
          <w:noProof w:val="0"/>
          <w:sz w:val="18"/>
          <w:szCs w:val="18"/>
          <w:lang w:val="en-US"/>
        </w:rPr>
        <w:t>),</w:t>
      </w:r>
    </w:p>
    <w:p w:rsidR="2FD36F62" w:rsidP="2FD36F62" w:rsidRDefault="2FD36F62" w14:paraId="2361BFC9" w14:textId="72A6BDF2">
      <w:pPr>
        <w:jc w:val="left"/>
      </w:pPr>
      <w:r w:rsidRPr="2FD36F62" w:rsidR="2FD36F62">
        <w:rPr>
          <w:rFonts w:ascii="Helvetica Neue" w:hAnsi="Helvetica Neue" w:eastAsia="Helvetica Neue" w:cs="Helvetica Neue"/>
          <w:noProof w:val="0"/>
          <w:sz w:val="18"/>
          <w:szCs w:val="18"/>
          <w:lang w:val="en-US"/>
        </w:rPr>
        <w:t>+         n1 = length(</w:t>
      </w:r>
      <w:proofErr w:type="spellStart"/>
      <w:r w:rsidRPr="2FD36F62" w:rsidR="2FD36F62">
        <w:rPr>
          <w:rFonts w:ascii="Helvetica Neue" w:hAnsi="Helvetica Neue" w:eastAsia="Helvetica Neue" w:cs="Helvetica Neue"/>
          <w:noProof w:val="0"/>
          <w:sz w:val="18"/>
          <w:szCs w:val="18"/>
          <w:lang w:val="en-US"/>
        </w:rPr>
        <w:t>na.omit</w:t>
      </w:r>
      <w:proofErr w:type="spellEnd"/>
      <w:r w:rsidRPr="2FD36F62" w:rsidR="2FD36F62">
        <w:rPr>
          <w:rFonts w:ascii="Helvetica Neue" w:hAnsi="Helvetica Neue" w:eastAsia="Helvetica Neue" w:cs="Helvetica Neue"/>
          <w:noProof w:val="0"/>
          <w:sz w:val="18"/>
          <w:szCs w:val="18"/>
          <w:lang w:val="en-US"/>
        </w:rPr>
        <w:t>(</w:t>
      </w:r>
      <w:proofErr w:type="spellStart"/>
      <w:r w:rsidRPr="2FD36F62" w:rsidR="2FD36F62">
        <w:rPr>
          <w:rFonts w:ascii="Helvetica Neue" w:hAnsi="Helvetica Neue" w:eastAsia="Helvetica Neue" w:cs="Helvetica Neue"/>
          <w:noProof w:val="0"/>
          <w:sz w:val="18"/>
          <w:szCs w:val="18"/>
          <w:lang w:val="en-US"/>
        </w:rPr>
        <w:t>finalpaper$total</w:t>
      </w:r>
      <w:proofErr w:type="spellEnd"/>
      <w:r w:rsidRPr="2FD36F62" w:rsidR="2FD36F62">
        <w:rPr>
          <w:rFonts w:ascii="Helvetica Neue" w:hAnsi="Helvetica Neue" w:eastAsia="Helvetica Neue" w:cs="Helvetica Neue"/>
          <w:noProof w:val="0"/>
          <w:sz w:val="18"/>
          <w:szCs w:val="18"/>
          <w:lang w:val="en-US"/>
        </w:rPr>
        <w:t>)), n2 = length(</w:t>
      </w:r>
      <w:proofErr w:type="spellStart"/>
      <w:r w:rsidRPr="2FD36F62" w:rsidR="2FD36F62">
        <w:rPr>
          <w:rFonts w:ascii="Helvetica Neue" w:hAnsi="Helvetica Neue" w:eastAsia="Helvetica Neue" w:cs="Helvetica Neue"/>
          <w:noProof w:val="0"/>
          <w:sz w:val="18"/>
          <w:szCs w:val="18"/>
          <w:lang w:val="en-US"/>
        </w:rPr>
        <w:t>na.omit</w:t>
      </w:r>
      <w:proofErr w:type="spellEnd"/>
      <w:r w:rsidRPr="2FD36F62" w:rsidR="2FD36F62">
        <w:rPr>
          <w:rFonts w:ascii="Helvetica Neue" w:hAnsi="Helvetica Neue" w:eastAsia="Helvetica Neue" w:cs="Helvetica Neue"/>
          <w:noProof w:val="0"/>
          <w:sz w:val="18"/>
          <w:szCs w:val="18"/>
          <w:lang w:val="en-US"/>
        </w:rPr>
        <w:t>(</w:t>
      </w:r>
      <w:proofErr w:type="spellStart"/>
      <w:r w:rsidRPr="2FD36F62" w:rsidR="2FD36F62">
        <w:rPr>
          <w:rFonts w:ascii="Helvetica Neue" w:hAnsi="Helvetica Neue" w:eastAsia="Helvetica Neue" w:cs="Helvetica Neue"/>
          <w:noProof w:val="0"/>
          <w:sz w:val="18"/>
          <w:szCs w:val="18"/>
          <w:lang w:val="en-US"/>
        </w:rPr>
        <w:t>finalnotrandom$total</w:t>
      </w:r>
      <w:proofErr w:type="spellEnd"/>
      <w:r w:rsidRPr="2FD36F62" w:rsidR="2FD36F62">
        <w:rPr>
          <w:rFonts w:ascii="Helvetica Neue" w:hAnsi="Helvetica Neue" w:eastAsia="Helvetica Neue" w:cs="Helvetica Neue"/>
          <w:noProof w:val="0"/>
          <w:sz w:val="18"/>
          <w:szCs w:val="18"/>
          <w:lang w:val="en-US"/>
        </w:rPr>
        <w:t>)),</w:t>
      </w:r>
    </w:p>
    <w:p w:rsidR="2FD36F62" w:rsidP="2FD36F62" w:rsidRDefault="2FD36F62" w14:paraId="4944F3E7" w14:textId="60CDD78F">
      <w:pPr>
        <w:jc w:val="left"/>
      </w:pPr>
      <w:r w:rsidRPr="2FD36F62" w:rsidR="2FD36F62">
        <w:rPr>
          <w:rFonts w:ascii="Helvetica Neue" w:hAnsi="Helvetica Neue" w:eastAsia="Helvetica Neue" w:cs="Helvetica Neue"/>
          <w:noProof w:val="0"/>
          <w:sz w:val="18"/>
          <w:szCs w:val="18"/>
          <w:lang w:val="en-US"/>
        </w:rPr>
        <w:t xml:space="preserve">+         </w:t>
      </w:r>
      <w:proofErr w:type="spellStart"/>
      <w:r w:rsidRPr="2FD36F62" w:rsidR="2FD36F62">
        <w:rPr>
          <w:rFonts w:ascii="Helvetica Neue" w:hAnsi="Helvetica Neue" w:eastAsia="Helvetica Neue" w:cs="Helvetica Neue"/>
          <w:noProof w:val="0"/>
          <w:sz w:val="18"/>
          <w:szCs w:val="18"/>
          <w:lang w:val="en-US"/>
        </w:rPr>
        <w:t>low_eqbound_d</w:t>
      </w:r>
      <w:proofErr w:type="spellEnd"/>
      <w:r w:rsidRPr="2FD36F62" w:rsidR="2FD36F62">
        <w:rPr>
          <w:rFonts w:ascii="Helvetica Neue" w:hAnsi="Helvetica Neue" w:eastAsia="Helvetica Neue" w:cs="Helvetica Neue"/>
          <w:noProof w:val="0"/>
          <w:sz w:val="18"/>
          <w:szCs w:val="18"/>
          <w:lang w:val="en-US"/>
        </w:rPr>
        <w:t xml:space="preserve"> = -.3, </w:t>
      </w:r>
      <w:proofErr w:type="spellStart"/>
      <w:r w:rsidRPr="2FD36F62" w:rsidR="2FD36F62">
        <w:rPr>
          <w:rFonts w:ascii="Helvetica Neue" w:hAnsi="Helvetica Neue" w:eastAsia="Helvetica Neue" w:cs="Helvetica Neue"/>
          <w:noProof w:val="0"/>
          <w:sz w:val="18"/>
          <w:szCs w:val="18"/>
          <w:lang w:val="en-US"/>
        </w:rPr>
        <w:t>high_eqbound_d</w:t>
      </w:r>
      <w:proofErr w:type="spellEnd"/>
      <w:r w:rsidRPr="2FD36F62" w:rsidR="2FD36F62">
        <w:rPr>
          <w:rFonts w:ascii="Helvetica Neue" w:hAnsi="Helvetica Neue" w:eastAsia="Helvetica Neue" w:cs="Helvetica Neue"/>
          <w:noProof w:val="0"/>
          <w:sz w:val="18"/>
          <w:szCs w:val="18"/>
          <w:lang w:val="en-US"/>
        </w:rPr>
        <w:t xml:space="preserve"> = .3,</w:t>
      </w:r>
    </w:p>
    <w:p w:rsidR="2FD36F62" w:rsidP="2FD36F62" w:rsidRDefault="2FD36F62" w14:paraId="7892FAF9" w14:textId="0472C0D7">
      <w:pPr>
        <w:jc w:val="left"/>
      </w:pPr>
      <w:r w:rsidRPr="2FD36F62" w:rsidR="2FD36F62">
        <w:rPr>
          <w:rFonts w:ascii="Helvetica Neue" w:hAnsi="Helvetica Neue" w:eastAsia="Helvetica Neue" w:cs="Helvetica Neue"/>
          <w:noProof w:val="0"/>
          <w:sz w:val="18"/>
          <w:szCs w:val="18"/>
          <w:lang w:val="en-US"/>
        </w:rPr>
        <w:t xml:space="preserve">+         </w:t>
      </w:r>
      <w:proofErr w:type="spellStart"/>
      <w:r w:rsidRPr="2FD36F62" w:rsidR="2FD36F62">
        <w:rPr>
          <w:rFonts w:ascii="Helvetica Neue" w:hAnsi="Helvetica Neue" w:eastAsia="Helvetica Neue" w:cs="Helvetica Neue"/>
          <w:noProof w:val="0"/>
          <w:sz w:val="18"/>
          <w:szCs w:val="18"/>
          <w:lang w:val="en-US"/>
        </w:rPr>
        <w:t>var.equal</w:t>
      </w:r>
      <w:proofErr w:type="spellEnd"/>
      <w:r w:rsidRPr="2FD36F62" w:rsidR="2FD36F62">
        <w:rPr>
          <w:rFonts w:ascii="Helvetica Neue" w:hAnsi="Helvetica Neue" w:eastAsia="Helvetica Neue" w:cs="Helvetica Neue"/>
          <w:noProof w:val="0"/>
          <w:sz w:val="18"/>
          <w:szCs w:val="18"/>
          <w:lang w:val="en-US"/>
        </w:rPr>
        <w:t xml:space="preserve"> = T, alpha = .05)</w:t>
      </w:r>
    </w:p>
    <w:p w:rsidR="2FD36F62" w:rsidP="2FD36F62" w:rsidRDefault="2FD36F62" w14:noSpellErr="1" w14:paraId="5AA607BF" w14:textId="0FF3F4F4">
      <w:pPr>
        <w:jc w:val="left"/>
      </w:pPr>
      <w:r w:rsidRPr="2FD36F62" w:rsidR="2FD36F62">
        <w:rPr>
          <w:rFonts w:ascii="Helvetica Neue" w:hAnsi="Helvetica Neue" w:eastAsia="Helvetica Neue" w:cs="Helvetica Neue"/>
          <w:noProof w:val="0"/>
          <w:sz w:val="18"/>
          <w:szCs w:val="18"/>
          <w:lang w:val="en-US"/>
        </w:rPr>
        <w:t>Using alpha = 0.05 Student's t-test was significant, t(2079) = 8.287848, p = 0.0000000000000002041748</w:t>
      </w:r>
    </w:p>
    <w:p w:rsidR="2FD36F62" w:rsidP="2FD36F62" w:rsidRDefault="2FD36F62" w14:paraId="39CC7747" w14:textId="44857C78">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paraId="59EAFFB1" w14:textId="490CA48A">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2CFD333E" w14:textId="5479A3A9">
      <w:pPr>
        <w:jc w:val="left"/>
      </w:pPr>
      <w:r w:rsidRPr="2FD36F62" w:rsidR="2FD36F62">
        <w:rPr>
          <w:rFonts w:ascii="Helvetica Neue" w:hAnsi="Helvetica Neue" w:eastAsia="Helvetica Neue" w:cs="Helvetica Neue"/>
          <w:noProof w:val="0"/>
          <w:sz w:val="18"/>
          <w:szCs w:val="18"/>
          <w:lang w:val="en-US"/>
        </w:rPr>
        <w:t>Using alpha = 0.05 the equivalence test based on Student's t-test was non-significant, t(2079) = 1.590749, p = 0.9440909</w:t>
      </w:r>
    </w:p>
    <w:p w:rsidR="2FD36F62" w:rsidP="2FD36F62" w:rsidRDefault="2FD36F62" w14:paraId="742715F6" w14:textId="4CC2649F">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7BF62C81" w14:textId="44DD4857">
      <w:pPr>
        <w:jc w:val="left"/>
      </w:pPr>
      <w:r w:rsidRPr="2FD36F62" w:rsidR="2FD36F62">
        <w:rPr>
          <w:rFonts w:ascii="Helvetica Neue" w:hAnsi="Helvetica Neue" w:eastAsia="Helvetica Neue" w:cs="Helvetica Neue"/>
          <w:noProof w:val="0"/>
          <w:sz w:val="18"/>
          <w:szCs w:val="18"/>
          <w:lang w:val="en-US"/>
        </w:rPr>
        <w:t>TOST results:</w:t>
      </w:r>
    </w:p>
    <w:p w:rsidR="2FD36F62" w:rsidP="2FD36F62" w:rsidRDefault="2FD36F62" w14:noSpellErr="1" w14:paraId="14CBBB49" w14:textId="73D88DA1">
      <w:pPr>
        <w:jc w:val="left"/>
      </w:pPr>
      <w:r w:rsidRPr="2FD36F62" w:rsidR="2FD36F62">
        <w:rPr>
          <w:rFonts w:ascii="Helvetica Neue" w:hAnsi="Helvetica Neue" w:eastAsia="Helvetica Neue" w:cs="Helvetica Neue"/>
          <w:noProof w:val="0"/>
          <w:sz w:val="18"/>
          <w:szCs w:val="18"/>
          <w:lang w:val="en-US"/>
        </w:rPr>
        <w:t xml:space="preserve">  t-value 1                                                p-value 1 t-value 2</w:t>
      </w:r>
    </w:p>
    <w:p w:rsidR="2FD36F62" w:rsidP="2FD36F62" w:rsidRDefault="2FD36F62" w14:paraId="21CB6131" w14:textId="27FBFF00">
      <w:pPr>
        <w:jc w:val="left"/>
      </w:pPr>
      <w:r w:rsidRPr="2FD36F62" w:rsidR="2FD36F62">
        <w:rPr>
          <w:rFonts w:ascii="Helvetica Neue" w:hAnsi="Helvetica Neue" w:eastAsia="Helvetica Neue" w:cs="Helvetica Neue"/>
          <w:noProof w:val="0"/>
          <w:sz w:val="18"/>
          <w:szCs w:val="18"/>
          <w:lang w:val="en-US"/>
        </w:rPr>
        <w:t>1  14.98495 0.000000000000000000000000000000000000000000000001390655  1.590749</w:t>
      </w:r>
    </w:p>
    <w:p w:rsidR="2FD36F62" w:rsidP="2FD36F62" w:rsidRDefault="2FD36F62" w14:paraId="05CD362F" w14:textId="5AA6B114">
      <w:pPr>
        <w:jc w:val="left"/>
      </w:pPr>
      <w:r w:rsidRPr="2FD36F62" w:rsidR="2FD36F62">
        <w:rPr>
          <w:rFonts w:ascii="Helvetica Neue" w:hAnsi="Helvetica Neue" w:eastAsia="Helvetica Neue" w:cs="Helvetica Neue"/>
          <w:noProof w:val="0"/>
          <w:sz w:val="18"/>
          <w:szCs w:val="18"/>
          <w:lang w:val="en-US"/>
        </w:rPr>
        <w:t xml:space="preserve">  p-value 2   </w:t>
      </w:r>
      <w:proofErr w:type="spellStart"/>
      <w:r w:rsidRPr="2FD36F62" w:rsidR="2FD36F62">
        <w:rPr>
          <w:rFonts w:ascii="Helvetica Neue" w:hAnsi="Helvetica Neue" w:eastAsia="Helvetica Neue" w:cs="Helvetica Neue"/>
          <w:noProof w:val="0"/>
          <w:sz w:val="18"/>
          <w:szCs w:val="18"/>
          <w:lang w:val="en-US"/>
        </w:rPr>
        <w:t>df</w:t>
      </w:r>
      <w:proofErr w:type="spellEnd"/>
    </w:p>
    <w:p w:rsidR="2FD36F62" w:rsidP="2FD36F62" w:rsidRDefault="2FD36F62" w14:paraId="686EA7BA" w14:textId="04E42992">
      <w:pPr>
        <w:jc w:val="left"/>
      </w:pPr>
      <w:r w:rsidRPr="2FD36F62" w:rsidR="2FD36F62">
        <w:rPr>
          <w:rFonts w:ascii="Helvetica Neue" w:hAnsi="Helvetica Neue" w:eastAsia="Helvetica Neue" w:cs="Helvetica Neue"/>
          <w:noProof w:val="0"/>
          <w:sz w:val="18"/>
          <w:szCs w:val="18"/>
          <w:lang w:val="en-US"/>
        </w:rPr>
        <w:t>1 0.9440909 2079</w:t>
      </w:r>
    </w:p>
    <w:p w:rsidR="2FD36F62" w:rsidP="2FD36F62" w:rsidRDefault="2FD36F62" w14:paraId="23345C0B" w14:textId="40BAD99F">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301AB49D" w14:textId="5FDCF027">
      <w:pPr>
        <w:jc w:val="left"/>
      </w:pPr>
      <w:r w:rsidRPr="2FD36F62" w:rsidR="2FD36F62">
        <w:rPr>
          <w:rFonts w:ascii="Helvetica Neue" w:hAnsi="Helvetica Neue" w:eastAsia="Helvetica Neue" w:cs="Helvetica Neue"/>
          <w:noProof w:val="0"/>
          <w:sz w:val="18"/>
          <w:szCs w:val="18"/>
          <w:lang w:val="en-US"/>
        </w:rPr>
        <w:t>Equivalence bounds (Cohen's d):</w:t>
      </w:r>
    </w:p>
    <w:p w:rsidR="2FD36F62" w:rsidP="2FD36F62" w:rsidRDefault="2FD36F62" w14:noSpellErr="1" w14:paraId="2D1E1EA6" w14:textId="00BAA769">
      <w:pPr>
        <w:jc w:val="left"/>
      </w:pPr>
      <w:r w:rsidRPr="2FD36F62" w:rsidR="2FD36F62">
        <w:rPr>
          <w:rFonts w:ascii="Helvetica Neue" w:hAnsi="Helvetica Neue" w:eastAsia="Helvetica Neue" w:cs="Helvetica Neue"/>
          <w:noProof w:val="0"/>
          <w:sz w:val="18"/>
          <w:szCs w:val="18"/>
          <w:lang w:val="en-US"/>
        </w:rPr>
        <w:t xml:space="preserve">  low bound d high bound d</w:t>
      </w:r>
    </w:p>
    <w:p w:rsidR="2FD36F62" w:rsidP="2FD36F62" w:rsidRDefault="2FD36F62" w14:paraId="203A37D1" w14:textId="46701B3D">
      <w:pPr>
        <w:jc w:val="left"/>
      </w:pPr>
      <w:r w:rsidRPr="2FD36F62" w:rsidR="2FD36F62">
        <w:rPr>
          <w:rFonts w:ascii="Helvetica Neue" w:hAnsi="Helvetica Neue" w:eastAsia="Helvetica Neue" w:cs="Helvetica Neue"/>
          <w:noProof w:val="0"/>
          <w:sz w:val="18"/>
          <w:szCs w:val="18"/>
          <w:lang w:val="en-US"/>
        </w:rPr>
        <w:t>1        -0.3          0.3</w:t>
      </w:r>
    </w:p>
    <w:p w:rsidR="2FD36F62" w:rsidP="2FD36F62" w:rsidRDefault="2FD36F62" w14:paraId="03993D23" w14:textId="3EDB3BB6">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03B8A774" w14:textId="0F3A253B">
      <w:pPr>
        <w:jc w:val="left"/>
      </w:pPr>
      <w:r w:rsidRPr="2FD36F62" w:rsidR="2FD36F62">
        <w:rPr>
          <w:rFonts w:ascii="Helvetica Neue" w:hAnsi="Helvetica Neue" w:eastAsia="Helvetica Neue" w:cs="Helvetica Neue"/>
          <w:noProof w:val="0"/>
          <w:sz w:val="18"/>
          <w:szCs w:val="18"/>
          <w:lang w:val="en-US"/>
        </w:rPr>
        <w:t>Equivalence bounds (raw scores):</w:t>
      </w:r>
    </w:p>
    <w:p w:rsidR="2FD36F62" w:rsidP="2FD36F62" w:rsidRDefault="2FD36F62" w14:noSpellErr="1" w14:paraId="7AEF8726" w14:textId="749B1A1B">
      <w:pPr>
        <w:jc w:val="left"/>
      </w:pPr>
      <w:r w:rsidRPr="2FD36F62" w:rsidR="2FD36F62">
        <w:rPr>
          <w:rFonts w:ascii="Helvetica Neue" w:hAnsi="Helvetica Neue" w:eastAsia="Helvetica Neue" w:cs="Helvetica Neue"/>
          <w:noProof w:val="0"/>
          <w:sz w:val="18"/>
          <w:szCs w:val="18"/>
          <w:lang w:val="en-US"/>
        </w:rPr>
        <w:t xml:space="preserve">  low bound raw high bound raw</w:t>
      </w:r>
    </w:p>
    <w:p w:rsidR="2FD36F62" w:rsidP="2FD36F62" w:rsidRDefault="2FD36F62" w14:paraId="0C0CF633" w14:textId="6EBF5F5F">
      <w:pPr>
        <w:jc w:val="left"/>
      </w:pPr>
      <w:r w:rsidRPr="2FD36F62" w:rsidR="2FD36F62">
        <w:rPr>
          <w:rFonts w:ascii="Helvetica Neue" w:hAnsi="Helvetica Neue" w:eastAsia="Helvetica Neue" w:cs="Helvetica Neue"/>
          <w:noProof w:val="0"/>
          <w:sz w:val="18"/>
          <w:szCs w:val="18"/>
          <w:lang w:val="en-US"/>
        </w:rPr>
        <w:t>1     -4.771563       4.771563</w:t>
      </w:r>
    </w:p>
    <w:p w:rsidR="2FD36F62" w:rsidP="2FD36F62" w:rsidRDefault="2FD36F62" w14:paraId="59C856D5" w14:textId="1044FADC">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0A9F40ED" w14:textId="31584F68">
      <w:pPr>
        <w:jc w:val="left"/>
      </w:pPr>
      <w:r w:rsidRPr="2FD36F62" w:rsidR="2FD36F62">
        <w:rPr>
          <w:rFonts w:ascii="Helvetica Neue" w:hAnsi="Helvetica Neue" w:eastAsia="Helvetica Neue" w:cs="Helvetica Neue"/>
          <w:noProof w:val="0"/>
          <w:sz w:val="18"/>
          <w:szCs w:val="18"/>
          <w:lang w:val="en-US"/>
        </w:rPr>
        <w:t>TOST confidence interval:</w:t>
      </w:r>
    </w:p>
    <w:p w:rsidR="2FD36F62" w:rsidP="2FD36F62" w:rsidRDefault="2FD36F62" w14:noSpellErr="1" w14:paraId="3AB62ACA" w14:textId="43F39EDF">
      <w:pPr>
        <w:jc w:val="left"/>
      </w:pPr>
      <w:r w:rsidRPr="2FD36F62" w:rsidR="2FD36F62">
        <w:rPr>
          <w:rFonts w:ascii="Helvetica Neue" w:hAnsi="Helvetica Neue" w:eastAsia="Helvetica Neue" w:cs="Helvetica Neue"/>
          <w:noProof w:val="0"/>
          <w:sz w:val="18"/>
          <w:szCs w:val="18"/>
          <w:lang w:val="en-US"/>
        </w:rPr>
        <w:t xml:space="preserve">  Lower Limit 90% CI raw Upper Limit 90% CI raw</w:t>
      </w:r>
    </w:p>
    <w:p w:rsidR="2FD36F62" w:rsidP="2FD36F62" w:rsidRDefault="2FD36F62" w14:paraId="28C5D827" w14:textId="4621A4A5">
      <w:pPr>
        <w:jc w:val="left"/>
      </w:pPr>
      <w:r w:rsidRPr="2FD36F62" w:rsidR="2FD36F62">
        <w:rPr>
          <w:rFonts w:ascii="Helvetica Neue" w:hAnsi="Helvetica Neue" w:eastAsia="Helvetica Neue" w:cs="Helvetica Neue"/>
          <w:noProof w:val="0"/>
          <w:sz w:val="18"/>
          <w:szCs w:val="18"/>
          <w:lang w:val="en-US"/>
        </w:rPr>
        <w:t>1               4.732492               7.077394</w:t>
      </w:r>
    </w:p>
    <w:p w:rsidR="2FD36F62" w:rsidP="2FD36F62" w:rsidRDefault="2FD36F62" w14:paraId="724539F3" w14:textId="7C52AF0C">
      <w:pPr>
        <w:pStyle w:val="Normal"/>
        <w:jc w:val="left"/>
        <w:rPr>
          <w:rFonts w:ascii="Helvetica Neue" w:hAnsi="Helvetica Neue" w:eastAsia="Helvetica Neue" w:cs="Helvetica Neue"/>
          <w:noProof w:val="0"/>
          <w:sz w:val="18"/>
          <w:szCs w:val="18"/>
          <w:lang w:val="en-US"/>
        </w:rPr>
      </w:pPr>
    </w:p>
    <w:p w:rsidR="2FD36F62" w:rsidP="2FD36F62" w:rsidRDefault="2FD36F62" w14:paraId="78549381" w14:textId="0B673853">
      <w:pPr>
        <w:pStyle w:val="Normal"/>
        <w:jc w:val="left"/>
        <w:rPr>
          <w:rFonts w:ascii="Helvetica Neue" w:hAnsi="Helvetica Neue" w:eastAsia="Helvetica Neue" w:cs="Helvetica Neue"/>
          <w:noProof w:val="0"/>
          <w:sz w:val="18"/>
          <w:szCs w:val="18"/>
          <w:lang w:val="en-US"/>
        </w:rPr>
      </w:pPr>
      <w:proofErr w:type="spellStart"/>
      <w:r w:rsidRPr="2FD36F62" w:rsidR="2FD36F62">
        <w:rPr>
          <w:rFonts w:ascii="Helvetica Neue" w:hAnsi="Helvetica Neue" w:eastAsia="Helvetica Neue" w:cs="Helvetica Neue"/>
          <w:noProof w:val="0"/>
          <w:sz w:val="18"/>
          <w:szCs w:val="18"/>
          <w:lang w:val="en-US"/>
        </w:rPr>
        <w:t>Tost</w:t>
      </w:r>
      <w:proofErr w:type="spellEnd"/>
      <w:r w:rsidRPr="2FD36F62" w:rsidR="2FD36F62">
        <w:rPr>
          <w:rFonts w:ascii="Helvetica Neue" w:hAnsi="Helvetica Neue" w:eastAsia="Helvetica Neue" w:cs="Helvetica Neue"/>
          <w:noProof w:val="0"/>
          <w:sz w:val="18"/>
          <w:szCs w:val="18"/>
          <w:lang w:val="en-US"/>
        </w:rPr>
        <w:t xml:space="preserve"> for </w:t>
      </w:r>
      <w:proofErr w:type="spellStart"/>
      <w:r w:rsidRPr="2FD36F62" w:rsidR="2FD36F62">
        <w:rPr>
          <w:rFonts w:ascii="Helvetica Neue" w:hAnsi="Helvetica Neue" w:eastAsia="Helvetica Neue" w:cs="Helvetica Neue"/>
          <w:noProof w:val="0"/>
          <w:sz w:val="18"/>
          <w:szCs w:val="18"/>
          <w:lang w:val="en-US"/>
        </w:rPr>
        <w:t>rondom</w:t>
      </w:r>
      <w:proofErr w:type="spellEnd"/>
      <w:r w:rsidRPr="2FD36F62" w:rsidR="2FD36F62">
        <w:rPr>
          <w:rFonts w:ascii="Helvetica Neue" w:hAnsi="Helvetica Neue" w:eastAsia="Helvetica Neue" w:cs="Helvetica Neue"/>
          <w:noProof w:val="0"/>
          <w:sz w:val="18"/>
          <w:szCs w:val="18"/>
          <w:lang w:val="en-US"/>
        </w:rPr>
        <w:t xml:space="preserve"> and not random totals</w:t>
      </w:r>
    </w:p>
    <w:p w:rsidR="2FD36F62" w:rsidP="2FD36F62" w:rsidRDefault="2FD36F62" w14:paraId="265A1CE2" w14:textId="77E1313C">
      <w:pPr>
        <w:jc w:val="left"/>
      </w:pPr>
      <w:r w:rsidRPr="2FD36F62" w:rsidR="2FD36F62">
        <w:rPr>
          <w:rFonts w:ascii="Helvetica Neue" w:hAnsi="Helvetica Neue" w:eastAsia="Helvetica Neue" w:cs="Helvetica Neue"/>
          <w:noProof w:val="0"/>
          <w:sz w:val="18"/>
          <w:szCs w:val="18"/>
          <w:lang w:val="en-US"/>
        </w:rPr>
        <w:t xml:space="preserve">&gt; </w:t>
      </w:r>
      <w:proofErr w:type="spellStart"/>
      <w:r w:rsidRPr="2FD36F62" w:rsidR="2FD36F62">
        <w:rPr>
          <w:rFonts w:ascii="Helvetica Neue" w:hAnsi="Helvetica Neue" w:eastAsia="Helvetica Neue" w:cs="Helvetica Neue"/>
          <w:noProof w:val="0"/>
          <w:sz w:val="18"/>
          <w:szCs w:val="18"/>
          <w:lang w:val="en-US"/>
        </w:rPr>
        <w:t>TOSTtwo</w:t>
      </w:r>
      <w:proofErr w:type="spellEnd"/>
      <w:r w:rsidRPr="2FD36F62" w:rsidR="2FD36F62">
        <w:rPr>
          <w:rFonts w:ascii="Helvetica Neue" w:hAnsi="Helvetica Neue" w:eastAsia="Helvetica Neue" w:cs="Helvetica Neue"/>
          <w:noProof w:val="0"/>
          <w:sz w:val="18"/>
          <w:szCs w:val="18"/>
          <w:lang w:val="en-US"/>
        </w:rPr>
        <w:t>(m1 = mean(</w:t>
      </w:r>
      <w:proofErr w:type="spellStart"/>
      <w:r w:rsidRPr="2FD36F62" w:rsidR="2FD36F62">
        <w:rPr>
          <w:rFonts w:ascii="Helvetica Neue" w:hAnsi="Helvetica Neue" w:eastAsia="Helvetica Neue" w:cs="Helvetica Neue"/>
          <w:noProof w:val="0"/>
          <w:sz w:val="18"/>
          <w:szCs w:val="18"/>
          <w:lang w:val="en-US"/>
        </w:rPr>
        <w:t>finalrandom$total</w:t>
      </w:r>
      <w:proofErr w:type="spellEnd"/>
      <w:r w:rsidRPr="2FD36F62" w:rsidR="2FD36F62">
        <w:rPr>
          <w:rFonts w:ascii="Helvetica Neue" w:hAnsi="Helvetica Neue" w:eastAsia="Helvetica Neue" w:cs="Helvetica Neue"/>
          <w:noProof w:val="0"/>
          <w:sz w:val="18"/>
          <w:szCs w:val="18"/>
          <w:lang w:val="en-US"/>
        </w:rPr>
        <w:t>), m2 = mean(</w:t>
      </w:r>
      <w:proofErr w:type="spellStart"/>
      <w:r w:rsidRPr="2FD36F62" w:rsidR="2FD36F62">
        <w:rPr>
          <w:rFonts w:ascii="Helvetica Neue" w:hAnsi="Helvetica Neue" w:eastAsia="Helvetica Neue" w:cs="Helvetica Neue"/>
          <w:noProof w:val="0"/>
          <w:sz w:val="18"/>
          <w:szCs w:val="18"/>
          <w:lang w:val="en-US"/>
        </w:rPr>
        <w:t>finalnotrandom$total</w:t>
      </w:r>
      <w:proofErr w:type="spellEnd"/>
      <w:r w:rsidRPr="2FD36F62" w:rsidR="2FD36F62">
        <w:rPr>
          <w:rFonts w:ascii="Helvetica Neue" w:hAnsi="Helvetica Neue" w:eastAsia="Helvetica Neue" w:cs="Helvetica Neue"/>
          <w:noProof w:val="0"/>
          <w:sz w:val="18"/>
          <w:szCs w:val="18"/>
          <w:lang w:val="en-US"/>
        </w:rPr>
        <w:t>),</w:t>
      </w:r>
    </w:p>
    <w:p w:rsidR="2FD36F62" w:rsidP="2FD36F62" w:rsidRDefault="2FD36F62" w14:paraId="54EA49BA" w14:textId="694D0A2D">
      <w:pPr>
        <w:jc w:val="left"/>
      </w:pPr>
      <w:r w:rsidRPr="2FD36F62" w:rsidR="2FD36F62">
        <w:rPr>
          <w:rFonts w:ascii="Helvetica Neue" w:hAnsi="Helvetica Neue" w:eastAsia="Helvetica Neue" w:cs="Helvetica Neue"/>
          <w:noProof w:val="0"/>
          <w:sz w:val="18"/>
          <w:szCs w:val="18"/>
          <w:lang w:val="en-US"/>
        </w:rPr>
        <w:t xml:space="preserve">+         sd1 = </w:t>
      </w:r>
      <w:proofErr w:type="spellStart"/>
      <w:r w:rsidRPr="2FD36F62" w:rsidR="2FD36F62">
        <w:rPr>
          <w:rFonts w:ascii="Helvetica Neue" w:hAnsi="Helvetica Neue" w:eastAsia="Helvetica Neue" w:cs="Helvetica Neue"/>
          <w:noProof w:val="0"/>
          <w:sz w:val="18"/>
          <w:szCs w:val="18"/>
          <w:lang w:val="en-US"/>
        </w:rPr>
        <w:t>sd</w:t>
      </w:r>
      <w:proofErr w:type="spellEnd"/>
      <w:r w:rsidRPr="2FD36F62" w:rsidR="2FD36F62">
        <w:rPr>
          <w:rFonts w:ascii="Helvetica Neue" w:hAnsi="Helvetica Neue" w:eastAsia="Helvetica Neue" w:cs="Helvetica Neue"/>
          <w:noProof w:val="0"/>
          <w:sz w:val="18"/>
          <w:szCs w:val="18"/>
          <w:lang w:val="en-US"/>
        </w:rPr>
        <w:t>(</w:t>
      </w:r>
      <w:proofErr w:type="spellStart"/>
      <w:r w:rsidRPr="2FD36F62" w:rsidR="2FD36F62">
        <w:rPr>
          <w:rFonts w:ascii="Helvetica Neue" w:hAnsi="Helvetica Neue" w:eastAsia="Helvetica Neue" w:cs="Helvetica Neue"/>
          <w:noProof w:val="0"/>
          <w:sz w:val="18"/>
          <w:szCs w:val="18"/>
          <w:lang w:val="en-US"/>
        </w:rPr>
        <w:t>finalrandom$total</w:t>
      </w:r>
      <w:proofErr w:type="spellEnd"/>
      <w:r w:rsidRPr="2FD36F62" w:rsidR="2FD36F62">
        <w:rPr>
          <w:rFonts w:ascii="Helvetica Neue" w:hAnsi="Helvetica Neue" w:eastAsia="Helvetica Neue" w:cs="Helvetica Neue"/>
          <w:noProof w:val="0"/>
          <w:sz w:val="18"/>
          <w:szCs w:val="18"/>
          <w:lang w:val="en-US"/>
        </w:rPr>
        <w:t xml:space="preserve">), sd2 = </w:t>
      </w:r>
      <w:proofErr w:type="spellStart"/>
      <w:r w:rsidRPr="2FD36F62" w:rsidR="2FD36F62">
        <w:rPr>
          <w:rFonts w:ascii="Helvetica Neue" w:hAnsi="Helvetica Neue" w:eastAsia="Helvetica Neue" w:cs="Helvetica Neue"/>
          <w:noProof w:val="0"/>
          <w:sz w:val="18"/>
          <w:szCs w:val="18"/>
          <w:lang w:val="en-US"/>
        </w:rPr>
        <w:t>sd</w:t>
      </w:r>
      <w:proofErr w:type="spellEnd"/>
      <w:r w:rsidRPr="2FD36F62" w:rsidR="2FD36F62">
        <w:rPr>
          <w:rFonts w:ascii="Helvetica Neue" w:hAnsi="Helvetica Neue" w:eastAsia="Helvetica Neue" w:cs="Helvetica Neue"/>
          <w:noProof w:val="0"/>
          <w:sz w:val="18"/>
          <w:szCs w:val="18"/>
          <w:lang w:val="en-US"/>
        </w:rPr>
        <w:t>(</w:t>
      </w:r>
      <w:proofErr w:type="spellStart"/>
      <w:r w:rsidRPr="2FD36F62" w:rsidR="2FD36F62">
        <w:rPr>
          <w:rFonts w:ascii="Helvetica Neue" w:hAnsi="Helvetica Neue" w:eastAsia="Helvetica Neue" w:cs="Helvetica Neue"/>
          <w:noProof w:val="0"/>
          <w:sz w:val="18"/>
          <w:szCs w:val="18"/>
          <w:lang w:val="en-US"/>
        </w:rPr>
        <w:t>finalnotrandom$total</w:t>
      </w:r>
      <w:proofErr w:type="spellEnd"/>
      <w:r w:rsidRPr="2FD36F62" w:rsidR="2FD36F62">
        <w:rPr>
          <w:rFonts w:ascii="Helvetica Neue" w:hAnsi="Helvetica Neue" w:eastAsia="Helvetica Neue" w:cs="Helvetica Neue"/>
          <w:noProof w:val="0"/>
          <w:sz w:val="18"/>
          <w:szCs w:val="18"/>
          <w:lang w:val="en-US"/>
        </w:rPr>
        <w:t>),</w:t>
      </w:r>
    </w:p>
    <w:p w:rsidR="2FD36F62" w:rsidP="2FD36F62" w:rsidRDefault="2FD36F62" w14:paraId="03767ECD" w14:textId="0F09B9EA">
      <w:pPr>
        <w:jc w:val="left"/>
      </w:pPr>
      <w:r w:rsidRPr="2FD36F62" w:rsidR="2FD36F62">
        <w:rPr>
          <w:rFonts w:ascii="Helvetica Neue" w:hAnsi="Helvetica Neue" w:eastAsia="Helvetica Neue" w:cs="Helvetica Neue"/>
          <w:noProof w:val="0"/>
          <w:sz w:val="18"/>
          <w:szCs w:val="18"/>
          <w:lang w:val="en-US"/>
        </w:rPr>
        <w:t>+         n1 = length(</w:t>
      </w:r>
      <w:proofErr w:type="spellStart"/>
      <w:r w:rsidRPr="2FD36F62" w:rsidR="2FD36F62">
        <w:rPr>
          <w:rFonts w:ascii="Helvetica Neue" w:hAnsi="Helvetica Neue" w:eastAsia="Helvetica Neue" w:cs="Helvetica Neue"/>
          <w:noProof w:val="0"/>
          <w:sz w:val="18"/>
          <w:szCs w:val="18"/>
          <w:lang w:val="en-US"/>
        </w:rPr>
        <w:t>na.omit</w:t>
      </w:r>
      <w:proofErr w:type="spellEnd"/>
      <w:r w:rsidRPr="2FD36F62" w:rsidR="2FD36F62">
        <w:rPr>
          <w:rFonts w:ascii="Helvetica Neue" w:hAnsi="Helvetica Neue" w:eastAsia="Helvetica Neue" w:cs="Helvetica Neue"/>
          <w:noProof w:val="0"/>
          <w:sz w:val="18"/>
          <w:szCs w:val="18"/>
          <w:lang w:val="en-US"/>
        </w:rPr>
        <w:t>(</w:t>
      </w:r>
      <w:proofErr w:type="spellStart"/>
      <w:r w:rsidRPr="2FD36F62" w:rsidR="2FD36F62">
        <w:rPr>
          <w:rFonts w:ascii="Helvetica Neue" w:hAnsi="Helvetica Neue" w:eastAsia="Helvetica Neue" w:cs="Helvetica Neue"/>
          <w:noProof w:val="0"/>
          <w:sz w:val="18"/>
          <w:szCs w:val="18"/>
          <w:lang w:val="en-US"/>
        </w:rPr>
        <w:t>finalrandom$total</w:t>
      </w:r>
      <w:proofErr w:type="spellEnd"/>
      <w:r w:rsidRPr="2FD36F62" w:rsidR="2FD36F62">
        <w:rPr>
          <w:rFonts w:ascii="Helvetica Neue" w:hAnsi="Helvetica Neue" w:eastAsia="Helvetica Neue" w:cs="Helvetica Neue"/>
          <w:noProof w:val="0"/>
          <w:sz w:val="18"/>
          <w:szCs w:val="18"/>
          <w:lang w:val="en-US"/>
        </w:rPr>
        <w:t>)), n2 = length(</w:t>
      </w:r>
      <w:proofErr w:type="spellStart"/>
      <w:r w:rsidRPr="2FD36F62" w:rsidR="2FD36F62">
        <w:rPr>
          <w:rFonts w:ascii="Helvetica Neue" w:hAnsi="Helvetica Neue" w:eastAsia="Helvetica Neue" w:cs="Helvetica Neue"/>
          <w:noProof w:val="0"/>
          <w:sz w:val="18"/>
          <w:szCs w:val="18"/>
          <w:lang w:val="en-US"/>
        </w:rPr>
        <w:t>na.omit</w:t>
      </w:r>
      <w:proofErr w:type="spellEnd"/>
      <w:r w:rsidRPr="2FD36F62" w:rsidR="2FD36F62">
        <w:rPr>
          <w:rFonts w:ascii="Helvetica Neue" w:hAnsi="Helvetica Neue" w:eastAsia="Helvetica Neue" w:cs="Helvetica Neue"/>
          <w:noProof w:val="0"/>
          <w:sz w:val="18"/>
          <w:szCs w:val="18"/>
          <w:lang w:val="en-US"/>
        </w:rPr>
        <w:t>(</w:t>
      </w:r>
      <w:proofErr w:type="spellStart"/>
      <w:r w:rsidRPr="2FD36F62" w:rsidR="2FD36F62">
        <w:rPr>
          <w:rFonts w:ascii="Helvetica Neue" w:hAnsi="Helvetica Neue" w:eastAsia="Helvetica Neue" w:cs="Helvetica Neue"/>
          <w:noProof w:val="0"/>
          <w:sz w:val="18"/>
          <w:szCs w:val="18"/>
          <w:lang w:val="en-US"/>
        </w:rPr>
        <w:t>finalnotrandom$total</w:t>
      </w:r>
      <w:proofErr w:type="spellEnd"/>
      <w:r w:rsidRPr="2FD36F62" w:rsidR="2FD36F62">
        <w:rPr>
          <w:rFonts w:ascii="Helvetica Neue" w:hAnsi="Helvetica Neue" w:eastAsia="Helvetica Neue" w:cs="Helvetica Neue"/>
          <w:noProof w:val="0"/>
          <w:sz w:val="18"/>
          <w:szCs w:val="18"/>
          <w:lang w:val="en-US"/>
        </w:rPr>
        <w:t>)),</w:t>
      </w:r>
    </w:p>
    <w:p w:rsidR="2FD36F62" w:rsidP="2FD36F62" w:rsidRDefault="2FD36F62" w14:paraId="20C6B6E4" w14:textId="60A94A48">
      <w:pPr>
        <w:jc w:val="left"/>
      </w:pPr>
      <w:r w:rsidRPr="2FD36F62" w:rsidR="2FD36F62">
        <w:rPr>
          <w:rFonts w:ascii="Helvetica Neue" w:hAnsi="Helvetica Neue" w:eastAsia="Helvetica Neue" w:cs="Helvetica Neue"/>
          <w:noProof w:val="0"/>
          <w:sz w:val="18"/>
          <w:szCs w:val="18"/>
          <w:lang w:val="en-US"/>
        </w:rPr>
        <w:t xml:space="preserve">+         </w:t>
      </w:r>
      <w:proofErr w:type="spellStart"/>
      <w:r w:rsidRPr="2FD36F62" w:rsidR="2FD36F62">
        <w:rPr>
          <w:rFonts w:ascii="Helvetica Neue" w:hAnsi="Helvetica Neue" w:eastAsia="Helvetica Neue" w:cs="Helvetica Neue"/>
          <w:noProof w:val="0"/>
          <w:sz w:val="18"/>
          <w:szCs w:val="18"/>
          <w:lang w:val="en-US"/>
        </w:rPr>
        <w:t>low_eqbound_d</w:t>
      </w:r>
      <w:proofErr w:type="spellEnd"/>
      <w:r w:rsidRPr="2FD36F62" w:rsidR="2FD36F62">
        <w:rPr>
          <w:rFonts w:ascii="Helvetica Neue" w:hAnsi="Helvetica Neue" w:eastAsia="Helvetica Neue" w:cs="Helvetica Neue"/>
          <w:noProof w:val="0"/>
          <w:sz w:val="18"/>
          <w:szCs w:val="18"/>
          <w:lang w:val="en-US"/>
        </w:rPr>
        <w:t xml:space="preserve"> = -.3, </w:t>
      </w:r>
      <w:proofErr w:type="spellStart"/>
      <w:r w:rsidRPr="2FD36F62" w:rsidR="2FD36F62">
        <w:rPr>
          <w:rFonts w:ascii="Helvetica Neue" w:hAnsi="Helvetica Neue" w:eastAsia="Helvetica Neue" w:cs="Helvetica Neue"/>
          <w:noProof w:val="0"/>
          <w:sz w:val="18"/>
          <w:szCs w:val="18"/>
          <w:lang w:val="en-US"/>
        </w:rPr>
        <w:t>high_eqbound_d</w:t>
      </w:r>
      <w:proofErr w:type="spellEnd"/>
      <w:r w:rsidRPr="2FD36F62" w:rsidR="2FD36F62">
        <w:rPr>
          <w:rFonts w:ascii="Helvetica Neue" w:hAnsi="Helvetica Neue" w:eastAsia="Helvetica Neue" w:cs="Helvetica Neue"/>
          <w:noProof w:val="0"/>
          <w:sz w:val="18"/>
          <w:szCs w:val="18"/>
          <w:lang w:val="en-US"/>
        </w:rPr>
        <w:t xml:space="preserve"> = .3,</w:t>
      </w:r>
    </w:p>
    <w:p w:rsidR="2FD36F62" w:rsidP="2FD36F62" w:rsidRDefault="2FD36F62" w14:paraId="76AD7BCB" w14:textId="23D72627">
      <w:pPr>
        <w:jc w:val="left"/>
      </w:pPr>
      <w:r w:rsidRPr="2FD36F62" w:rsidR="2FD36F62">
        <w:rPr>
          <w:rFonts w:ascii="Helvetica Neue" w:hAnsi="Helvetica Neue" w:eastAsia="Helvetica Neue" w:cs="Helvetica Neue"/>
          <w:noProof w:val="0"/>
          <w:sz w:val="18"/>
          <w:szCs w:val="18"/>
          <w:lang w:val="en-US"/>
        </w:rPr>
        <w:t xml:space="preserve">+         </w:t>
      </w:r>
      <w:proofErr w:type="spellStart"/>
      <w:r w:rsidRPr="2FD36F62" w:rsidR="2FD36F62">
        <w:rPr>
          <w:rFonts w:ascii="Helvetica Neue" w:hAnsi="Helvetica Neue" w:eastAsia="Helvetica Neue" w:cs="Helvetica Neue"/>
          <w:noProof w:val="0"/>
          <w:sz w:val="18"/>
          <w:szCs w:val="18"/>
          <w:lang w:val="en-US"/>
        </w:rPr>
        <w:t>var.equal</w:t>
      </w:r>
      <w:proofErr w:type="spellEnd"/>
      <w:r w:rsidRPr="2FD36F62" w:rsidR="2FD36F62">
        <w:rPr>
          <w:rFonts w:ascii="Helvetica Neue" w:hAnsi="Helvetica Neue" w:eastAsia="Helvetica Neue" w:cs="Helvetica Neue"/>
          <w:noProof w:val="0"/>
          <w:sz w:val="18"/>
          <w:szCs w:val="18"/>
          <w:lang w:val="en-US"/>
        </w:rPr>
        <w:t xml:space="preserve"> = T, alpha = .05)</w:t>
      </w:r>
    </w:p>
    <w:p w:rsidR="2FD36F62" w:rsidP="2FD36F62" w:rsidRDefault="2FD36F62" w14:noSpellErr="1" w14:paraId="17AC02DC" w14:textId="7E6B8D53">
      <w:pPr>
        <w:jc w:val="left"/>
      </w:pPr>
      <w:r w:rsidRPr="2FD36F62" w:rsidR="2FD36F62">
        <w:rPr>
          <w:rFonts w:ascii="Helvetica Neue" w:hAnsi="Helvetica Neue" w:eastAsia="Helvetica Neue" w:cs="Helvetica Neue"/>
          <w:noProof w:val="0"/>
          <w:sz w:val="18"/>
          <w:szCs w:val="18"/>
          <w:lang w:val="en-US"/>
        </w:rPr>
        <w:t>Using alpha = 0.05 Student's t-test was significant, t(1748) = -3.702516, p = 0.0002200948</w:t>
      </w:r>
    </w:p>
    <w:p w:rsidR="2FD36F62" w:rsidP="2FD36F62" w:rsidRDefault="2FD36F62" w14:paraId="6B67AF91" w14:textId="7E16340E">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paraId="01C72641" w14:textId="003BF4EA">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4A297F8F" w14:textId="335CA6DC">
      <w:pPr>
        <w:jc w:val="left"/>
      </w:pPr>
      <w:r w:rsidRPr="2FD36F62" w:rsidR="2FD36F62">
        <w:rPr>
          <w:rFonts w:ascii="Helvetica Neue" w:hAnsi="Helvetica Neue" w:eastAsia="Helvetica Neue" w:cs="Helvetica Neue"/>
          <w:noProof w:val="0"/>
          <w:sz w:val="18"/>
          <w:szCs w:val="18"/>
          <w:lang w:val="en-US"/>
        </w:rPr>
        <w:t>Using alpha = 0.05 the equivalence test based on Student's t-test was significant, t(1748) = 2.562985, p = 0.005230357</w:t>
      </w:r>
    </w:p>
    <w:p w:rsidR="2FD36F62" w:rsidP="2FD36F62" w:rsidRDefault="2FD36F62" w14:paraId="094700F3" w14:textId="250C0E87">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2B135B39" w14:textId="3461016B">
      <w:pPr>
        <w:jc w:val="left"/>
      </w:pPr>
      <w:r w:rsidRPr="2FD36F62" w:rsidR="2FD36F62">
        <w:rPr>
          <w:rFonts w:ascii="Helvetica Neue" w:hAnsi="Helvetica Neue" w:eastAsia="Helvetica Neue" w:cs="Helvetica Neue"/>
          <w:noProof w:val="0"/>
          <w:sz w:val="18"/>
          <w:szCs w:val="18"/>
          <w:lang w:val="en-US"/>
        </w:rPr>
        <w:t>TOST results:</w:t>
      </w:r>
    </w:p>
    <w:p w:rsidR="2FD36F62" w:rsidP="2FD36F62" w:rsidRDefault="2FD36F62" w14:paraId="5E291CE4" w14:textId="11970F90">
      <w:pPr>
        <w:jc w:val="left"/>
      </w:pPr>
      <w:r w:rsidRPr="2FD36F62" w:rsidR="2FD36F62">
        <w:rPr>
          <w:rFonts w:ascii="Helvetica Neue" w:hAnsi="Helvetica Neue" w:eastAsia="Helvetica Neue" w:cs="Helvetica Neue"/>
          <w:noProof w:val="0"/>
          <w:sz w:val="18"/>
          <w:szCs w:val="18"/>
          <w:lang w:val="en-US"/>
        </w:rPr>
        <w:t xml:space="preserve">  t-value 1   p-value 1 t-value 2                       p-value 2   </w:t>
      </w:r>
      <w:proofErr w:type="spellStart"/>
      <w:r w:rsidRPr="2FD36F62" w:rsidR="2FD36F62">
        <w:rPr>
          <w:rFonts w:ascii="Helvetica Neue" w:hAnsi="Helvetica Neue" w:eastAsia="Helvetica Neue" w:cs="Helvetica Neue"/>
          <w:noProof w:val="0"/>
          <w:sz w:val="18"/>
          <w:szCs w:val="18"/>
          <w:lang w:val="en-US"/>
        </w:rPr>
        <w:t>df</w:t>
      </w:r>
      <w:proofErr w:type="spellEnd"/>
    </w:p>
    <w:p w:rsidR="2FD36F62" w:rsidP="2FD36F62" w:rsidRDefault="2FD36F62" w14:paraId="540CBFF9" w14:textId="68111F30">
      <w:pPr>
        <w:jc w:val="left"/>
      </w:pPr>
      <w:r w:rsidRPr="2FD36F62" w:rsidR="2FD36F62">
        <w:rPr>
          <w:rFonts w:ascii="Helvetica Neue" w:hAnsi="Helvetica Neue" w:eastAsia="Helvetica Neue" w:cs="Helvetica Neue"/>
          <w:noProof w:val="0"/>
          <w:sz w:val="18"/>
          <w:szCs w:val="18"/>
          <w:lang w:val="en-US"/>
        </w:rPr>
        <w:t>1  2.562985 0.005230357 -9.968018 0.00000000000000000000004215658 1748</w:t>
      </w:r>
    </w:p>
    <w:p w:rsidR="2FD36F62" w:rsidP="2FD36F62" w:rsidRDefault="2FD36F62" w14:paraId="230D33CA" w14:textId="0E3D6892">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7F39DDF5" w14:textId="2937BC6D">
      <w:pPr>
        <w:jc w:val="left"/>
      </w:pPr>
      <w:r w:rsidRPr="2FD36F62" w:rsidR="2FD36F62">
        <w:rPr>
          <w:rFonts w:ascii="Helvetica Neue" w:hAnsi="Helvetica Neue" w:eastAsia="Helvetica Neue" w:cs="Helvetica Neue"/>
          <w:noProof w:val="0"/>
          <w:sz w:val="18"/>
          <w:szCs w:val="18"/>
          <w:lang w:val="en-US"/>
        </w:rPr>
        <w:t>Equivalence bounds (Cohen's d):</w:t>
      </w:r>
    </w:p>
    <w:p w:rsidR="2FD36F62" w:rsidP="2FD36F62" w:rsidRDefault="2FD36F62" w14:noSpellErr="1" w14:paraId="705F9688" w14:textId="0D13817F">
      <w:pPr>
        <w:jc w:val="left"/>
      </w:pPr>
      <w:r w:rsidRPr="2FD36F62" w:rsidR="2FD36F62">
        <w:rPr>
          <w:rFonts w:ascii="Helvetica Neue" w:hAnsi="Helvetica Neue" w:eastAsia="Helvetica Neue" w:cs="Helvetica Neue"/>
          <w:noProof w:val="0"/>
          <w:sz w:val="18"/>
          <w:szCs w:val="18"/>
          <w:lang w:val="en-US"/>
        </w:rPr>
        <w:t xml:space="preserve">  low bound d high bound d</w:t>
      </w:r>
    </w:p>
    <w:p w:rsidR="2FD36F62" w:rsidP="2FD36F62" w:rsidRDefault="2FD36F62" w14:paraId="17E906D5" w14:textId="624D675D">
      <w:pPr>
        <w:jc w:val="left"/>
      </w:pPr>
      <w:r w:rsidRPr="2FD36F62" w:rsidR="2FD36F62">
        <w:rPr>
          <w:rFonts w:ascii="Helvetica Neue" w:hAnsi="Helvetica Neue" w:eastAsia="Helvetica Neue" w:cs="Helvetica Neue"/>
          <w:noProof w:val="0"/>
          <w:sz w:val="18"/>
          <w:szCs w:val="18"/>
          <w:lang w:val="en-US"/>
        </w:rPr>
        <w:t>1        -0.3          0.3</w:t>
      </w:r>
    </w:p>
    <w:p w:rsidR="2FD36F62" w:rsidP="2FD36F62" w:rsidRDefault="2FD36F62" w14:paraId="392E9685" w14:textId="75D863E0">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0D988AD4" w14:textId="2F009C59">
      <w:pPr>
        <w:jc w:val="left"/>
      </w:pPr>
      <w:r w:rsidRPr="2FD36F62" w:rsidR="2FD36F62">
        <w:rPr>
          <w:rFonts w:ascii="Helvetica Neue" w:hAnsi="Helvetica Neue" w:eastAsia="Helvetica Neue" w:cs="Helvetica Neue"/>
          <w:noProof w:val="0"/>
          <w:sz w:val="18"/>
          <w:szCs w:val="18"/>
          <w:lang w:val="en-US"/>
        </w:rPr>
        <w:t>Equivalence bounds (raw scores):</w:t>
      </w:r>
    </w:p>
    <w:p w:rsidR="2FD36F62" w:rsidP="2FD36F62" w:rsidRDefault="2FD36F62" w14:noSpellErr="1" w14:paraId="6097C75C" w14:textId="2DC2A35B">
      <w:pPr>
        <w:jc w:val="left"/>
      </w:pPr>
      <w:r w:rsidRPr="2FD36F62" w:rsidR="2FD36F62">
        <w:rPr>
          <w:rFonts w:ascii="Helvetica Neue" w:hAnsi="Helvetica Neue" w:eastAsia="Helvetica Neue" w:cs="Helvetica Neue"/>
          <w:noProof w:val="0"/>
          <w:sz w:val="18"/>
          <w:szCs w:val="18"/>
          <w:lang w:val="en-US"/>
        </w:rPr>
        <w:t xml:space="preserve">  low bound raw high bound raw</w:t>
      </w:r>
    </w:p>
    <w:p w:rsidR="2FD36F62" w:rsidP="2FD36F62" w:rsidRDefault="2FD36F62" w14:paraId="3055FF99" w14:textId="1A963139">
      <w:pPr>
        <w:jc w:val="left"/>
      </w:pPr>
      <w:r w:rsidRPr="2FD36F62" w:rsidR="2FD36F62">
        <w:rPr>
          <w:rFonts w:ascii="Helvetica Neue" w:hAnsi="Helvetica Neue" w:eastAsia="Helvetica Neue" w:cs="Helvetica Neue"/>
          <w:noProof w:val="0"/>
          <w:sz w:val="18"/>
          <w:szCs w:val="18"/>
          <w:lang w:val="en-US"/>
        </w:rPr>
        <w:t>1     -5.047334       5.047334</w:t>
      </w:r>
    </w:p>
    <w:p w:rsidR="2FD36F62" w:rsidP="2FD36F62" w:rsidRDefault="2FD36F62" w14:paraId="1CA1C5E4" w14:textId="6D32FCAA">
      <w:pPr>
        <w:jc w:val="left"/>
      </w:pPr>
      <w:r w:rsidRPr="2FD36F62" w:rsidR="2FD36F62">
        <w:rPr>
          <w:rFonts w:ascii="Helvetica Neue" w:hAnsi="Helvetica Neue" w:eastAsia="Helvetica Neue" w:cs="Helvetica Neue"/>
          <w:noProof w:val="0"/>
          <w:sz w:val="18"/>
          <w:szCs w:val="18"/>
          <w:lang w:val="en-US"/>
        </w:rPr>
        <w:t xml:space="preserve"> </w:t>
      </w:r>
    </w:p>
    <w:p w:rsidR="2FD36F62" w:rsidP="2FD36F62" w:rsidRDefault="2FD36F62" w14:noSpellErr="1" w14:paraId="50CC69EE" w14:textId="306532F4">
      <w:pPr>
        <w:jc w:val="left"/>
      </w:pPr>
      <w:r w:rsidRPr="2FD36F62" w:rsidR="2FD36F62">
        <w:rPr>
          <w:rFonts w:ascii="Helvetica Neue" w:hAnsi="Helvetica Neue" w:eastAsia="Helvetica Neue" w:cs="Helvetica Neue"/>
          <w:noProof w:val="0"/>
          <w:sz w:val="18"/>
          <w:szCs w:val="18"/>
          <w:lang w:val="en-US"/>
        </w:rPr>
        <w:t>TOST confidence interval:</w:t>
      </w:r>
    </w:p>
    <w:p w:rsidR="2FD36F62" w:rsidP="2FD36F62" w:rsidRDefault="2FD36F62" w14:noSpellErr="1" w14:paraId="72BA257A" w14:textId="20ABB80E">
      <w:pPr>
        <w:jc w:val="left"/>
      </w:pPr>
      <w:r w:rsidRPr="2FD36F62" w:rsidR="2FD36F62">
        <w:rPr>
          <w:rFonts w:ascii="Helvetica Neue" w:hAnsi="Helvetica Neue" w:eastAsia="Helvetica Neue" w:cs="Helvetica Neue"/>
          <w:noProof w:val="0"/>
          <w:sz w:val="18"/>
          <w:szCs w:val="18"/>
          <w:lang w:val="en-US"/>
        </w:rPr>
        <w:t xml:space="preserve">  Lower Limit 90% CI raw Upper Limit 90% CI raw</w:t>
      </w:r>
    </w:p>
    <w:p w:rsidR="2FD36F62" w:rsidP="2FD36F62" w:rsidRDefault="2FD36F62" w14:paraId="463EA2F1" w14:textId="511A013C">
      <w:pPr>
        <w:jc w:val="left"/>
      </w:pPr>
      <w:r w:rsidRPr="2FD36F62" w:rsidR="2FD36F62">
        <w:rPr>
          <w:rFonts w:ascii="Helvetica Neue" w:hAnsi="Helvetica Neue" w:eastAsia="Helvetica Neue" w:cs="Helvetica Neue"/>
          <w:noProof w:val="0"/>
          <w:sz w:val="18"/>
          <w:szCs w:val="18"/>
          <w:lang w:val="en-US"/>
        </w:rPr>
        <w:t>1              -4.308412                -1.6569</w:t>
      </w:r>
    </w:p>
    <w:p w:rsidR="008F5EA8" w:rsidP="00D54325" w:rsidRDefault="00D54325" w14:paraId="2A66388E" w14:textId="12C1270F">
      <w:pPr>
        <w:tabs>
          <w:tab w:val="right" w:pos="12960"/>
        </w:tabs>
        <w:jc w:val="left"/>
        <w:rPr>
          <w:rFonts w:ascii="Times New Roman" w:hAnsi="Times New Roman" w:cs="Times New Roman"/>
          <w:sz w:val="24"/>
          <w:szCs w:val="24"/>
        </w:rPr>
      </w:pPr>
      <w:r>
        <w:rPr>
          <w:rFonts w:ascii="Times New Roman" w:hAnsi="Times New Roman" w:cs="Times New Roman"/>
          <w:sz w:val="24"/>
          <w:szCs w:val="24"/>
        </w:rPr>
        <w:tab/>
      </w:r>
      <w:r w:rsidR="008F5EA8">
        <w:rPr>
          <w:rFonts w:ascii="Times New Roman" w:hAnsi="Times New Roman" w:cs="Times New Roman"/>
          <w:sz w:val="24"/>
          <w:szCs w:val="24"/>
        </w:rPr>
        <w:br w:type="page"/>
      </w:r>
    </w:p>
    <w:p w:rsidR="008F5EA8" w:rsidP="625B5181" w:rsidRDefault="008F5EA8" w14:paraId="796CE30F" w14:textId="77777777">
      <w:pPr>
        <w:jc w:val="both"/>
        <w:outlineLvl w:val="0"/>
        <w:rPr>
          <w:rFonts w:ascii="Times New Roman" w:hAnsi="Times New Roman" w:eastAsia="Times New Roman" w:cs="Times New Roman"/>
          <w:sz w:val="24"/>
          <w:szCs w:val="24"/>
        </w:rPr>
      </w:pPr>
      <w:r w:rsidRPr="30ED58D4">
        <w:rPr>
          <w:rFonts w:ascii="Times New Roman" w:hAnsi="Times New Roman" w:eastAsia="Times New Roman" w:cs="Times New Roman"/>
          <w:sz w:val="24"/>
          <w:szCs w:val="24"/>
          <w:rPrChange w:author="Pavlacic, Jeffrey M" w:date="2017-02-05T16:49:00Z" w:id="626">
            <w:rPr>
              <w:rFonts w:ascii="Times New Roman" w:hAnsi="Times New Roman" w:cs="Times New Roman"/>
              <w:sz w:val="24"/>
              <w:szCs w:val="24"/>
            </w:rPr>
          </w:rPrChange>
        </w:rPr>
        <w:lastRenderedPageBreak/>
        <w:t>Table XX.</w:t>
      </w:r>
    </w:p>
    <w:p w:rsidR="008F5EA8" w:rsidP="008F5EA8" w:rsidRDefault="008F5EA8" w14:paraId="614FA09F" w14:textId="77777777">
      <w:pPr>
        <w:jc w:val="both"/>
        <w:rPr>
          <w:rFonts w:ascii="Times New Roman" w:hAnsi="Times New Roman" w:cs="Times New Roman"/>
          <w:sz w:val="24"/>
          <w:szCs w:val="24"/>
        </w:rPr>
      </w:pPr>
    </w:p>
    <w:p w:rsidR="008F5EA8" w:rsidP="625B5181" w:rsidRDefault="00B35F27" w14:paraId="46D1DC70" w14:textId="7614AC36">
      <w:pPr>
        <w:jc w:val="both"/>
        <w:outlineLvl w:val="0"/>
        <w:rPr>
          <w:rFonts w:ascii="Times New Roman" w:hAnsi="Times New Roman" w:eastAsia="Times New Roman" w:cs="Times New Roman"/>
          <w:i/>
          <w:iCs/>
          <w:sz w:val="24"/>
          <w:szCs w:val="24"/>
        </w:rPr>
      </w:pPr>
      <w:r w:rsidRPr="625B5181">
        <w:rPr>
          <w:rFonts w:ascii="Times New Roman" w:hAnsi="Times New Roman" w:eastAsia="Times New Roman" w:cs="Times New Roman"/>
          <w:i/>
          <w:iCs/>
          <w:sz w:val="24"/>
          <w:szCs w:val="24"/>
          <w:rPrChange w:author="Pavlacic, Jeffrey M" w:date="2017-02-05T16:49:00Z" w:id="627">
            <w:rPr>
              <w:rFonts w:ascii="Times New Roman" w:hAnsi="Times New Roman" w:cs="Times New Roman"/>
              <w:i/>
              <w:sz w:val="24"/>
              <w:szCs w:val="24"/>
            </w:rPr>
          </w:rPrChange>
        </w:rPr>
        <w:t>LPQ</w:t>
      </w:r>
      <w:r w:rsidRPr="625B5181" w:rsidR="008F5EA8">
        <w:rPr>
          <w:rFonts w:ascii="Times New Roman" w:hAnsi="Times New Roman" w:eastAsia="Times New Roman" w:cs="Times New Roman"/>
          <w:i/>
          <w:iCs/>
          <w:sz w:val="24"/>
          <w:szCs w:val="24"/>
          <w:rPrChange w:author="Pavlacic, Jeffrey M" w:date="2017-02-05T16:49:00Z" w:id="628">
            <w:rPr>
              <w:rFonts w:ascii="Times New Roman" w:hAnsi="Times New Roman" w:cs="Times New Roman"/>
              <w:i/>
              <w:sz w:val="24"/>
              <w:szCs w:val="24"/>
            </w:rPr>
          </w:rPrChange>
        </w:rPr>
        <w:t xml:space="preserve"> Item, Total Averages, and Effect Size of the Differences </w:t>
      </w:r>
    </w:p>
    <w:tbl>
      <w:tblPr>
        <w:tblStyle w:val="TableGrid"/>
        <w:tblW w:w="0" w:type="auto"/>
        <w:tblLook w:val="04A0" w:firstRow="1" w:lastRow="0" w:firstColumn="1" w:lastColumn="0" w:noHBand="0" w:noVBand="1"/>
      </w:tblPr>
      <w:tblGrid>
        <w:gridCol w:w="657"/>
        <w:gridCol w:w="933"/>
        <w:gridCol w:w="2024"/>
        <w:gridCol w:w="1718"/>
        <w:gridCol w:w="1935"/>
        <w:gridCol w:w="2380"/>
        <w:gridCol w:w="2233"/>
        <w:gridCol w:w="1070"/>
      </w:tblGrid>
      <w:tr w:rsidR="008023B5" w:rsidTr="625B5181" w14:paraId="735C070D" w14:textId="1B21AB17">
        <w:trPr>
          <w:trHeight w:val="683"/>
        </w:trPr>
        <w:tc>
          <w:tcPr>
            <w:tcW w:w="0" w:type="auto"/>
            <w:vAlign w:val="center"/>
          </w:tcPr>
          <w:p w:rsidRPr="00C76CE2" w:rsidR="008023B5" w:rsidP="625B5181" w:rsidRDefault="625B5181" w14:paraId="7C028502" w14:textId="7777777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Item</w:t>
            </w:r>
          </w:p>
        </w:tc>
        <w:tc>
          <w:tcPr>
            <w:tcW w:w="0" w:type="auto"/>
            <w:vAlign w:val="center"/>
          </w:tcPr>
          <w:p w:rsidRPr="00C76CE2" w:rsidR="008023B5" w:rsidP="625B5181" w:rsidRDefault="625B5181" w14:paraId="07B59325" w14:textId="7777777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Paper</w:t>
            </w:r>
          </w:p>
        </w:tc>
        <w:tc>
          <w:tcPr>
            <w:tcW w:w="0" w:type="auto"/>
            <w:vAlign w:val="center"/>
          </w:tcPr>
          <w:p w:rsidRPr="00C76CE2" w:rsidR="008023B5" w:rsidP="625B5181" w:rsidRDefault="625B5181" w14:paraId="5BDA97D4" w14:textId="7777777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Non-Random Computer</w:t>
            </w:r>
          </w:p>
        </w:tc>
        <w:tc>
          <w:tcPr>
            <w:tcW w:w="0" w:type="auto"/>
            <w:vAlign w:val="center"/>
          </w:tcPr>
          <w:p w:rsidRPr="00C76CE2" w:rsidR="008023B5" w:rsidP="625B5181" w:rsidRDefault="625B5181" w14:paraId="6BFF925B" w14:textId="7777777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Random Computer</w:t>
            </w:r>
          </w:p>
        </w:tc>
        <w:tc>
          <w:tcPr>
            <w:tcW w:w="0" w:type="auto"/>
            <w:vAlign w:val="center"/>
          </w:tcPr>
          <w:p w:rsidRPr="00C76CE2" w:rsidR="008023B5" w:rsidP="625B5181" w:rsidRDefault="625B5181" w14:paraId="4BB82B25" w14:textId="77777777">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d</w:t>
            </w:r>
            <w:r w:rsidRPr="625B5181">
              <w:rPr>
                <w:rFonts w:ascii="Times New Roman" w:hAnsi="Times New Roman" w:eastAsia="Times New Roman" w:cs="Times New Roman"/>
                <w:sz w:val="24"/>
                <w:szCs w:val="24"/>
              </w:rPr>
              <w:t xml:space="preserve"> Paper v Non-Random</w:t>
            </w:r>
          </w:p>
        </w:tc>
        <w:tc>
          <w:tcPr>
            <w:tcW w:w="0" w:type="auto"/>
          </w:tcPr>
          <w:p w:rsidRPr="00507904" w:rsidR="008023B5" w:rsidP="625B5181" w:rsidRDefault="625B5181" w14:paraId="3F5C4B15" w14:textId="64BE75A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BF</w:t>
            </w:r>
            <w:r w:rsidRPr="625B5181">
              <w:rPr>
                <w:rFonts w:ascii="Times New Roman" w:hAnsi="Times New Roman" w:eastAsia="Times New Roman" w:cs="Times New Roman"/>
                <w:sz w:val="24"/>
                <w:szCs w:val="24"/>
                <w:vertAlign w:val="subscript"/>
              </w:rPr>
              <w:t>10</w:t>
            </w:r>
            <w:r w:rsidRPr="625B5181">
              <w:rPr>
                <w:rFonts w:ascii="Times New Roman" w:hAnsi="Times New Roman" w:eastAsia="Times New Roman" w:cs="Times New Roman"/>
                <w:sz w:val="24"/>
                <w:szCs w:val="24"/>
              </w:rPr>
              <w:t xml:space="preserve"> Paper v Non-Random</w:t>
            </w:r>
          </w:p>
        </w:tc>
        <w:tc>
          <w:tcPr>
            <w:tcW w:w="0" w:type="auto"/>
          </w:tcPr>
          <w:p w:rsidRPr="00507904" w:rsidR="008023B5" w:rsidP="625B5181" w:rsidRDefault="625B5181" w14:paraId="236792CD" w14:textId="76414F2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TOST Paper v Non-Random</w:t>
            </w:r>
          </w:p>
        </w:tc>
        <w:tc>
          <w:tcPr>
            <w:tcW w:w="0" w:type="auto"/>
          </w:tcPr>
          <w:p w:rsidR="008023B5" w:rsidP="625B5181" w:rsidRDefault="625B5181" w14:paraId="75AD4667" w14:textId="2BA3FD6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Decision</w:t>
            </w:r>
          </w:p>
        </w:tc>
      </w:tr>
      <w:tr w:rsidR="008023B5" w:rsidTr="625B5181" w14:paraId="03790061" w14:textId="1372CE57">
        <w:tc>
          <w:tcPr>
            <w:tcW w:w="0" w:type="auto"/>
            <w:vAlign w:val="center"/>
          </w:tcPr>
          <w:p w:rsidRPr="00C76CE2" w:rsidR="008023B5" w:rsidP="625B5181" w:rsidRDefault="625B5181" w14:paraId="2C876B0B" w14:textId="7777777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w:t>
            </w:r>
          </w:p>
        </w:tc>
        <w:tc>
          <w:tcPr>
            <w:tcW w:w="0" w:type="auto"/>
            <w:vAlign w:val="center"/>
          </w:tcPr>
          <w:p w:rsidR="008023B5" w:rsidP="625B5181" w:rsidRDefault="625B5181" w14:paraId="62225F6F" w14:textId="436CD14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.70 (.46)</w:t>
            </w:r>
          </w:p>
        </w:tc>
        <w:tc>
          <w:tcPr>
            <w:tcW w:w="0" w:type="auto"/>
            <w:vAlign w:val="center"/>
          </w:tcPr>
          <w:p w:rsidR="008023B5" w:rsidP="625B5181" w:rsidRDefault="625B5181" w14:paraId="5BB40861" w14:textId="6C013A0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.61 (.49)</w:t>
            </w:r>
          </w:p>
        </w:tc>
        <w:tc>
          <w:tcPr>
            <w:tcW w:w="0" w:type="auto"/>
            <w:vAlign w:val="center"/>
          </w:tcPr>
          <w:p w:rsidR="008023B5" w:rsidP="625B5181" w:rsidRDefault="625B5181" w14:paraId="24B25006" w14:textId="061C18F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.57 (.50)</w:t>
            </w:r>
          </w:p>
        </w:tc>
        <w:tc>
          <w:tcPr>
            <w:tcW w:w="0" w:type="auto"/>
            <w:vAlign w:val="center"/>
          </w:tcPr>
          <w:p w:rsidR="008023B5" w:rsidP="625B5181" w:rsidRDefault="625B5181" w14:paraId="1D52905D" w14:textId="51BFB0E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-0.18</w:t>
            </w:r>
          </w:p>
        </w:tc>
        <w:tc>
          <w:tcPr>
            <w:tcW w:w="0" w:type="auto"/>
            <w:vAlign w:val="center"/>
          </w:tcPr>
          <w:p w:rsidR="008023B5" w:rsidP="625B5181" w:rsidRDefault="625B5181" w14:paraId="265C61C1" w14:textId="467E0F0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44.89</w:t>
            </w:r>
          </w:p>
        </w:tc>
        <w:tc>
          <w:tcPr>
            <w:tcW w:w="0" w:type="auto"/>
            <w:vAlign w:val="center"/>
          </w:tcPr>
          <w:p w:rsidR="008023B5" w:rsidP="625B5181" w:rsidRDefault="625B5181" w14:paraId="026FBEB0"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-3.69, </w:t>
            </w:r>
          </w:p>
          <w:p w:rsidRPr="008276C1" w:rsidR="008023B5" w:rsidP="625B5181" w:rsidRDefault="625B5181" w14:paraId="20787479" w14:textId="13F31BAA">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c>
          <w:tcPr>
            <w:tcW w:w="0" w:type="auto"/>
          </w:tcPr>
          <w:p w:rsidRPr="008023B5" w:rsidR="008023B5" w:rsidP="625B5181" w:rsidRDefault="625B5181" w14:paraId="366288E4" w14:textId="20F8D00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Null</w:t>
            </w:r>
          </w:p>
        </w:tc>
      </w:tr>
      <w:tr w:rsidR="008023B5" w:rsidTr="625B5181" w14:paraId="7B0498A6" w14:textId="7D2A6FE3">
        <w:trPr>
          <w:trHeight w:val="305"/>
        </w:trPr>
        <w:tc>
          <w:tcPr>
            <w:tcW w:w="0" w:type="auto"/>
            <w:vAlign w:val="center"/>
          </w:tcPr>
          <w:p w:rsidRPr="00C76CE2" w:rsidR="008023B5" w:rsidP="625B5181" w:rsidRDefault="625B5181" w14:paraId="7E3BECF2" w14:textId="359577C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2</w:t>
            </w:r>
          </w:p>
        </w:tc>
        <w:tc>
          <w:tcPr>
            <w:tcW w:w="0" w:type="auto"/>
            <w:vAlign w:val="center"/>
          </w:tcPr>
          <w:p w:rsidRPr="00C76CE2" w:rsidR="008023B5" w:rsidP="625B5181" w:rsidRDefault="625B5181" w14:paraId="4ACDBEF2" w14:textId="7EF7012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.88 (.32)</w:t>
            </w:r>
          </w:p>
        </w:tc>
        <w:tc>
          <w:tcPr>
            <w:tcW w:w="0" w:type="auto"/>
            <w:vAlign w:val="center"/>
          </w:tcPr>
          <w:p w:rsidRPr="00C76CE2" w:rsidR="008023B5" w:rsidP="625B5181" w:rsidRDefault="625B5181" w14:paraId="7F8FEB3F" w14:textId="64F499F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.76 (.43)</w:t>
            </w:r>
          </w:p>
        </w:tc>
        <w:tc>
          <w:tcPr>
            <w:tcW w:w="0" w:type="auto"/>
            <w:vAlign w:val="center"/>
          </w:tcPr>
          <w:p w:rsidRPr="00C76CE2" w:rsidR="008023B5" w:rsidP="625B5181" w:rsidRDefault="625B5181" w14:paraId="6D6FB943" w14:textId="16C4C1A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.75 (.43)</w:t>
            </w:r>
          </w:p>
        </w:tc>
        <w:tc>
          <w:tcPr>
            <w:tcW w:w="0" w:type="auto"/>
            <w:vAlign w:val="center"/>
          </w:tcPr>
          <w:p w:rsidRPr="00C76CE2" w:rsidR="008023B5" w:rsidP="625B5181" w:rsidRDefault="625B5181" w14:paraId="67D5A888" w14:textId="41F1D30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-0.33</w:t>
            </w:r>
          </w:p>
        </w:tc>
        <w:tc>
          <w:tcPr>
            <w:tcW w:w="0" w:type="auto"/>
            <w:vAlign w:val="center"/>
          </w:tcPr>
          <w:p w:rsidR="008023B5" w:rsidP="625B5181" w:rsidRDefault="625B5181" w14:paraId="581E1D3C" w14:textId="6D12F96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582817225</w:t>
            </w:r>
          </w:p>
        </w:tc>
        <w:tc>
          <w:tcPr>
            <w:tcW w:w="0" w:type="auto"/>
            <w:vAlign w:val="center"/>
          </w:tcPr>
          <w:p w:rsidR="008023B5" w:rsidP="625B5181" w:rsidRDefault="625B5181" w14:paraId="7079054D"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-6.87, </w:t>
            </w:r>
          </w:p>
          <w:p w:rsidRPr="008276C1" w:rsidR="008023B5" w:rsidP="625B5181" w:rsidRDefault="625B5181" w14:paraId="033F70D1" w14:textId="64815871">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=.72</w:t>
            </w:r>
          </w:p>
        </w:tc>
        <w:tc>
          <w:tcPr>
            <w:tcW w:w="0" w:type="auto"/>
          </w:tcPr>
          <w:p w:rsidRPr="003B1F5B" w:rsidR="008023B5" w:rsidP="625B5181" w:rsidRDefault="625B5181" w14:paraId="6013483B" w14:textId="1ABE35E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r w:rsidR="008023B5" w:rsidTr="625B5181" w14:paraId="2227E451" w14:textId="5EC6E782">
        <w:tc>
          <w:tcPr>
            <w:tcW w:w="0" w:type="auto"/>
            <w:vAlign w:val="center"/>
          </w:tcPr>
          <w:p w:rsidR="008023B5" w:rsidP="625B5181" w:rsidRDefault="625B5181" w14:paraId="54102C61" w14:textId="1A1F522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3</w:t>
            </w:r>
          </w:p>
        </w:tc>
        <w:tc>
          <w:tcPr>
            <w:tcW w:w="0" w:type="auto"/>
            <w:vAlign w:val="center"/>
          </w:tcPr>
          <w:p w:rsidR="008023B5" w:rsidP="625B5181" w:rsidRDefault="625B5181" w14:paraId="0B836659" w14:textId="1545DA5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.92 (.27)</w:t>
            </w:r>
          </w:p>
        </w:tc>
        <w:tc>
          <w:tcPr>
            <w:tcW w:w="0" w:type="auto"/>
            <w:vAlign w:val="center"/>
          </w:tcPr>
          <w:p w:rsidR="008023B5" w:rsidP="625B5181" w:rsidRDefault="625B5181" w14:paraId="4AFA2764" w14:textId="33D7128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.84 (.36)</w:t>
            </w:r>
          </w:p>
        </w:tc>
        <w:tc>
          <w:tcPr>
            <w:tcW w:w="0" w:type="auto"/>
            <w:vAlign w:val="center"/>
          </w:tcPr>
          <w:p w:rsidR="008023B5" w:rsidP="625B5181" w:rsidRDefault="625B5181" w14:paraId="79C616F8" w14:textId="5CEF933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.86 (.34)</w:t>
            </w:r>
          </w:p>
        </w:tc>
        <w:tc>
          <w:tcPr>
            <w:tcW w:w="0" w:type="auto"/>
            <w:vAlign w:val="center"/>
          </w:tcPr>
          <w:p w:rsidR="008023B5" w:rsidP="625B5181" w:rsidRDefault="625B5181" w14:paraId="314794E5" w14:textId="75396FD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-0.26</w:t>
            </w:r>
          </w:p>
        </w:tc>
        <w:tc>
          <w:tcPr>
            <w:tcW w:w="0" w:type="auto"/>
            <w:vAlign w:val="center"/>
          </w:tcPr>
          <w:p w:rsidR="008023B5" w:rsidP="625B5181" w:rsidRDefault="625B5181" w14:paraId="3D8DA494" w14:textId="0BF69BF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120140</w:t>
            </w:r>
          </w:p>
        </w:tc>
        <w:tc>
          <w:tcPr>
            <w:tcW w:w="0" w:type="auto"/>
            <w:vAlign w:val="center"/>
          </w:tcPr>
          <w:p w:rsidR="008023B5" w:rsidP="625B5181" w:rsidRDefault="625B5181" w14:paraId="76896932"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-.82, </w:t>
            </w:r>
          </w:p>
          <w:p w:rsidRPr="008276C1" w:rsidR="008023B5" w:rsidP="625B5181" w:rsidRDefault="625B5181" w14:paraId="74C468AF" w14:textId="512ACD7A">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=.21</w:t>
            </w:r>
          </w:p>
        </w:tc>
        <w:tc>
          <w:tcPr>
            <w:tcW w:w="0" w:type="auto"/>
          </w:tcPr>
          <w:p w:rsidRPr="003B1F5B" w:rsidR="008023B5" w:rsidP="625B5181" w:rsidRDefault="625B5181" w14:paraId="0FAC4B88" w14:textId="0E27D33D">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r w:rsidR="008023B5" w:rsidTr="625B5181" w14:paraId="0C6D559A" w14:textId="5FDA6A0F">
        <w:tc>
          <w:tcPr>
            <w:tcW w:w="0" w:type="auto"/>
            <w:vAlign w:val="center"/>
          </w:tcPr>
          <w:p w:rsidR="008023B5" w:rsidP="625B5181" w:rsidRDefault="625B5181" w14:paraId="2459CFBA" w14:textId="3E9E871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w:t>
            </w:r>
          </w:p>
        </w:tc>
        <w:tc>
          <w:tcPr>
            <w:tcW w:w="0" w:type="auto"/>
            <w:vAlign w:val="center"/>
          </w:tcPr>
          <w:p w:rsidR="008023B5" w:rsidP="625B5181" w:rsidRDefault="625B5181" w14:paraId="2482DA94" w14:textId="6DEFD00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.97 (.16)</w:t>
            </w:r>
          </w:p>
        </w:tc>
        <w:tc>
          <w:tcPr>
            <w:tcW w:w="0" w:type="auto"/>
            <w:vAlign w:val="center"/>
          </w:tcPr>
          <w:p w:rsidR="008023B5" w:rsidP="625B5181" w:rsidRDefault="625B5181" w14:paraId="4B082898" w14:textId="240D03C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.87 (.34)</w:t>
            </w:r>
          </w:p>
        </w:tc>
        <w:tc>
          <w:tcPr>
            <w:tcW w:w="0" w:type="auto"/>
            <w:vAlign w:val="center"/>
          </w:tcPr>
          <w:p w:rsidR="008023B5" w:rsidP="625B5181" w:rsidRDefault="625B5181" w14:paraId="130A3E57" w14:textId="22568B6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.91 (.29)</w:t>
            </w:r>
          </w:p>
        </w:tc>
        <w:tc>
          <w:tcPr>
            <w:tcW w:w="0" w:type="auto"/>
            <w:vAlign w:val="center"/>
          </w:tcPr>
          <w:p w:rsidR="008023B5" w:rsidP="625B5181" w:rsidRDefault="625B5181" w14:paraId="0B065165" w14:textId="37852D3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-0.42</w:t>
            </w:r>
          </w:p>
        </w:tc>
        <w:tc>
          <w:tcPr>
            <w:tcW w:w="0" w:type="auto"/>
            <w:vAlign w:val="center"/>
          </w:tcPr>
          <w:p w:rsidR="008023B5" w:rsidP="625B5181" w:rsidRDefault="625B5181" w14:paraId="6A8DADDC" w14:textId="0B53CF2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3.487143 x 10^14</w:t>
            </w:r>
          </w:p>
        </w:tc>
        <w:tc>
          <w:tcPr>
            <w:tcW w:w="0" w:type="auto"/>
            <w:vAlign w:val="center"/>
          </w:tcPr>
          <w:p w:rsidR="008023B5" w:rsidP="625B5181" w:rsidRDefault="625B5181" w14:paraId="59300D4E"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2.38, </w:t>
            </w:r>
          </w:p>
          <w:p w:rsidRPr="008276C1" w:rsidR="008023B5" w:rsidP="625B5181" w:rsidRDefault="625B5181" w14:paraId="123FBCA5" w14:textId="7219A6C5">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=.99</w:t>
            </w:r>
          </w:p>
        </w:tc>
        <w:tc>
          <w:tcPr>
            <w:tcW w:w="0" w:type="auto"/>
          </w:tcPr>
          <w:p w:rsidRPr="003B1F5B" w:rsidR="008023B5" w:rsidP="625B5181" w:rsidRDefault="625B5181" w14:paraId="5923B07E" w14:textId="28DF949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r w:rsidR="008023B5" w:rsidTr="625B5181" w14:paraId="20F64DB7" w14:textId="4936B2F5">
        <w:tc>
          <w:tcPr>
            <w:tcW w:w="0" w:type="auto"/>
            <w:vAlign w:val="center"/>
          </w:tcPr>
          <w:p w:rsidR="008023B5" w:rsidP="625B5181" w:rsidRDefault="625B5181" w14:paraId="185C0D51" w14:textId="62B0712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w:t>
            </w:r>
          </w:p>
        </w:tc>
        <w:tc>
          <w:tcPr>
            <w:tcW w:w="0" w:type="auto"/>
            <w:vAlign w:val="center"/>
          </w:tcPr>
          <w:p w:rsidR="008023B5" w:rsidP="625B5181" w:rsidRDefault="625B5181" w14:paraId="1E7789E9" w14:textId="42870B0C">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.55 (.50)</w:t>
            </w:r>
          </w:p>
        </w:tc>
        <w:tc>
          <w:tcPr>
            <w:tcW w:w="0" w:type="auto"/>
            <w:vAlign w:val="center"/>
          </w:tcPr>
          <w:p w:rsidR="008023B5" w:rsidP="625B5181" w:rsidRDefault="625B5181" w14:paraId="6AF26CEF" w14:textId="1DBE1DE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.51 (.50)</w:t>
            </w:r>
          </w:p>
        </w:tc>
        <w:tc>
          <w:tcPr>
            <w:tcW w:w="0" w:type="auto"/>
            <w:vAlign w:val="center"/>
          </w:tcPr>
          <w:p w:rsidR="008023B5" w:rsidP="625B5181" w:rsidRDefault="625B5181" w14:paraId="7149FCFD" w14:textId="218E847C">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.42 (.49)</w:t>
            </w:r>
          </w:p>
        </w:tc>
        <w:tc>
          <w:tcPr>
            <w:tcW w:w="0" w:type="auto"/>
            <w:vAlign w:val="center"/>
          </w:tcPr>
          <w:p w:rsidR="008023B5" w:rsidP="625B5181" w:rsidRDefault="625B5181" w14:paraId="3E7B72F7" w14:textId="0B24EFE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-0.09</w:t>
            </w:r>
          </w:p>
        </w:tc>
        <w:tc>
          <w:tcPr>
            <w:tcW w:w="0" w:type="auto"/>
            <w:vAlign w:val="center"/>
          </w:tcPr>
          <w:p w:rsidR="008023B5" w:rsidP="625B5181" w:rsidRDefault="625B5181" w14:paraId="20A7A007" w14:textId="6C1D31C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0.32</w:t>
            </w:r>
          </w:p>
        </w:tc>
        <w:tc>
          <w:tcPr>
            <w:tcW w:w="0" w:type="auto"/>
            <w:vAlign w:val="center"/>
          </w:tcPr>
          <w:p w:rsidR="008023B5" w:rsidP="625B5181" w:rsidRDefault="625B5181" w14:paraId="4E05E1E7"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-4.37, </w:t>
            </w:r>
          </w:p>
          <w:p w:rsidRPr="008276C1" w:rsidR="008023B5" w:rsidP="625B5181" w:rsidRDefault="625B5181" w14:paraId="2EB3CD46" w14:textId="52B83AD3">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c>
          <w:tcPr>
            <w:tcW w:w="0" w:type="auto"/>
          </w:tcPr>
          <w:p w:rsidRPr="003B1F5B" w:rsidR="008023B5" w:rsidP="625B5181" w:rsidRDefault="625B5181" w14:paraId="527C2B08" w14:textId="24543EF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Null</w:t>
            </w:r>
          </w:p>
        </w:tc>
      </w:tr>
      <w:tr w:rsidR="008023B5" w:rsidTr="625B5181" w14:paraId="5AFF0DDF" w14:textId="008BBD6F">
        <w:tc>
          <w:tcPr>
            <w:tcW w:w="0" w:type="auto"/>
            <w:vAlign w:val="center"/>
          </w:tcPr>
          <w:p w:rsidR="008023B5" w:rsidP="625B5181" w:rsidRDefault="625B5181" w14:paraId="7186322B" w14:textId="25F237D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w:t>
            </w:r>
          </w:p>
        </w:tc>
        <w:tc>
          <w:tcPr>
            <w:tcW w:w="0" w:type="auto"/>
            <w:vAlign w:val="center"/>
          </w:tcPr>
          <w:p w:rsidR="008023B5" w:rsidP="625B5181" w:rsidRDefault="625B5181" w14:paraId="443F7E14" w14:textId="737D40C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.68 (.47)</w:t>
            </w:r>
          </w:p>
        </w:tc>
        <w:tc>
          <w:tcPr>
            <w:tcW w:w="0" w:type="auto"/>
            <w:vAlign w:val="center"/>
          </w:tcPr>
          <w:p w:rsidR="008023B5" w:rsidP="625B5181" w:rsidRDefault="625B5181" w14:paraId="52D492D1" w14:textId="272B8AF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.58 (.49)</w:t>
            </w:r>
          </w:p>
        </w:tc>
        <w:tc>
          <w:tcPr>
            <w:tcW w:w="0" w:type="auto"/>
            <w:vAlign w:val="center"/>
          </w:tcPr>
          <w:p w:rsidR="008023B5" w:rsidP="625B5181" w:rsidRDefault="625B5181" w14:paraId="401135B1" w14:textId="4C7F93ED">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.63 (.48)</w:t>
            </w:r>
          </w:p>
        </w:tc>
        <w:tc>
          <w:tcPr>
            <w:tcW w:w="0" w:type="auto"/>
            <w:vAlign w:val="center"/>
          </w:tcPr>
          <w:p w:rsidR="008023B5" w:rsidP="625B5181" w:rsidRDefault="625B5181" w14:paraId="6F459200" w14:textId="23141EA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-0.21</w:t>
            </w:r>
          </w:p>
        </w:tc>
        <w:tc>
          <w:tcPr>
            <w:tcW w:w="0" w:type="auto"/>
            <w:vAlign w:val="center"/>
          </w:tcPr>
          <w:p w:rsidR="008023B5" w:rsidP="625B5181" w:rsidRDefault="625B5181" w14:paraId="3E7CAF29" w14:textId="370BB45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465.54</w:t>
            </w:r>
          </w:p>
        </w:tc>
        <w:tc>
          <w:tcPr>
            <w:tcW w:w="0" w:type="auto"/>
            <w:vAlign w:val="center"/>
          </w:tcPr>
          <w:p w:rsidR="008023B5" w:rsidP="625B5181" w:rsidRDefault="625B5181" w14:paraId="00B59DAD"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1796) = -1.99,</w:t>
            </w:r>
          </w:p>
          <w:p w:rsidRPr="008276C1" w:rsidR="008023B5" w:rsidP="625B5181" w:rsidRDefault="625B5181" w14:paraId="4340786C" w14:textId="7C0933D0">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.02</w:t>
            </w:r>
          </w:p>
        </w:tc>
        <w:tc>
          <w:tcPr>
            <w:tcW w:w="0" w:type="auto"/>
          </w:tcPr>
          <w:p w:rsidRPr="003B1F5B" w:rsidR="008023B5" w:rsidP="625B5181" w:rsidRDefault="625B5181" w14:paraId="0BEEF18B" w14:textId="4F0183D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Null</w:t>
            </w:r>
          </w:p>
        </w:tc>
      </w:tr>
      <w:tr w:rsidR="008023B5" w:rsidTr="625B5181" w14:paraId="3A06B96A" w14:textId="68B50709">
        <w:tc>
          <w:tcPr>
            <w:tcW w:w="0" w:type="auto"/>
            <w:vAlign w:val="center"/>
          </w:tcPr>
          <w:p w:rsidR="008023B5" w:rsidP="625B5181" w:rsidRDefault="625B5181" w14:paraId="13020EE5" w14:textId="585610C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w:t>
            </w:r>
          </w:p>
        </w:tc>
        <w:tc>
          <w:tcPr>
            <w:tcW w:w="0" w:type="auto"/>
            <w:vAlign w:val="center"/>
          </w:tcPr>
          <w:p w:rsidR="008023B5" w:rsidP="625B5181" w:rsidRDefault="625B5181" w14:paraId="510228E7" w14:textId="555AD5A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.82 (.39)</w:t>
            </w:r>
          </w:p>
        </w:tc>
        <w:tc>
          <w:tcPr>
            <w:tcW w:w="0" w:type="auto"/>
            <w:vAlign w:val="center"/>
          </w:tcPr>
          <w:p w:rsidR="008023B5" w:rsidP="625B5181" w:rsidRDefault="625B5181" w14:paraId="5AE80B38" w14:textId="18C3000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.81 (.39)</w:t>
            </w:r>
          </w:p>
        </w:tc>
        <w:tc>
          <w:tcPr>
            <w:tcW w:w="0" w:type="auto"/>
            <w:vAlign w:val="center"/>
          </w:tcPr>
          <w:p w:rsidR="008023B5" w:rsidP="625B5181" w:rsidRDefault="625B5181" w14:paraId="1303535D" w14:textId="0BE49AE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.77 (.42)</w:t>
            </w:r>
          </w:p>
        </w:tc>
        <w:tc>
          <w:tcPr>
            <w:tcW w:w="0" w:type="auto"/>
            <w:vAlign w:val="center"/>
          </w:tcPr>
          <w:p w:rsidR="008023B5" w:rsidP="625B5181" w:rsidRDefault="625B5181" w14:paraId="01A1DF78" w14:textId="55E7B25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-0.01</w:t>
            </w:r>
          </w:p>
        </w:tc>
        <w:tc>
          <w:tcPr>
            <w:tcW w:w="0" w:type="auto"/>
            <w:vAlign w:val="center"/>
          </w:tcPr>
          <w:p w:rsidR="008023B5" w:rsidP="625B5181" w:rsidRDefault="625B5181" w14:paraId="712C2758" w14:textId="5711B8E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0.06</w:t>
            </w:r>
          </w:p>
        </w:tc>
        <w:tc>
          <w:tcPr>
            <w:tcW w:w="0" w:type="auto"/>
            <w:vAlign w:val="center"/>
          </w:tcPr>
          <w:p w:rsidR="008023B5" w:rsidP="625B5181" w:rsidRDefault="625B5181" w14:paraId="28B5C232"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-5.94, </w:t>
            </w:r>
          </w:p>
          <w:p w:rsidRPr="008276C1" w:rsidR="008023B5" w:rsidP="625B5181" w:rsidRDefault="625B5181" w14:paraId="33EB7345" w14:textId="5FE7BAB3">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c>
          <w:tcPr>
            <w:tcW w:w="0" w:type="auto"/>
          </w:tcPr>
          <w:p w:rsidRPr="003B1F5B" w:rsidR="008023B5" w:rsidP="625B5181" w:rsidRDefault="625B5181" w14:paraId="03DBC9B0" w14:textId="082AD83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Null</w:t>
            </w:r>
          </w:p>
        </w:tc>
      </w:tr>
      <w:tr w:rsidR="008023B5" w:rsidTr="625B5181" w14:paraId="6E3B9BC8" w14:textId="21D525D4">
        <w:tc>
          <w:tcPr>
            <w:tcW w:w="0" w:type="auto"/>
            <w:vAlign w:val="center"/>
          </w:tcPr>
          <w:p w:rsidR="008023B5" w:rsidP="625B5181" w:rsidRDefault="625B5181" w14:paraId="36955299" w14:textId="78CF311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w:t>
            </w:r>
          </w:p>
        </w:tc>
        <w:tc>
          <w:tcPr>
            <w:tcW w:w="0" w:type="auto"/>
            <w:vAlign w:val="center"/>
          </w:tcPr>
          <w:p w:rsidR="008023B5" w:rsidP="625B5181" w:rsidRDefault="625B5181" w14:paraId="198E8609" w14:textId="5C18718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.64 (.48)</w:t>
            </w:r>
          </w:p>
        </w:tc>
        <w:tc>
          <w:tcPr>
            <w:tcW w:w="0" w:type="auto"/>
            <w:vAlign w:val="center"/>
          </w:tcPr>
          <w:p w:rsidR="008023B5" w:rsidP="625B5181" w:rsidRDefault="625B5181" w14:paraId="0BB8C191" w14:textId="30C741EC">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.47 (.50)</w:t>
            </w:r>
          </w:p>
        </w:tc>
        <w:tc>
          <w:tcPr>
            <w:tcW w:w="0" w:type="auto"/>
            <w:vAlign w:val="center"/>
          </w:tcPr>
          <w:p w:rsidR="008023B5" w:rsidP="625B5181" w:rsidRDefault="625B5181" w14:paraId="49E6974A" w14:textId="6738CF5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.48 (.50)</w:t>
            </w:r>
          </w:p>
        </w:tc>
        <w:tc>
          <w:tcPr>
            <w:tcW w:w="0" w:type="auto"/>
            <w:vAlign w:val="center"/>
          </w:tcPr>
          <w:p w:rsidR="008023B5" w:rsidP="625B5181" w:rsidRDefault="625B5181" w14:paraId="2E46D3E4" w14:textId="34B0D79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-0.35</w:t>
            </w:r>
          </w:p>
        </w:tc>
        <w:tc>
          <w:tcPr>
            <w:tcW w:w="0" w:type="auto"/>
            <w:vAlign w:val="center"/>
          </w:tcPr>
          <w:p w:rsidR="008023B5" w:rsidP="625B5181" w:rsidRDefault="625B5181" w14:paraId="640FBA06" w14:textId="5DF0681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6312931530</w:t>
            </w:r>
          </w:p>
        </w:tc>
        <w:tc>
          <w:tcPr>
            <w:tcW w:w="0" w:type="auto"/>
            <w:vAlign w:val="center"/>
          </w:tcPr>
          <w:p w:rsidR="008023B5" w:rsidP="625B5181" w:rsidRDefault="625B5181" w14:paraId="08159F70"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0.95, </w:t>
            </w:r>
          </w:p>
          <w:p w:rsidRPr="008276C1" w:rsidR="008023B5" w:rsidP="625B5181" w:rsidRDefault="625B5181" w14:paraId="493568CE" w14:textId="5D1FD185">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.83</w:t>
            </w:r>
          </w:p>
        </w:tc>
        <w:tc>
          <w:tcPr>
            <w:tcW w:w="0" w:type="auto"/>
          </w:tcPr>
          <w:p w:rsidRPr="003B1F5B" w:rsidR="008023B5" w:rsidP="625B5181" w:rsidRDefault="625B5181" w14:paraId="0918F509" w14:textId="6EB4C5E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r w:rsidR="008023B5" w:rsidTr="625B5181" w14:paraId="455331E1" w14:textId="1D7D0488">
        <w:tc>
          <w:tcPr>
            <w:tcW w:w="0" w:type="auto"/>
            <w:vAlign w:val="center"/>
          </w:tcPr>
          <w:p w:rsidR="008023B5" w:rsidP="625B5181" w:rsidRDefault="625B5181" w14:paraId="02579A25" w14:textId="3C3E39F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w:t>
            </w:r>
          </w:p>
        </w:tc>
        <w:tc>
          <w:tcPr>
            <w:tcW w:w="0" w:type="auto"/>
            <w:vAlign w:val="center"/>
          </w:tcPr>
          <w:p w:rsidR="008023B5" w:rsidP="625B5181" w:rsidRDefault="625B5181" w14:paraId="75C130EA" w14:textId="0976A62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.92 (.28)</w:t>
            </w:r>
          </w:p>
        </w:tc>
        <w:tc>
          <w:tcPr>
            <w:tcW w:w="0" w:type="auto"/>
            <w:vAlign w:val="center"/>
          </w:tcPr>
          <w:p w:rsidR="008023B5" w:rsidP="625B5181" w:rsidRDefault="625B5181" w14:paraId="0F7E790C" w14:textId="27D006F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.78 (.41)</w:t>
            </w:r>
          </w:p>
        </w:tc>
        <w:tc>
          <w:tcPr>
            <w:tcW w:w="0" w:type="auto"/>
            <w:vAlign w:val="center"/>
          </w:tcPr>
          <w:p w:rsidR="008023B5" w:rsidP="625B5181" w:rsidRDefault="625B5181" w14:paraId="01F68B78" w14:textId="72A74C46">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.81 (.39)</w:t>
            </w:r>
          </w:p>
        </w:tc>
        <w:tc>
          <w:tcPr>
            <w:tcW w:w="0" w:type="auto"/>
            <w:vAlign w:val="center"/>
          </w:tcPr>
          <w:p w:rsidR="008023B5" w:rsidP="625B5181" w:rsidRDefault="625B5181" w14:paraId="6A51205B" w14:textId="7F4BB9F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-0.39</w:t>
            </w:r>
          </w:p>
        </w:tc>
        <w:tc>
          <w:tcPr>
            <w:tcW w:w="0" w:type="auto"/>
            <w:vAlign w:val="center"/>
          </w:tcPr>
          <w:p w:rsidR="008023B5" w:rsidP="625B5181" w:rsidRDefault="625B5181" w14:paraId="6D9EAB52" w14:textId="6AD5135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8.122311 x 10^12</w:t>
            </w:r>
          </w:p>
        </w:tc>
        <w:tc>
          <w:tcPr>
            <w:tcW w:w="0" w:type="auto"/>
            <w:vAlign w:val="center"/>
          </w:tcPr>
          <w:p w:rsidR="008023B5" w:rsidP="625B5181" w:rsidRDefault="625B5181" w14:paraId="4520C4D8" w14:textId="77777777">
            <w:pPr>
              <w:tabs>
                <w:tab w:val="left" w:pos="540"/>
              </w:tabs>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1.91, </w:t>
            </w:r>
          </w:p>
          <w:p w:rsidRPr="008276C1" w:rsidR="008023B5" w:rsidP="625B5181" w:rsidRDefault="625B5181" w14:paraId="79540FE7" w14:textId="57F24A41">
            <w:pPr>
              <w:tabs>
                <w:tab w:val="left" w:pos="540"/>
              </w:tabs>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.97</w:t>
            </w:r>
          </w:p>
        </w:tc>
        <w:tc>
          <w:tcPr>
            <w:tcW w:w="0" w:type="auto"/>
          </w:tcPr>
          <w:p w:rsidRPr="003B1F5B" w:rsidR="008023B5" w:rsidP="625B5181" w:rsidRDefault="625B5181" w14:paraId="602399F7" w14:textId="2818797F">
            <w:pPr>
              <w:tabs>
                <w:tab w:val="left" w:pos="540"/>
              </w:tabs>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r w:rsidR="008023B5" w:rsidTr="625B5181" w14:paraId="1711A34C" w14:textId="50D67A49">
        <w:tc>
          <w:tcPr>
            <w:tcW w:w="0" w:type="auto"/>
            <w:vAlign w:val="center"/>
          </w:tcPr>
          <w:p w:rsidR="008023B5" w:rsidP="625B5181" w:rsidRDefault="625B5181" w14:paraId="353E224F" w14:textId="33380B9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10</w:t>
            </w:r>
          </w:p>
        </w:tc>
        <w:tc>
          <w:tcPr>
            <w:tcW w:w="0" w:type="auto"/>
            <w:vAlign w:val="center"/>
          </w:tcPr>
          <w:p w:rsidR="008023B5" w:rsidP="625B5181" w:rsidRDefault="625B5181" w14:paraId="2BB6F808" w14:textId="17261BE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.79 (.41)</w:t>
            </w:r>
          </w:p>
        </w:tc>
        <w:tc>
          <w:tcPr>
            <w:tcW w:w="0" w:type="auto"/>
            <w:vAlign w:val="center"/>
          </w:tcPr>
          <w:p w:rsidR="008023B5" w:rsidP="625B5181" w:rsidRDefault="625B5181" w14:paraId="255621C0" w14:textId="2C0869B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.65 (.48)</w:t>
            </w:r>
          </w:p>
        </w:tc>
        <w:tc>
          <w:tcPr>
            <w:tcW w:w="0" w:type="auto"/>
            <w:vAlign w:val="center"/>
          </w:tcPr>
          <w:p w:rsidR="008023B5" w:rsidP="625B5181" w:rsidRDefault="625B5181" w14:paraId="74598A3B" w14:textId="59CC8FA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.64 (.48)</w:t>
            </w:r>
          </w:p>
        </w:tc>
        <w:tc>
          <w:tcPr>
            <w:tcW w:w="0" w:type="auto"/>
            <w:vAlign w:val="center"/>
          </w:tcPr>
          <w:p w:rsidR="008023B5" w:rsidP="625B5181" w:rsidRDefault="625B5181" w14:paraId="2A18DE37" w14:textId="1729E0B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-0.32</w:t>
            </w:r>
          </w:p>
        </w:tc>
        <w:tc>
          <w:tcPr>
            <w:tcW w:w="0" w:type="auto"/>
            <w:vAlign w:val="center"/>
          </w:tcPr>
          <w:p w:rsidR="008023B5" w:rsidP="625B5181" w:rsidRDefault="625B5181" w14:paraId="7C84E731" w14:textId="293F611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175744354</w:t>
            </w:r>
          </w:p>
        </w:tc>
        <w:tc>
          <w:tcPr>
            <w:tcW w:w="0" w:type="auto"/>
            <w:vAlign w:val="center"/>
          </w:tcPr>
          <w:p w:rsidR="008023B5" w:rsidP="625B5181" w:rsidRDefault="625B5181" w14:paraId="64AB5FB7"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.41, </w:t>
            </w:r>
          </w:p>
          <w:p w:rsidRPr="008276C1" w:rsidR="008023B5" w:rsidP="625B5181" w:rsidRDefault="625B5181" w14:paraId="0F074E0B" w14:textId="051788AB">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.66</w:t>
            </w:r>
          </w:p>
        </w:tc>
        <w:tc>
          <w:tcPr>
            <w:tcW w:w="0" w:type="auto"/>
          </w:tcPr>
          <w:p w:rsidRPr="003B1F5B" w:rsidR="008023B5" w:rsidP="625B5181" w:rsidRDefault="625B5181" w14:paraId="4F1E2F64" w14:textId="4DF9C37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r w:rsidR="008023B5" w:rsidTr="625B5181" w14:paraId="2B13718B" w14:textId="540CE63E">
        <w:trPr>
          <w:trHeight w:val="305"/>
        </w:trPr>
        <w:tc>
          <w:tcPr>
            <w:tcW w:w="0" w:type="auto"/>
            <w:vAlign w:val="center"/>
          </w:tcPr>
          <w:p w:rsidR="008023B5" w:rsidP="625B5181" w:rsidRDefault="625B5181" w14:paraId="1A317B14" w14:textId="0821B1D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11</w:t>
            </w:r>
          </w:p>
        </w:tc>
        <w:tc>
          <w:tcPr>
            <w:tcW w:w="0" w:type="auto"/>
            <w:vAlign w:val="center"/>
          </w:tcPr>
          <w:p w:rsidR="008023B5" w:rsidP="625B5181" w:rsidRDefault="625B5181" w14:paraId="774B6EED" w14:textId="17B01BB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.87 (.34)</w:t>
            </w:r>
          </w:p>
        </w:tc>
        <w:tc>
          <w:tcPr>
            <w:tcW w:w="0" w:type="auto"/>
            <w:vAlign w:val="center"/>
          </w:tcPr>
          <w:p w:rsidR="008023B5" w:rsidP="625B5181" w:rsidRDefault="625B5181" w14:paraId="23EB70F0" w14:textId="5A24F73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.76 (.43)</w:t>
            </w:r>
          </w:p>
        </w:tc>
        <w:tc>
          <w:tcPr>
            <w:tcW w:w="0" w:type="auto"/>
            <w:vAlign w:val="center"/>
          </w:tcPr>
          <w:p w:rsidR="008023B5" w:rsidP="625B5181" w:rsidRDefault="625B5181" w14:paraId="1A585DF6" w14:textId="572D568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.73 (.45)</w:t>
            </w:r>
          </w:p>
        </w:tc>
        <w:tc>
          <w:tcPr>
            <w:tcW w:w="0" w:type="auto"/>
            <w:vAlign w:val="center"/>
          </w:tcPr>
          <w:p w:rsidR="008023B5" w:rsidP="625B5181" w:rsidRDefault="625B5181" w14:paraId="4B1977BD" w14:textId="3C9FB2DD">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-0.29</w:t>
            </w:r>
          </w:p>
        </w:tc>
        <w:tc>
          <w:tcPr>
            <w:tcW w:w="0" w:type="auto"/>
            <w:vAlign w:val="center"/>
          </w:tcPr>
          <w:p w:rsidR="008023B5" w:rsidP="625B5181" w:rsidRDefault="625B5181" w14:paraId="2FA7EEAB" w14:textId="7F7C793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2441504</w:t>
            </w:r>
          </w:p>
        </w:tc>
        <w:tc>
          <w:tcPr>
            <w:tcW w:w="0" w:type="auto"/>
            <w:vAlign w:val="center"/>
          </w:tcPr>
          <w:p w:rsidR="008023B5" w:rsidP="625B5181" w:rsidRDefault="625B5181" w14:paraId="72E2AE8E"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-.28, </w:t>
            </w:r>
          </w:p>
          <w:p w:rsidRPr="008276C1" w:rsidR="008023B5" w:rsidP="625B5181" w:rsidRDefault="625B5181" w14:paraId="77727D5F" w14:textId="6EA4D406">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.39</w:t>
            </w:r>
          </w:p>
        </w:tc>
        <w:tc>
          <w:tcPr>
            <w:tcW w:w="0" w:type="auto"/>
          </w:tcPr>
          <w:p w:rsidRPr="003B1F5B" w:rsidR="008023B5" w:rsidP="625B5181" w:rsidRDefault="625B5181" w14:paraId="0DE9CD57" w14:textId="01CDA81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r w:rsidR="008023B5" w:rsidTr="625B5181" w14:paraId="0ADF1D1B" w14:textId="5D773CE6">
        <w:tc>
          <w:tcPr>
            <w:tcW w:w="0" w:type="auto"/>
            <w:vAlign w:val="center"/>
          </w:tcPr>
          <w:p w:rsidR="008023B5" w:rsidP="625B5181" w:rsidRDefault="625B5181" w14:paraId="33B98C3A" w14:textId="0FAF727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12</w:t>
            </w:r>
          </w:p>
        </w:tc>
        <w:tc>
          <w:tcPr>
            <w:tcW w:w="0" w:type="auto"/>
            <w:vAlign w:val="center"/>
          </w:tcPr>
          <w:p w:rsidR="008023B5" w:rsidP="625B5181" w:rsidRDefault="625B5181" w14:paraId="70454F01" w14:textId="015DF09C">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.90 (.30)</w:t>
            </w:r>
          </w:p>
        </w:tc>
        <w:tc>
          <w:tcPr>
            <w:tcW w:w="0" w:type="auto"/>
            <w:vAlign w:val="center"/>
          </w:tcPr>
          <w:p w:rsidR="008023B5" w:rsidP="625B5181" w:rsidRDefault="625B5181" w14:paraId="2DF4D393" w14:textId="0BE4498C">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.75 (.43)</w:t>
            </w:r>
          </w:p>
        </w:tc>
        <w:tc>
          <w:tcPr>
            <w:tcW w:w="0" w:type="auto"/>
            <w:vAlign w:val="center"/>
          </w:tcPr>
          <w:p w:rsidR="008023B5" w:rsidP="625B5181" w:rsidRDefault="625B5181" w14:paraId="24656BC5" w14:textId="4FE62E2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.79 (.41)</w:t>
            </w:r>
          </w:p>
        </w:tc>
        <w:tc>
          <w:tcPr>
            <w:tcW w:w="0" w:type="auto"/>
            <w:vAlign w:val="center"/>
          </w:tcPr>
          <w:p w:rsidR="008023B5" w:rsidP="625B5181" w:rsidRDefault="625B5181" w14:paraId="61E43556" w14:textId="559D99F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-0.42</w:t>
            </w:r>
          </w:p>
        </w:tc>
        <w:tc>
          <w:tcPr>
            <w:tcW w:w="0" w:type="auto"/>
            <w:vAlign w:val="center"/>
          </w:tcPr>
          <w:p w:rsidR="008023B5" w:rsidP="625B5181" w:rsidRDefault="625B5181" w14:paraId="22224B0A" w14:textId="6543D06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1.540006 x 10^14</w:t>
            </w:r>
          </w:p>
        </w:tc>
        <w:tc>
          <w:tcPr>
            <w:tcW w:w="0" w:type="auto"/>
            <w:vAlign w:val="center"/>
          </w:tcPr>
          <w:p w:rsidR="008023B5" w:rsidP="625B5181" w:rsidRDefault="625B5181" w14:paraId="4466EA62"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1796) = 2.28,</w:t>
            </w:r>
          </w:p>
          <w:p w:rsidRPr="00832621" w:rsidR="008023B5" w:rsidP="625B5181" w:rsidRDefault="625B5181" w14:paraId="0F8721A6" w14:textId="4ECDCDB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xml:space="preserve">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.99</w:t>
            </w:r>
          </w:p>
        </w:tc>
        <w:tc>
          <w:tcPr>
            <w:tcW w:w="0" w:type="auto"/>
          </w:tcPr>
          <w:p w:rsidRPr="003B1F5B" w:rsidR="008023B5" w:rsidP="625B5181" w:rsidRDefault="625B5181" w14:paraId="42682988" w14:textId="49B75D9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r w:rsidR="008023B5" w:rsidTr="625B5181" w14:paraId="60AF8CE3" w14:textId="310E286A">
        <w:tc>
          <w:tcPr>
            <w:tcW w:w="0" w:type="auto"/>
            <w:vAlign w:val="center"/>
          </w:tcPr>
          <w:p w:rsidR="008023B5" w:rsidP="625B5181" w:rsidRDefault="625B5181" w14:paraId="3285881D" w14:textId="58C753BD">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13</w:t>
            </w:r>
          </w:p>
        </w:tc>
        <w:tc>
          <w:tcPr>
            <w:tcW w:w="0" w:type="auto"/>
            <w:vAlign w:val="center"/>
          </w:tcPr>
          <w:p w:rsidR="008023B5" w:rsidP="625B5181" w:rsidRDefault="625B5181" w14:paraId="47C3902F" w14:textId="4C85F05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.96 (.19)</w:t>
            </w:r>
          </w:p>
        </w:tc>
        <w:tc>
          <w:tcPr>
            <w:tcW w:w="0" w:type="auto"/>
            <w:vAlign w:val="center"/>
          </w:tcPr>
          <w:p w:rsidR="008023B5" w:rsidP="625B5181" w:rsidRDefault="625B5181" w14:paraId="347F3823" w14:textId="49620B2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.91 (.29)</w:t>
            </w:r>
          </w:p>
        </w:tc>
        <w:tc>
          <w:tcPr>
            <w:tcW w:w="0" w:type="auto"/>
            <w:vAlign w:val="center"/>
          </w:tcPr>
          <w:p w:rsidR="008023B5" w:rsidP="625B5181" w:rsidRDefault="625B5181" w14:paraId="0F99611F" w14:textId="5151BC71">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.96 (.18)</w:t>
            </w:r>
          </w:p>
        </w:tc>
        <w:tc>
          <w:tcPr>
            <w:tcW w:w="0" w:type="auto"/>
            <w:vAlign w:val="center"/>
          </w:tcPr>
          <w:p w:rsidR="008023B5" w:rsidP="625B5181" w:rsidRDefault="625B5181" w14:paraId="0A2FA3E7" w14:textId="1A28256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-0.22</w:t>
            </w:r>
          </w:p>
        </w:tc>
        <w:tc>
          <w:tcPr>
            <w:tcW w:w="0" w:type="auto"/>
            <w:vAlign w:val="center"/>
          </w:tcPr>
          <w:p w:rsidR="008023B5" w:rsidP="625B5181" w:rsidRDefault="625B5181" w14:paraId="1E53CB21" w14:textId="759E147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1381.01</w:t>
            </w:r>
          </w:p>
        </w:tc>
        <w:tc>
          <w:tcPr>
            <w:tcW w:w="0" w:type="auto"/>
            <w:vAlign w:val="center"/>
          </w:tcPr>
          <w:p w:rsidR="008023B5" w:rsidP="625B5181" w:rsidRDefault="625B5181" w14:paraId="4858C968"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-1.73, </w:t>
            </w:r>
          </w:p>
          <w:p w:rsidRPr="00832621" w:rsidR="008023B5" w:rsidP="625B5181" w:rsidRDefault="625B5181" w14:paraId="211E830D" w14:textId="7BFFC119">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.04</w:t>
            </w:r>
          </w:p>
        </w:tc>
        <w:tc>
          <w:tcPr>
            <w:tcW w:w="0" w:type="auto"/>
          </w:tcPr>
          <w:p w:rsidRPr="003B1F5B" w:rsidR="008023B5" w:rsidP="625B5181" w:rsidRDefault="625B5181" w14:paraId="07313477" w14:textId="1A8E49C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Null</w:t>
            </w:r>
          </w:p>
        </w:tc>
      </w:tr>
      <w:tr w:rsidR="008023B5" w:rsidTr="625B5181" w14:paraId="76FFEE33" w14:textId="05B6776D">
        <w:trPr>
          <w:trHeight w:val="584"/>
        </w:trPr>
        <w:tc>
          <w:tcPr>
            <w:tcW w:w="0" w:type="auto"/>
            <w:vAlign w:val="center"/>
          </w:tcPr>
          <w:p w:rsidR="008023B5" w:rsidP="625B5181" w:rsidRDefault="625B5181" w14:paraId="6D1F7386" w14:textId="71E453F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lastRenderedPageBreak/>
              <w:t>14</w:t>
            </w:r>
          </w:p>
        </w:tc>
        <w:tc>
          <w:tcPr>
            <w:tcW w:w="0" w:type="auto"/>
            <w:vAlign w:val="center"/>
          </w:tcPr>
          <w:p w:rsidR="008023B5" w:rsidP="625B5181" w:rsidRDefault="625B5181" w14:paraId="6A9FCFD1" w14:textId="47B7118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.88 (.32)</w:t>
            </w:r>
          </w:p>
        </w:tc>
        <w:tc>
          <w:tcPr>
            <w:tcW w:w="0" w:type="auto"/>
            <w:vAlign w:val="center"/>
          </w:tcPr>
          <w:p w:rsidR="008023B5" w:rsidP="625B5181" w:rsidRDefault="625B5181" w14:paraId="0FF473BF" w14:textId="5527E65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.77 (.42)</w:t>
            </w:r>
          </w:p>
        </w:tc>
        <w:tc>
          <w:tcPr>
            <w:tcW w:w="0" w:type="auto"/>
            <w:vAlign w:val="center"/>
          </w:tcPr>
          <w:p w:rsidR="008023B5" w:rsidP="625B5181" w:rsidRDefault="625B5181" w14:paraId="300932AA" w14:textId="76BBAAC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.76 (.43)</w:t>
            </w:r>
          </w:p>
        </w:tc>
        <w:tc>
          <w:tcPr>
            <w:tcW w:w="0" w:type="auto"/>
            <w:vAlign w:val="center"/>
          </w:tcPr>
          <w:p w:rsidR="008023B5" w:rsidP="625B5181" w:rsidRDefault="625B5181" w14:paraId="6BE97A26" w14:textId="112F61E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-0.31</w:t>
            </w:r>
          </w:p>
        </w:tc>
        <w:tc>
          <w:tcPr>
            <w:tcW w:w="0" w:type="auto"/>
            <w:vAlign w:val="center"/>
          </w:tcPr>
          <w:p w:rsidR="008023B5" w:rsidP="625B5181" w:rsidRDefault="625B5181" w14:paraId="34E4EA68" w14:textId="4C851E4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93292986</w:t>
            </w:r>
          </w:p>
        </w:tc>
        <w:tc>
          <w:tcPr>
            <w:tcW w:w="0" w:type="auto"/>
          </w:tcPr>
          <w:p w:rsidR="008023B5" w:rsidP="625B5181" w:rsidRDefault="625B5181" w14:paraId="1D9FCEBA"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.32, </w:t>
            </w:r>
          </w:p>
          <w:p w:rsidRPr="00832621" w:rsidR="008023B5" w:rsidP="625B5181" w:rsidRDefault="625B5181" w14:paraId="6476B401" w14:textId="6DAE48B8">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.62</w:t>
            </w:r>
          </w:p>
        </w:tc>
        <w:tc>
          <w:tcPr>
            <w:tcW w:w="0" w:type="auto"/>
          </w:tcPr>
          <w:p w:rsidRPr="003B1F5B" w:rsidR="008023B5" w:rsidP="625B5181" w:rsidRDefault="625B5181" w14:paraId="44103AEF" w14:textId="5FB0C1DD">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r w:rsidR="008023B5" w:rsidTr="625B5181" w14:paraId="6A3DF619" w14:textId="3DB1AE5A">
        <w:tc>
          <w:tcPr>
            <w:tcW w:w="0" w:type="auto"/>
            <w:vAlign w:val="center"/>
          </w:tcPr>
          <w:p w:rsidR="008023B5" w:rsidP="625B5181" w:rsidRDefault="625B5181" w14:paraId="75B64AA4" w14:textId="5F75666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15</w:t>
            </w:r>
          </w:p>
        </w:tc>
        <w:tc>
          <w:tcPr>
            <w:tcW w:w="0" w:type="auto"/>
            <w:vAlign w:val="center"/>
          </w:tcPr>
          <w:p w:rsidR="008023B5" w:rsidP="625B5181" w:rsidRDefault="625B5181" w14:paraId="6D5A7255" w14:textId="1894AAE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.44 (.50)</w:t>
            </w:r>
          </w:p>
        </w:tc>
        <w:tc>
          <w:tcPr>
            <w:tcW w:w="0" w:type="auto"/>
            <w:vAlign w:val="center"/>
          </w:tcPr>
          <w:p w:rsidR="008023B5" w:rsidP="625B5181" w:rsidRDefault="625B5181" w14:paraId="41E1115A" w14:textId="1A6E3D5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.39 (.49)</w:t>
            </w:r>
          </w:p>
        </w:tc>
        <w:tc>
          <w:tcPr>
            <w:tcW w:w="0" w:type="auto"/>
            <w:vAlign w:val="center"/>
          </w:tcPr>
          <w:p w:rsidR="008023B5" w:rsidP="625B5181" w:rsidRDefault="625B5181" w14:paraId="726387E1" w14:textId="1232D92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.32 (.47)</w:t>
            </w:r>
          </w:p>
        </w:tc>
        <w:tc>
          <w:tcPr>
            <w:tcW w:w="0" w:type="auto"/>
            <w:vAlign w:val="center"/>
          </w:tcPr>
          <w:p w:rsidR="008023B5" w:rsidP="625B5181" w:rsidRDefault="625B5181" w14:paraId="6F60A8F0" w14:textId="61CC401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-0.10</w:t>
            </w:r>
          </w:p>
        </w:tc>
        <w:tc>
          <w:tcPr>
            <w:tcW w:w="0" w:type="auto"/>
            <w:vAlign w:val="center"/>
          </w:tcPr>
          <w:p w:rsidR="008023B5" w:rsidP="625B5181" w:rsidRDefault="625B5181" w14:paraId="49BEA5F6" w14:textId="29E6A6D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0.64</w:t>
            </w:r>
          </w:p>
        </w:tc>
        <w:tc>
          <w:tcPr>
            <w:tcW w:w="0" w:type="auto"/>
          </w:tcPr>
          <w:p w:rsidR="008023B5" w:rsidP="625B5181" w:rsidRDefault="625B5181" w14:paraId="5228B01B"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-4.03, </w:t>
            </w:r>
          </w:p>
          <w:p w:rsidRPr="00832621" w:rsidR="008023B5" w:rsidP="625B5181" w:rsidRDefault="625B5181" w14:paraId="2D85E952" w14:textId="7DF8DFFC">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c>
          <w:tcPr>
            <w:tcW w:w="0" w:type="auto"/>
          </w:tcPr>
          <w:p w:rsidRPr="003B1F5B" w:rsidR="008023B5" w:rsidP="625B5181" w:rsidRDefault="625B5181" w14:paraId="647A9021" w14:textId="1B0A171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Null</w:t>
            </w:r>
          </w:p>
        </w:tc>
      </w:tr>
      <w:tr w:rsidR="008023B5" w:rsidTr="625B5181" w14:paraId="2F242EAC" w14:textId="4CF82F3C">
        <w:tc>
          <w:tcPr>
            <w:tcW w:w="0" w:type="auto"/>
            <w:vAlign w:val="center"/>
          </w:tcPr>
          <w:p w:rsidR="008023B5" w:rsidP="625B5181" w:rsidRDefault="625B5181" w14:paraId="74AF68C3" w14:textId="35E617B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16</w:t>
            </w:r>
          </w:p>
        </w:tc>
        <w:tc>
          <w:tcPr>
            <w:tcW w:w="0" w:type="auto"/>
            <w:vAlign w:val="center"/>
          </w:tcPr>
          <w:p w:rsidR="008023B5" w:rsidP="625B5181" w:rsidRDefault="625B5181" w14:paraId="0852FA4D" w14:textId="43C1F574">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.98 (.15)</w:t>
            </w:r>
          </w:p>
        </w:tc>
        <w:tc>
          <w:tcPr>
            <w:tcW w:w="0" w:type="auto"/>
            <w:vAlign w:val="center"/>
          </w:tcPr>
          <w:p w:rsidR="008023B5" w:rsidP="625B5181" w:rsidRDefault="625B5181" w14:paraId="72592061" w14:textId="02F22AC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.87 (.33)</w:t>
            </w:r>
          </w:p>
        </w:tc>
        <w:tc>
          <w:tcPr>
            <w:tcW w:w="0" w:type="auto"/>
            <w:vAlign w:val="center"/>
          </w:tcPr>
          <w:p w:rsidR="008023B5" w:rsidP="625B5181" w:rsidRDefault="625B5181" w14:paraId="603C2338" w14:textId="1F5FBA4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.86 (.34)</w:t>
            </w:r>
          </w:p>
        </w:tc>
        <w:tc>
          <w:tcPr>
            <w:tcW w:w="0" w:type="auto"/>
            <w:vAlign w:val="center"/>
          </w:tcPr>
          <w:p w:rsidR="008023B5" w:rsidP="625B5181" w:rsidRDefault="625B5181" w14:paraId="7E201074" w14:textId="73C4D79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-0.42</w:t>
            </w:r>
          </w:p>
        </w:tc>
        <w:tc>
          <w:tcPr>
            <w:tcW w:w="0" w:type="auto"/>
            <w:vAlign w:val="center"/>
          </w:tcPr>
          <w:p w:rsidR="008023B5" w:rsidP="625B5181" w:rsidRDefault="625B5181" w14:paraId="20025D17" w14:textId="109A556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2.2222385 x 10^15</w:t>
            </w:r>
          </w:p>
        </w:tc>
        <w:tc>
          <w:tcPr>
            <w:tcW w:w="0" w:type="auto"/>
          </w:tcPr>
          <w:p w:rsidR="008023B5" w:rsidP="625B5181" w:rsidRDefault="625B5181" w14:paraId="4FB5C121"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2.60,  </w:t>
            </w:r>
          </w:p>
          <w:p w:rsidRPr="00832621" w:rsidR="008023B5" w:rsidP="625B5181" w:rsidRDefault="625B5181" w14:paraId="20795BF9" w14:textId="1D93B8C7">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xml:space="preserve">&lt; 1.00 </w:t>
            </w:r>
          </w:p>
        </w:tc>
        <w:tc>
          <w:tcPr>
            <w:tcW w:w="0" w:type="auto"/>
          </w:tcPr>
          <w:p w:rsidRPr="003B1F5B" w:rsidR="008023B5" w:rsidP="625B5181" w:rsidRDefault="625B5181" w14:paraId="6838E431" w14:textId="6D23FAE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r w:rsidR="008023B5" w:rsidTr="625B5181" w14:paraId="657A57CB" w14:textId="69970C02">
        <w:tc>
          <w:tcPr>
            <w:tcW w:w="0" w:type="auto"/>
            <w:vAlign w:val="center"/>
          </w:tcPr>
          <w:p w:rsidR="008023B5" w:rsidP="625B5181" w:rsidRDefault="625B5181" w14:paraId="6F6ECA12" w14:textId="0ABEEF2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17</w:t>
            </w:r>
          </w:p>
        </w:tc>
        <w:tc>
          <w:tcPr>
            <w:tcW w:w="0" w:type="auto"/>
            <w:vAlign w:val="center"/>
          </w:tcPr>
          <w:p w:rsidR="008023B5" w:rsidP="625B5181" w:rsidRDefault="625B5181" w14:paraId="084AFBCB" w14:textId="367A398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.89 (.31)</w:t>
            </w:r>
          </w:p>
        </w:tc>
        <w:tc>
          <w:tcPr>
            <w:tcW w:w="0" w:type="auto"/>
            <w:vAlign w:val="center"/>
          </w:tcPr>
          <w:p w:rsidR="008023B5" w:rsidP="625B5181" w:rsidRDefault="625B5181" w14:paraId="3FAA59E9" w14:textId="09FD7A3D">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.81 (.39)</w:t>
            </w:r>
          </w:p>
        </w:tc>
        <w:tc>
          <w:tcPr>
            <w:tcW w:w="0" w:type="auto"/>
            <w:vAlign w:val="center"/>
          </w:tcPr>
          <w:p w:rsidR="008023B5" w:rsidP="625B5181" w:rsidRDefault="625B5181" w14:paraId="05481E35" w14:textId="5C471E3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.85 (.36)</w:t>
            </w:r>
          </w:p>
        </w:tc>
        <w:tc>
          <w:tcPr>
            <w:tcW w:w="0" w:type="auto"/>
            <w:vAlign w:val="center"/>
          </w:tcPr>
          <w:p w:rsidR="008023B5" w:rsidP="625B5181" w:rsidRDefault="625B5181" w14:paraId="49192A58" w14:textId="61900FD3">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-0.24</w:t>
            </w:r>
          </w:p>
        </w:tc>
        <w:tc>
          <w:tcPr>
            <w:tcW w:w="0" w:type="auto"/>
            <w:vAlign w:val="center"/>
          </w:tcPr>
          <w:p w:rsidR="008023B5" w:rsidP="625B5181" w:rsidRDefault="625B5181" w14:paraId="1BE37255" w14:textId="0BCC049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10266.8</w:t>
            </w:r>
          </w:p>
        </w:tc>
        <w:tc>
          <w:tcPr>
            <w:tcW w:w="0" w:type="auto"/>
          </w:tcPr>
          <w:p w:rsidR="008023B5" w:rsidP="625B5181" w:rsidRDefault="625B5181" w14:paraId="47245AC5"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-1.30, </w:t>
            </w:r>
          </w:p>
          <w:p w:rsidRPr="00832621" w:rsidR="008023B5" w:rsidP="625B5181" w:rsidRDefault="625B5181" w14:paraId="68198BE7" w14:textId="1E9711ED">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.10</w:t>
            </w:r>
          </w:p>
        </w:tc>
        <w:tc>
          <w:tcPr>
            <w:tcW w:w="0" w:type="auto"/>
          </w:tcPr>
          <w:p w:rsidRPr="003B1F5B" w:rsidR="008023B5" w:rsidP="625B5181" w:rsidRDefault="625B5181" w14:paraId="62B48B41" w14:textId="185E842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r w:rsidR="008023B5" w:rsidTr="625B5181" w14:paraId="62A95A28" w14:textId="434F3759">
        <w:tc>
          <w:tcPr>
            <w:tcW w:w="0" w:type="auto"/>
            <w:vAlign w:val="center"/>
          </w:tcPr>
          <w:p w:rsidR="008023B5" w:rsidP="625B5181" w:rsidRDefault="625B5181" w14:paraId="2187012E" w14:textId="511A066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18</w:t>
            </w:r>
          </w:p>
        </w:tc>
        <w:tc>
          <w:tcPr>
            <w:tcW w:w="0" w:type="auto"/>
            <w:vAlign w:val="center"/>
          </w:tcPr>
          <w:p w:rsidR="008023B5" w:rsidP="625B5181" w:rsidRDefault="625B5181" w14:paraId="534513E8" w14:textId="2F60378C">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.89 (.32)</w:t>
            </w:r>
          </w:p>
        </w:tc>
        <w:tc>
          <w:tcPr>
            <w:tcW w:w="0" w:type="auto"/>
            <w:vAlign w:val="center"/>
          </w:tcPr>
          <w:p w:rsidR="008023B5" w:rsidP="625B5181" w:rsidRDefault="625B5181" w14:paraId="1C198F17" w14:textId="193FB57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.83 (.38)</w:t>
            </w:r>
          </w:p>
        </w:tc>
        <w:tc>
          <w:tcPr>
            <w:tcW w:w="0" w:type="auto"/>
            <w:vAlign w:val="center"/>
          </w:tcPr>
          <w:p w:rsidR="008023B5" w:rsidP="625B5181" w:rsidRDefault="625B5181" w14:paraId="1B9316BC" w14:textId="3C21C4F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.83 (.38)</w:t>
            </w:r>
          </w:p>
        </w:tc>
        <w:tc>
          <w:tcPr>
            <w:tcW w:w="0" w:type="auto"/>
            <w:vAlign w:val="center"/>
          </w:tcPr>
          <w:p w:rsidR="008023B5" w:rsidP="625B5181" w:rsidRDefault="625B5181" w14:paraId="35DFB82D" w14:textId="6EBC0C9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-0.18</w:t>
            </w:r>
          </w:p>
        </w:tc>
        <w:tc>
          <w:tcPr>
            <w:tcW w:w="0" w:type="auto"/>
            <w:vAlign w:val="center"/>
          </w:tcPr>
          <w:p w:rsidR="008023B5" w:rsidP="625B5181" w:rsidRDefault="625B5181" w14:paraId="1D5F9110" w14:textId="2CD93EC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43.88</w:t>
            </w:r>
          </w:p>
        </w:tc>
        <w:tc>
          <w:tcPr>
            <w:tcW w:w="0" w:type="auto"/>
          </w:tcPr>
          <w:p w:rsidR="008023B5" w:rsidP="625B5181" w:rsidRDefault="625B5181" w14:paraId="24977057"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-2.59, </w:t>
            </w:r>
          </w:p>
          <w:p w:rsidRPr="00832621" w:rsidR="008023B5" w:rsidP="625B5181" w:rsidRDefault="625B5181" w14:paraId="590C051B" w14:textId="60BD78C5">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.004</w:t>
            </w:r>
          </w:p>
        </w:tc>
        <w:tc>
          <w:tcPr>
            <w:tcW w:w="0" w:type="auto"/>
          </w:tcPr>
          <w:p w:rsidRPr="003B1F5B" w:rsidR="008023B5" w:rsidP="625B5181" w:rsidRDefault="625B5181" w14:paraId="510B190A" w14:textId="7D00CA92">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Null</w:t>
            </w:r>
          </w:p>
        </w:tc>
      </w:tr>
      <w:tr w:rsidR="008023B5" w:rsidTr="625B5181" w14:paraId="3845D54D" w14:textId="31CC67F4">
        <w:tc>
          <w:tcPr>
            <w:tcW w:w="0" w:type="auto"/>
            <w:vAlign w:val="center"/>
          </w:tcPr>
          <w:p w:rsidR="008023B5" w:rsidP="625B5181" w:rsidRDefault="625B5181" w14:paraId="510C7093" w14:textId="220F561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19</w:t>
            </w:r>
          </w:p>
        </w:tc>
        <w:tc>
          <w:tcPr>
            <w:tcW w:w="0" w:type="auto"/>
            <w:vAlign w:val="center"/>
          </w:tcPr>
          <w:p w:rsidR="008023B5" w:rsidP="625B5181" w:rsidRDefault="625B5181" w14:paraId="6547A41F" w14:textId="768E01AF">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.55 (.50)</w:t>
            </w:r>
          </w:p>
        </w:tc>
        <w:tc>
          <w:tcPr>
            <w:tcW w:w="0" w:type="auto"/>
            <w:vAlign w:val="center"/>
          </w:tcPr>
          <w:p w:rsidR="008023B5" w:rsidP="625B5181" w:rsidRDefault="625B5181" w14:paraId="0870289C" w14:textId="5B6EC228">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.50 (.50)</w:t>
            </w:r>
          </w:p>
        </w:tc>
        <w:tc>
          <w:tcPr>
            <w:tcW w:w="0" w:type="auto"/>
            <w:vAlign w:val="center"/>
          </w:tcPr>
          <w:p w:rsidR="008023B5" w:rsidP="625B5181" w:rsidRDefault="625B5181" w14:paraId="51D29900" w14:textId="71F771D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.46 (.50)</w:t>
            </w:r>
          </w:p>
        </w:tc>
        <w:tc>
          <w:tcPr>
            <w:tcW w:w="0" w:type="auto"/>
            <w:vAlign w:val="center"/>
          </w:tcPr>
          <w:p w:rsidR="008023B5" w:rsidP="625B5181" w:rsidRDefault="625B5181" w14:paraId="174474E9" w14:textId="3F3C9949">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-0.10</w:t>
            </w:r>
          </w:p>
        </w:tc>
        <w:tc>
          <w:tcPr>
            <w:tcW w:w="0" w:type="auto"/>
            <w:vAlign w:val="center"/>
          </w:tcPr>
          <w:p w:rsidR="008023B5" w:rsidP="625B5181" w:rsidRDefault="625B5181" w14:paraId="7CBB7B65" w14:textId="254ACA1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0.38</w:t>
            </w:r>
          </w:p>
        </w:tc>
        <w:tc>
          <w:tcPr>
            <w:tcW w:w="0" w:type="auto"/>
          </w:tcPr>
          <w:p w:rsidR="008023B5" w:rsidP="625B5181" w:rsidRDefault="625B5181" w14:paraId="5FCEFC20"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1796) = -4.28,</w:t>
            </w:r>
          </w:p>
          <w:p w:rsidRPr="00832621" w:rsidR="008023B5" w:rsidP="625B5181" w:rsidRDefault="625B5181" w14:paraId="790B7D17" w14:textId="1DE8A4A5">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c>
          <w:tcPr>
            <w:tcW w:w="0" w:type="auto"/>
          </w:tcPr>
          <w:p w:rsidRPr="003B1F5B" w:rsidR="008023B5" w:rsidP="625B5181" w:rsidRDefault="625B5181" w14:paraId="09BCD4E2" w14:textId="22682D4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Null</w:t>
            </w:r>
          </w:p>
        </w:tc>
      </w:tr>
      <w:tr w:rsidR="008023B5" w:rsidTr="625B5181" w14:paraId="3B5AB645" w14:textId="2C3FA264">
        <w:trPr>
          <w:trHeight w:val="539"/>
        </w:trPr>
        <w:tc>
          <w:tcPr>
            <w:tcW w:w="0" w:type="auto"/>
            <w:vAlign w:val="center"/>
          </w:tcPr>
          <w:p w:rsidR="008023B5" w:rsidP="625B5181" w:rsidRDefault="625B5181" w14:paraId="7B3754F6" w14:textId="4166DF8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20</w:t>
            </w:r>
          </w:p>
        </w:tc>
        <w:tc>
          <w:tcPr>
            <w:tcW w:w="0" w:type="auto"/>
            <w:vAlign w:val="center"/>
          </w:tcPr>
          <w:p w:rsidR="008023B5" w:rsidP="625B5181" w:rsidRDefault="625B5181" w14:paraId="14C35702" w14:textId="3CD6F835">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.86 (.35)</w:t>
            </w:r>
          </w:p>
        </w:tc>
        <w:tc>
          <w:tcPr>
            <w:tcW w:w="0" w:type="auto"/>
            <w:vAlign w:val="center"/>
          </w:tcPr>
          <w:p w:rsidR="008023B5" w:rsidP="625B5181" w:rsidRDefault="625B5181" w14:paraId="24EDA219" w14:textId="1DFCDE9A">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.71 (.45)</w:t>
            </w:r>
          </w:p>
        </w:tc>
        <w:tc>
          <w:tcPr>
            <w:tcW w:w="0" w:type="auto"/>
            <w:vAlign w:val="center"/>
          </w:tcPr>
          <w:p w:rsidR="008023B5" w:rsidP="625B5181" w:rsidRDefault="625B5181" w14:paraId="4B705FAA" w14:textId="08F4692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.72 (.45)</w:t>
            </w:r>
          </w:p>
        </w:tc>
        <w:tc>
          <w:tcPr>
            <w:tcW w:w="0" w:type="auto"/>
            <w:vAlign w:val="center"/>
          </w:tcPr>
          <w:p w:rsidR="008023B5" w:rsidP="625B5181" w:rsidRDefault="625B5181" w14:paraId="3112DAA5" w14:textId="12D14C7B">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-0.38</w:t>
            </w:r>
          </w:p>
        </w:tc>
        <w:tc>
          <w:tcPr>
            <w:tcW w:w="0" w:type="auto"/>
            <w:vAlign w:val="center"/>
          </w:tcPr>
          <w:p w:rsidR="008023B5" w:rsidP="625B5181" w:rsidRDefault="625B5181" w14:paraId="3C2EB5B4" w14:textId="41378DC0">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491515415658</w:t>
            </w:r>
          </w:p>
        </w:tc>
        <w:tc>
          <w:tcPr>
            <w:tcW w:w="0" w:type="auto"/>
          </w:tcPr>
          <w:p w:rsidR="008023B5" w:rsidP="625B5181" w:rsidRDefault="625B5181" w14:paraId="01010D69"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1796) = 1.55, </w:t>
            </w:r>
          </w:p>
          <w:p w:rsidRPr="00832621" w:rsidR="008023B5" w:rsidP="625B5181" w:rsidRDefault="625B5181" w14:paraId="2B163A86" w14:textId="6F81D764">
            <w:pPr>
              <w:jc w:val="center"/>
              <w:rPr>
                <w:rFonts w:ascii="Times New Roman" w:hAnsi="Times New Roman" w:eastAsia="Times New Roman" w:cs="Times New Roman"/>
                <w:sz w:val="24"/>
                <w:szCs w:val="24"/>
              </w:rPr>
            </w:pP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.94</w:t>
            </w:r>
          </w:p>
        </w:tc>
        <w:tc>
          <w:tcPr>
            <w:tcW w:w="0" w:type="auto"/>
          </w:tcPr>
          <w:p w:rsidRPr="003B1F5B" w:rsidR="008023B5" w:rsidP="625B5181" w:rsidRDefault="625B5181" w14:paraId="2045AA53" w14:textId="119E393E">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Alt</w:t>
            </w:r>
          </w:p>
        </w:tc>
      </w:tr>
    </w:tbl>
    <w:p w:rsidR="008F5EA8" w:rsidP="008F5EA8" w:rsidRDefault="008F5EA8" w14:paraId="15F49922" w14:textId="77777777">
      <w:pPr>
        <w:jc w:val="both"/>
        <w:rPr>
          <w:rFonts w:ascii="Times New Roman" w:hAnsi="Times New Roman" w:cs="Times New Roman"/>
          <w:sz w:val="24"/>
          <w:szCs w:val="24"/>
        </w:rPr>
      </w:pPr>
    </w:p>
    <w:p w:rsidR="002F216F" w:rsidP="625B5181" w:rsidRDefault="625B5181" w14:paraId="737D0AC7" w14:textId="5BE373E4">
      <w:pPr>
        <w:jc w:val="both"/>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xml:space="preserve">Interpretation of Bayes/equivalence: </w:t>
      </w:r>
    </w:p>
    <w:p w:rsidR="002F216F" w:rsidP="625B5181" w:rsidRDefault="625B5181" w14:paraId="644C3D95" w14:textId="68D3F583">
      <w:pPr>
        <w:jc w:val="both"/>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Bayes (10) = 1-3 suggests barely any evidence for the alternative, 3-10 suggests positive evidence for the alternative, 10-100 suggests strong evidence, &gt; 100 very strong, &lt; 1 suggests no evidence for anything (keep the null)</w:t>
      </w:r>
    </w:p>
    <w:p w:rsidRPr="00D845BF" w:rsidR="002F216F" w:rsidP="625B5181" w:rsidRDefault="625B5181" w14:paraId="3FE1C7D9" w14:textId="5F1E72CC">
      <w:pPr>
        <w:jc w:val="both"/>
        <w:outlineLvl w:val="0"/>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TOST – anything significant suggests support for the null hypothesis</w:t>
      </w:r>
    </w:p>
    <w:tbl>
      <w:tblPr>
        <w:tblStyle w:val="TableGrid"/>
        <w:tblW w:w="0" w:type="auto"/>
        <w:tblLook w:val="04A0" w:firstRow="1" w:lastRow="0" w:firstColumn="1" w:lastColumn="0" w:noHBand="0" w:noVBand="1"/>
      </w:tblPr>
      <w:tblGrid>
        <w:gridCol w:w="3263"/>
      </w:tblGrid>
      <w:tr w:rsidRPr="00507904" w:rsidR="008276C1" w:rsidTr="625B5181" w14:paraId="7DA4E66A" w14:textId="77777777">
        <w:trPr>
          <w:trHeight w:val="305"/>
        </w:trPr>
        <w:tc>
          <w:tcPr>
            <w:tcW w:w="0" w:type="auto"/>
          </w:tcPr>
          <w:p w:rsidRPr="00507904" w:rsidR="008276C1" w:rsidP="625B5181" w:rsidRDefault="625B5181" w14:paraId="2CB38292" w14:textId="77777777">
            <w:pPr>
              <w:jc w:val="center"/>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TOST (random vs. not random)</w:t>
            </w:r>
          </w:p>
        </w:tc>
      </w:tr>
      <w:tr w:rsidRPr="008276C1" w:rsidR="008276C1" w:rsidTr="625B5181" w14:paraId="3AEC19B6" w14:textId="77777777">
        <w:tc>
          <w:tcPr>
            <w:tcW w:w="0" w:type="auto"/>
          </w:tcPr>
          <w:p w:rsidRPr="008276C1" w:rsidR="008276C1" w:rsidP="625B5181" w:rsidRDefault="625B5181" w14:paraId="3A28665F"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-4.14,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276C1" w:rsidR="008276C1" w:rsidTr="625B5181" w14:paraId="262ACD11" w14:textId="77777777">
        <w:trPr>
          <w:trHeight w:val="305"/>
        </w:trPr>
        <w:tc>
          <w:tcPr>
            <w:tcW w:w="0" w:type="auto"/>
          </w:tcPr>
          <w:p w:rsidRPr="008276C1" w:rsidR="008276C1" w:rsidP="625B5181" w:rsidRDefault="625B5181" w14:paraId="0EA334BC"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-5.72,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276C1" w:rsidR="008276C1" w:rsidTr="625B5181" w14:paraId="38C6BBC7" w14:textId="77777777">
        <w:tc>
          <w:tcPr>
            <w:tcW w:w="0" w:type="auto"/>
          </w:tcPr>
          <w:p w:rsidRPr="008276C1" w:rsidR="008276C1" w:rsidP="625B5181" w:rsidRDefault="625B5181" w14:paraId="5309C490"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-4.81,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276C1" w:rsidR="008276C1" w:rsidTr="625B5181" w14:paraId="1FAB1F1B" w14:textId="77777777">
        <w:tc>
          <w:tcPr>
            <w:tcW w:w="0" w:type="auto"/>
          </w:tcPr>
          <w:p w:rsidRPr="008276C1" w:rsidR="008276C1" w:rsidP="625B5181" w:rsidRDefault="625B5181" w14:paraId="3B1E979C"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-3.52,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276C1" w:rsidR="008276C1" w:rsidTr="625B5181" w14:paraId="40FC19BC" w14:textId="77777777">
        <w:tc>
          <w:tcPr>
            <w:tcW w:w="0" w:type="auto"/>
          </w:tcPr>
          <w:p w:rsidRPr="008276C1" w:rsidR="008276C1" w:rsidP="625B5181" w:rsidRDefault="625B5181" w14:paraId="02D503B6"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-2.42,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.01</w:t>
            </w:r>
          </w:p>
        </w:tc>
      </w:tr>
      <w:tr w:rsidRPr="008276C1" w:rsidR="008276C1" w:rsidTr="625B5181" w14:paraId="5AF459E1" w14:textId="77777777">
        <w:tc>
          <w:tcPr>
            <w:tcW w:w="0" w:type="auto"/>
          </w:tcPr>
          <w:p w:rsidRPr="008276C1" w:rsidR="008276C1" w:rsidP="625B5181" w:rsidRDefault="625B5181" w14:paraId="2274191E"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-3.75,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276C1" w:rsidR="008276C1" w:rsidTr="625B5181" w14:paraId="1EE2A23F" w14:textId="77777777">
        <w:tc>
          <w:tcPr>
            <w:tcW w:w="0" w:type="auto"/>
          </w:tcPr>
          <w:p w:rsidRPr="008276C1" w:rsidR="008276C1" w:rsidP="625B5181" w:rsidRDefault="625B5181" w14:paraId="6B28FF9A"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-4.27,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276C1" w:rsidR="008276C1" w:rsidTr="625B5181" w14:paraId="2BAA0037" w14:textId="77777777">
        <w:tc>
          <w:tcPr>
            <w:tcW w:w="0" w:type="auto"/>
          </w:tcPr>
          <w:p w:rsidRPr="008276C1" w:rsidR="008276C1" w:rsidP="625B5181" w:rsidRDefault="625B5181" w14:paraId="7777028E"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-5.38,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276C1" w:rsidR="008276C1" w:rsidTr="625B5181" w14:paraId="5D972683" w14:textId="77777777">
        <w:tc>
          <w:tcPr>
            <w:tcW w:w="0" w:type="auto"/>
          </w:tcPr>
          <w:p w:rsidRPr="008276C1" w:rsidR="008276C1" w:rsidP="625B5181" w:rsidRDefault="625B5181" w14:paraId="33D716EC" w14:textId="77777777">
            <w:pPr>
              <w:tabs>
                <w:tab w:val="left" w:pos="540"/>
              </w:tabs>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-4.55,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276C1" w:rsidR="008276C1" w:rsidTr="625B5181" w14:paraId="367F0045" w14:textId="77777777">
        <w:tc>
          <w:tcPr>
            <w:tcW w:w="0" w:type="auto"/>
          </w:tcPr>
          <w:p w:rsidRPr="008276C1" w:rsidR="008276C1" w:rsidP="625B5181" w:rsidRDefault="625B5181" w14:paraId="0AAD5412"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-5.58,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276C1" w:rsidR="008276C1" w:rsidTr="625B5181" w14:paraId="6EEC178A" w14:textId="77777777">
        <w:trPr>
          <w:trHeight w:val="305"/>
        </w:trPr>
        <w:tc>
          <w:tcPr>
            <w:tcW w:w="0" w:type="auto"/>
          </w:tcPr>
          <w:p w:rsidRPr="008276C1" w:rsidR="008276C1" w:rsidP="625B5181" w:rsidRDefault="625B5181" w14:paraId="413A26B7"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-4.49,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32621" w:rsidR="008276C1" w:rsidTr="625B5181" w14:paraId="0132D4A2" w14:textId="77777777">
        <w:tc>
          <w:tcPr>
            <w:tcW w:w="0" w:type="auto"/>
          </w:tcPr>
          <w:p w:rsidRPr="00832621" w:rsidR="008276C1" w:rsidP="625B5181" w:rsidRDefault="625B5181" w14:paraId="724FF9E6"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-4.34,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32621" w:rsidR="008276C1" w:rsidTr="625B5181" w14:paraId="19CB5A46" w14:textId="77777777">
        <w:tc>
          <w:tcPr>
            <w:tcW w:w="0" w:type="auto"/>
          </w:tcPr>
          <w:p w:rsidRPr="00832621" w:rsidR="008276C1" w:rsidP="625B5181" w:rsidRDefault="625B5181" w14:paraId="161409DF"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lastRenderedPageBreak/>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-1.32,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.09</w:t>
            </w:r>
          </w:p>
        </w:tc>
      </w:tr>
      <w:tr w:rsidRPr="00832621" w:rsidR="008276C1" w:rsidTr="625B5181" w14:paraId="70204E9D" w14:textId="77777777">
        <w:tc>
          <w:tcPr>
            <w:tcW w:w="0" w:type="auto"/>
          </w:tcPr>
          <w:p w:rsidRPr="00832621" w:rsidR="008276C1" w:rsidP="625B5181" w:rsidRDefault="625B5181" w14:paraId="2952FF7E"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-5.66,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32621" w:rsidR="008276C1" w:rsidTr="625B5181" w14:paraId="75826F99" w14:textId="77777777">
        <w:tc>
          <w:tcPr>
            <w:tcW w:w="0" w:type="auto"/>
          </w:tcPr>
          <w:p w:rsidRPr="00832621" w:rsidR="008276C1" w:rsidP="625B5181" w:rsidRDefault="625B5181" w14:paraId="2274CA52"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-3.00,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 .001</w:t>
            </w:r>
          </w:p>
        </w:tc>
      </w:tr>
      <w:tr w:rsidRPr="00832621" w:rsidR="008276C1" w:rsidTr="625B5181" w14:paraId="2938B96E" w14:textId="77777777">
        <w:tc>
          <w:tcPr>
            <w:tcW w:w="0" w:type="auto"/>
          </w:tcPr>
          <w:p w:rsidRPr="00832621" w:rsidR="008276C1" w:rsidP="625B5181" w:rsidRDefault="625B5181" w14:paraId="2800292F"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-5.45,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32621" w:rsidR="008276C1" w:rsidTr="625B5181" w14:paraId="138FD7A8" w14:textId="77777777">
        <w:tc>
          <w:tcPr>
            <w:tcW w:w="0" w:type="auto"/>
          </w:tcPr>
          <w:p w:rsidRPr="00832621" w:rsidR="008276C1" w:rsidP="625B5181" w:rsidRDefault="625B5181" w14:paraId="002E8423"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-4.15,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32621" w:rsidR="008276C1" w:rsidTr="625B5181" w14:paraId="10F545EE" w14:textId="77777777">
        <w:tc>
          <w:tcPr>
            <w:tcW w:w="0" w:type="auto"/>
          </w:tcPr>
          <w:p w:rsidRPr="00832621" w:rsidR="008276C1" w:rsidP="625B5181" w:rsidRDefault="625B5181" w14:paraId="10511091"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-5.98,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32621" w:rsidR="008276C1" w:rsidTr="625B5181" w14:paraId="08678EA8" w14:textId="77777777">
        <w:tc>
          <w:tcPr>
            <w:tcW w:w="0" w:type="auto"/>
          </w:tcPr>
          <w:p w:rsidRPr="00832621" w:rsidR="008276C1" w:rsidP="625B5181" w:rsidRDefault="625B5181" w14:paraId="2C886A6C"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-4.69,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r w:rsidRPr="00832621" w:rsidR="008276C1" w:rsidTr="625B5181" w14:paraId="149DBE0B" w14:textId="77777777">
        <w:tc>
          <w:tcPr>
            <w:tcW w:w="0" w:type="auto"/>
          </w:tcPr>
          <w:p w:rsidRPr="00832621" w:rsidR="008276C1" w:rsidP="625B5181" w:rsidRDefault="625B5181" w14:paraId="07D86B6C" w14:textId="77777777">
            <w:pPr>
              <w:jc w:val="center"/>
              <w:rPr>
                <w:rFonts w:ascii="Times New Roman" w:hAnsi="Times New Roman" w:eastAsia="Times New Roman" w:cs="Times New Roman"/>
                <w:sz w:val="24"/>
                <w:szCs w:val="24"/>
              </w:rPr>
            </w:pPr>
            <w:proofErr w:type="gramStart"/>
            <w:r w:rsidRPr="625B5181">
              <w:rPr>
                <w:rFonts w:ascii="Times New Roman" w:hAnsi="Times New Roman" w:eastAsia="Times New Roman" w:cs="Times New Roman"/>
                <w:i/>
                <w:iCs/>
                <w:sz w:val="24"/>
                <w:szCs w:val="24"/>
              </w:rPr>
              <w:t>t</w:t>
            </w:r>
            <w:r w:rsidRPr="625B5181">
              <w:rPr>
                <w:rFonts w:ascii="Times New Roman" w:hAnsi="Times New Roman" w:eastAsia="Times New Roman" w:cs="Times New Roman"/>
                <w:sz w:val="24"/>
                <w:szCs w:val="24"/>
              </w:rPr>
              <w:t>(</w:t>
            </w:r>
            <w:proofErr w:type="gramEnd"/>
            <w:r w:rsidRPr="625B5181">
              <w:rPr>
                <w:rFonts w:ascii="Times New Roman" w:hAnsi="Times New Roman" w:eastAsia="Times New Roman" w:cs="Times New Roman"/>
                <w:sz w:val="24"/>
                <w:szCs w:val="24"/>
              </w:rPr>
              <w:t xml:space="preserve">1632) = -5.56, </w:t>
            </w:r>
            <w:r w:rsidRPr="625B5181">
              <w:rPr>
                <w:rFonts w:ascii="Times New Roman" w:hAnsi="Times New Roman" w:eastAsia="Times New Roman" w:cs="Times New Roman"/>
                <w:i/>
                <w:iCs/>
                <w:sz w:val="24"/>
                <w:szCs w:val="24"/>
              </w:rPr>
              <w:t xml:space="preserve">p </w:t>
            </w:r>
            <w:r w:rsidRPr="625B5181">
              <w:rPr>
                <w:rFonts w:ascii="Times New Roman" w:hAnsi="Times New Roman" w:eastAsia="Times New Roman" w:cs="Times New Roman"/>
                <w:sz w:val="24"/>
                <w:szCs w:val="24"/>
              </w:rPr>
              <w:t>&lt; .001</w:t>
            </w:r>
          </w:p>
        </w:tc>
      </w:tr>
    </w:tbl>
    <w:p w:rsidR="00D845BF" w:rsidP="00D845BF" w:rsidRDefault="00D845BF" w14:paraId="66A8EBD9" w14:textId="77777777">
      <w:pPr>
        <w:jc w:val="both"/>
        <w:rPr>
          <w:rFonts w:ascii="Times New Roman" w:hAnsi="Times New Roman" w:cs="Times New Roman"/>
          <w:sz w:val="24"/>
          <w:szCs w:val="24"/>
        </w:rPr>
      </w:pPr>
    </w:p>
    <w:p w:rsidRPr="00D845BF" w:rsidR="008276C1" w:rsidP="625B5181" w:rsidRDefault="008276C1" w14:paraId="71D7727B" w14:textId="73D7199D">
      <w:pPr>
        <w:jc w:val="both"/>
        <w:rPr>
          <w:rFonts w:ascii="Times New Roman" w:hAnsi="Times New Roman" w:eastAsia="Times New Roman" w:cs="Times New Roman"/>
          <w:sz w:val="24"/>
          <w:szCs w:val="24"/>
        </w:rPr>
      </w:pPr>
      <w:r w:rsidRPr="625B5181">
        <w:rPr>
          <w:rFonts w:ascii="Times New Roman" w:hAnsi="Times New Roman" w:eastAsia="Times New Roman" w:cs="Times New Roman"/>
          <w:sz w:val="24"/>
          <w:szCs w:val="24"/>
        </w:rPr>
        <w:t xml:space="preserve">-not sure if we will need random vs. not random but I suck and ran the wrong ones so here they are </w:t>
      </w:r>
      <w:r w:rsidRPr="008276C1">
        <w:rPr>
          <w:rFonts w:ascii="Times New Roman" w:hAnsi="Times New Roman" w:cs="Times New Roman"/>
          <w:sz w:val="24"/>
          <w:szCs w:val="24"/>
        </w:rPr>
        <w:sym w:font="Wingdings" w:char="F04A"/>
      </w:r>
    </w:p>
    <w:sectPr w:rsidRPr="00D845BF" w:rsidR="008276C1" w:rsidSect="00D2684A">
      <w:type w:val="oddPage"/>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BEM" w:author="Buchanan, Erin M" w:date="2017-01-29T17:41:00Z" w:id="9">
    <w:p w:rsidR="00D23A8B" w:rsidRDefault="00D23A8B" w14:paraId="1E5D4CFB" w14:textId="4059E0E8">
      <w:pPr>
        <w:pStyle w:val="CommentText"/>
      </w:pPr>
      <w:r>
        <w:rPr>
          <w:rStyle w:val="CommentReference"/>
        </w:rPr>
        <w:annotationRef/>
      </w:r>
      <w:r>
        <w:t xml:space="preserve">Middle initials? I should know this I feel like but no. </w:t>
      </w:r>
    </w:p>
  </w:comment>
  <w:comment w:initials="BEM" w:author="Buchanan, Erin M" w:date="2017-01-29T17:43:00Z" w:id="31">
    <w:p w:rsidR="00D23A8B" w:rsidRDefault="00D23A8B" w14:paraId="0FD1567D" w14:textId="1B0A12B6">
      <w:pPr>
        <w:pStyle w:val="CommentText"/>
      </w:pPr>
      <w:r>
        <w:rPr>
          <w:rStyle w:val="CommentReference"/>
        </w:rPr>
        <w:annotationRef/>
      </w:r>
      <w:r>
        <w:t xml:space="preserve">We will need to report the results here </w:t>
      </w:r>
    </w:p>
  </w:comment>
  <w:comment w:initials="BEM" w:author="Buchanan, Erin M" w:date="2017-01-29T17:49:00Z" w:id="60">
    <w:p w:rsidR="00D23A8B" w:rsidRDefault="00D23A8B" w14:paraId="422F5FD0" w14:textId="7A0EA2EF">
      <w:pPr>
        <w:pStyle w:val="CommentText"/>
      </w:pPr>
      <w:r>
        <w:rPr>
          <w:rStyle w:val="CommentReference"/>
        </w:rPr>
        <w:annotationRef/>
      </w:r>
      <w:r>
        <w:t xml:space="preserve">Talk a little bit more about participants maybe here after creating this table. </w:t>
      </w:r>
    </w:p>
  </w:comment>
  <w:comment w:initials="EB" w:author="Erin Buchanan" w:date="2015-04-07T16:05:00Z" w:id="76">
    <w:p w:rsidR="00D23A8B" w:rsidRDefault="00D23A8B" w14:paraId="31C7EA3F" w14:textId="7A9A779B">
      <w:pPr>
        <w:pStyle w:val="CommentText"/>
      </w:pPr>
      <w:r>
        <w:rPr>
          <w:rStyle w:val="CommentReference"/>
        </w:rPr>
        <w:annotationRef/>
      </w:r>
      <w:r>
        <w:t xml:space="preserve">Structure the way that Stefan normally does these. </w:t>
      </w:r>
    </w:p>
  </w:comment>
  <w:comment w:initials="BEM" w:author="Buchanan, Erin M" w:date="2017-01-29T18:02:00Z" w:id="92">
    <w:p w:rsidR="00D23A8B" w:rsidRDefault="00D23A8B" w14:paraId="5B20AFAE" w14:textId="19306991">
      <w:pPr>
        <w:pStyle w:val="CommentText"/>
      </w:pPr>
      <w:r>
        <w:rPr>
          <w:rStyle w:val="CommentReference"/>
        </w:rPr>
        <w:annotationRef/>
      </w:r>
      <w:r>
        <w:t xml:space="preserve">Change all citations to </w:t>
      </w:r>
      <w:proofErr w:type="spellStart"/>
      <w:r>
        <w:t>mendeley</w:t>
      </w:r>
      <w:proofErr w:type="spellEnd"/>
    </w:p>
  </w:comment>
  <w:comment w:initials="BEM" w:author="Buchanan, Erin M" w:date="2017-01-29T18:33:00Z" w:id="122">
    <w:p w:rsidR="00D23A8B" w:rsidRDefault="00D23A8B" w14:paraId="657EB77F" w14:textId="696C3564">
      <w:pPr>
        <w:pStyle w:val="CommentText"/>
      </w:pPr>
      <w:r>
        <w:rPr>
          <w:rStyle w:val="CommentReference"/>
        </w:rPr>
        <w:annotationRef/>
      </w:r>
      <w:r>
        <w:t>I want to say something here about verifying the factor structure, but I don’t think it’s a thing that’s been published?</w:t>
      </w:r>
    </w:p>
  </w:comment>
  <w:comment w:initials="BEM" w:author="Buchanan, Erin M" w:date="2017-01-29T21:25:00Z" w:id="203">
    <w:p w:rsidR="00D23A8B" w:rsidRDefault="00D23A8B" w14:paraId="4B41BFA9" w14:textId="1C1F0B8C">
      <w:pPr>
        <w:pStyle w:val="CommentText"/>
      </w:pPr>
      <w:r>
        <w:rPr>
          <w:rStyle w:val="CommentReference"/>
        </w:rPr>
        <w:annotationRef/>
      </w:r>
      <w:r>
        <w:t xml:space="preserve">Add another sentence or two here about Bayes Factors. </w:t>
      </w:r>
    </w:p>
  </w:comment>
  <w:comment w:initials="PJM" w:author="Pavlacic, Jeffrey M [2]" w:date="2017-02-05T19:04:00Z" w:id="204">
    <w:p w:rsidR="00D23A8B" w:rsidRDefault="00D23A8B" w14:paraId="0EB9D389" w14:textId="075AE7AB">
      <w:pPr>
        <w:pStyle w:val="CommentText"/>
      </w:pPr>
      <w:r>
        <w:rPr>
          <w:rStyle w:val="CommentReference"/>
        </w:rPr>
        <w:annotationRef/>
      </w:r>
      <w:r>
        <w:t>I ran the Bayes factors. Ask me for the #’s!</w:t>
      </w:r>
    </w:p>
    <w:p w:rsidR="00D23A8B" w:rsidRDefault="00D23A8B" w14:paraId="399E421B" w14:textId="77777777">
      <w:pPr>
        <w:pStyle w:val="CommentText"/>
      </w:pPr>
    </w:p>
  </w:comment>
  <w:comment w:initials="BEM" w:author="Buchanan, Erin M" w:date="2017-01-29T21:28:00Z" w:id="205">
    <w:p w:rsidR="00D23A8B" w:rsidRDefault="00D23A8B" w14:paraId="77962309" w14:textId="5FB5BAF5">
      <w:pPr>
        <w:pStyle w:val="CommentText"/>
      </w:pPr>
      <w:r>
        <w:rPr>
          <w:rStyle w:val="CommentReference"/>
        </w:rPr>
        <w:annotationRef/>
      </w:r>
      <w:r>
        <w:t xml:space="preserve">Add another sentence here about the type of d values we calculated </w:t>
      </w:r>
    </w:p>
  </w:comment>
  <w:comment w:initials="BEM" w:author="Buchanan, Erin M" w:date="2017-01-29T18:43:00Z" w:id="213">
    <w:p w:rsidR="00D23A8B" w:rsidRDefault="00D23A8B" w14:paraId="5A904C0E" w14:textId="1ABA1F08">
      <w:pPr>
        <w:pStyle w:val="CommentText"/>
      </w:pPr>
      <w:r>
        <w:rPr>
          <w:rStyle w:val="CommentReference"/>
        </w:rPr>
        <w:annotationRef/>
      </w:r>
      <w:r>
        <w:t xml:space="preserve">Add this after literature review, I think it’s mixed. </w:t>
      </w:r>
    </w:p>
  </w:comment>
  <w:comment w:initials="PJM" w:author="Pavlacic, Jeffrey M [2]" w:date="2017-03-01T19:21:00Z" w:id="263">
    <w:p w:rsidR="00D23A8B" w:rsidRDefault="00D23A8B" w14:paraId="60A89E8E" w14:textId="4C9559B2">
      <w:pPr>
        <w:pStyle w:val="CommentText"/>
      </w:pPr>
      <w:r>
        <w:rPr>
          <w:rStyle w:val="CommentReference"/>
        </w:rPr>
        <w:annotationRef/>
      </w:r>
      <w:r>
        <w:t xml:space="preserve">Does this </w:t>
      </w:r>
      <w:proofErr w:type="gramStart"/>
      <w:r>
        <w:t>seem</w:t>
      </w:r>
      <w:proofErr w:type="gramEnd"/>
      <w:r>
        <w:t xml:space="preserve"> right?!</w:t>
      </w:r>
    </w:p>
  </w:comment>
  <w:comment w:initials="PJM" w:author="Pavlacic, Jeffrey M [2]" w:date="2017-03-01T19:23:00Z" w:id="296">
    <w:p w:rsidR="00D23A8B" w:rsidRDefault="00D23A8B" w14:paraId="708F715F" w14:textId="6588183B">
      <w:pPr>
        <w:pStyle w:val="CommentText"/>
      </w:pPr>
      <w:r>
        <w:rPr>
          <w:rStyle w:val="CommentReference"/>
        </w:rPr>
        <w:annotationRef/>
      </w:r>
      <w:r>
        <w:t>Again, just want to make sure this is correct</w:t>
      </w:r>
    </w:p>
  </w:comment>
  <w:comment w:initials="BEM" w:author="Buchanan, Erin M" w:date="2017-01-29T18:50:00Z" w:id="305">
    <w:p w:rsidR="00D23A8B" w:rsidRDefault="00D23A8B" w14:paraId="44FC2ED9" w14:textId="199E1054">
      <w:pPr>
        <w:pStyle w:val="CommentText"/>
      </w:pPr>
      <w:r>
        <w:rPr>
          <w:rStyle w:val="CommentReference"/>
        </w:rPr>
        <w:annotationRef/>
      </w:r>
    </w:p>
  </w:comment>
  <w:comment w:initials="BEM" w:author="Buchanan, Erin M" w:date="2017-01-29T18:54:00Z" w:id="344">
    <w:p w:rsidR="00D23A8B" w:rsidRDefault="00D23A8B" w14:paraId="3377B8EC" w14:textId="0D74458E">
      <w:pPr>
        <w:pStyle w:val="CommentText"/>
      </w:pPr>
      <w:r>
        <w:rPr>
          <w:rStyle w:val="CommentReference"/>
        </w:rPr>
        <w:annotationRef/>
      </w:r>
      <w:r>
        <w:t xml:space="preserve">Can’t remember the year, but it’s the book. </w:t>
      </w:r>
    </w:p>
  </w:comment>
  <w:comment w:initials="BEM" w:author="Buchanan, Erin M" w:date="2017-01-29T19:01:00Z" w:id="348">
    <w:p w:rsidR="00D23A8B" w:rsidRDefault="00D23A8B" w14:paraId="5C7DDE46" w14:textId="26DDC8BE">
      <w:pPr>
        <w:pStyle w:val="CommentText"/>
      </w:pPr>
      <w:r>
        <w:rPr>
          <w:rStyle w:val="CommentReference"/>
        </w:rPr>
        <w:annotationRef/>
      </w:r>
      <w:r>
        <w:t xml:space="preserve">Can you guys comment if these were any good? </w:t>
      </w:r>
    </w:p>
    <w:p w:rsidR="00D23A8B" w:rsidRDefault="00D23A8B" w14:paraId="180F87EA" w14:textId="77777777">
      <w:pPr>
        <w:pStyle w:val="CommentText"/>
      </w:pPr>
    </w:p>
  </w:comment>
  <w:comment w:initials="PM" w:author="Pavlacic, Jeffrey M" w:date="2017-02-05T18:54:00Z" w:id="349">
    <w:p w:rsidR="00D23A8B" w:rsidRDefault="00D23A8B" w14:paraId="4D223FDE" w14:textId="69506803">
      <w:pPr>
        <w:pStyle w:val="CommentText"/>
      </w:pPr>
      <w:r>
        <w:rPr>
          <w:rStyle w:val="CommentReference"/>
        </w:rPr>
        <w:annotationRef/>
      </w:r>
      <w:r>
        <w:t xml:space="preserve">normal with a slight positive skew, homogeneity looked okay, might want to check out the </w:t>
      </w:r>
      <w:proofErr w:type="spellStart"/>
      <w:r>
        <w:t>homoS</w:t>
      </w:r>
      <w:proofErr w:type="spellEnd"/>
      <w:r>
        <w:t xml:space="preserve"> one though. it doesn't look good </w:t>
      </w:r>
    </w:p>
  </w:comment>
  <w:comment w:initials="BEM" w:author="Buchanan, Erin M" w:date="2017-01-29T21:43:00Z" w:id="363">
    <w:p w:rsidR="00D23A8B" w:rsidRDefault="00D23A8B" w14:paraId="174844BA" w14:textId="7136BED1">
      <w:pPr>
        <w:pStyle w:val="CommentText"/>
      </w:pPr>
      <w:r>
        <w:rPr>
          <w:rStyle w:val="CommentReference"/>
        </w:rPr>
        <w:annotationRef/>
      </w:r>
      <w:r>
        <w:t xml:space="preserve">Here we need to figure out what that means – look at standardized residuals </w:t>
      </w:r>
    </w:p>
  </w:comment>
  <w:comment w:initials="BEM" w:author="Buchanan, Erin M" w:date="2017-01-29T21:28:00Z" w:id="387">
    <w:p w:rsidR="00D23A8B" w:rsidRDefault="00D23A8B" w14:paraId="3B6A6920" w14:textId="251D7ECC">
      <w:pPr>
        <w:pStyle w:val="CommentText"/>
      </w:pPr>
      <w:r>
        <w:rPr>
          <w:rStyle w:val="CommentReference"/>
        </w:rPr>
        <w:annotationRef/>
      </w:r>
      <w:r>
        <w:t xml:space="preserve">Add a subscript here for the type of d you did … </w:t>
      </w:r>
      <w:proofErr w:type="spellStart"/>
      <w:r>
        <w:t>avg</w:t>
      </w:r>
      <w:proofErr w:type="spellEnd"/>
      <w:r>
        <w:t xml:space="preserve"> right? </w:t>
      </w:r>
    </w:p>
  </w:comment>
  <w:comment w:initials="BEM" w:author="Buchanan, Erin M" w:date="2017-01-29T21:32:00Z" w:id="395">
    <w:p w:rsidR="00D23A8B" w:rsidRDefault="00D23A8B" w14:paraId="47E584A3" w14:textId="305B5AA2">
      <w:pPr>
        <w:pStyle w:val="CommentText"/>
      </w:pPr>
      <w:r>
        <w:rPr>
          <w:rStyle w:val="CommentReference"/>
        </w:rPr>
        <w:annotationRef/>
      </w:r>
      <w:r>
        <w:t xml:space="preserve">Actually from line 305 of your script it appears you did </w:t>
      </w:r>
      <w:proofErr w:type="spellStart"/>
      <w:r>
        <w:t>indt</w:t>
      </w:r>
      <w:proofErr w:type="spellEnd"/>
      <w:r>
        <w:t xml:space="preserve"> </w:t>
      </w:r>
      <w:proofErr w:type="spellStart"/>
      <w:r>
        <w:t>cohen’s</w:t>
      </w:r>
      <w:proofErr w:type="spellEnd"/>
      <w:r>
        <w:t xml:space="preserve"> d, can you recalculate these as </w:t>
      </w:r>
      <w:proofErr w:type="spellStart"/>
      <w:proofErr w:type="gramStart"/>
      <w:r>
        <w:t>d.deptavg</w:t>
      </w:r>
      <w:proofErr w:type="spellEnd"/>
      <w:proofErr w:type="gramEnd"/>
      <w:r>
        <w:t xml:space="preserve"> instead?</w:t>
      </w:r>
    </w:p>
  </w:comment>
  <w:comment w:initials="BEM" w:author="Buchanan, Erin M" w:date="2017-01-29T21:34:00Z" w:id="433">
    <w:p w:rsidR="00D23A8B" w:rsidRDefault="00D23A8B" w14:paraId="2AB55379" w14:textId="2F9A283B">
      <w:pPr>
        <w:pStyle w:val="CommentText"/>
      </w:pPr>
      <w:r>
        <w:rPr>
          <w:rStyle w:val="CommentReference"/>
        </w:rPr>
        <w:annotationRef/>
      </w:r>
      <w:r>
        <w:t xml:space="preserve">Make this table. </w:t>
      </w:r>
    </w:p>
  </w:comment>
  <w:comment w:initials="BEM" w:author="Buchanan, Erin M" w:date="2017-01-29T21:37:00Z" w:id="434">
    <w:p w:rsidR="00D23A8B" w:rsidRDefault="00D23A8B" w14:paraId="254B94E6" w14:textId="715F4023">
      <w:pPr>
        <w:pStyle w:val="CommentText"/>
      </w:pPr>
      <w:r>
        <w:rPr>
          <w:rStyle w:val="CommentReference"/>
        </w:rPr>
        <w:annotationRef/>
      </w:r>
      <w:r>
        <w:t>Say something here about which ones were a thing</w:t>
      </w:r>
    </w:p>
  </w:comment>
  <w:comment w:initials="BEM" w:author="Buchanan, Erin M" w:date="2017-01-29T21:46:00Z" w:id="504">
    <w:p w:rsidR="00D23A8B" w:rsidRDefault="00D23A8B" w14:paraId="44B50C65" w14:textId="7AA40268">
      <w:pPr>
        <w:pStyle w:val="CommentText"/>
      </w:pPr>
      <w:r>
        <w:rPr>
          <w:rStyle w:val="CommentReference"/>
        </w:rPr>
        <w:annotationRef/>
      </w:r>
      <w:r>
        <w:t xml:space="preserve">And something </w:t>
      </w:r>
      <w:proofErr w:type="spellStart"/>
      <w:r>
        <w:t>something</w:t>
      </w:r>
      <w:proofErr w:type="spellEnd"/>
      <w:r>
        <w:t xml:space="preserve"> standardized residuals. </w:t>
      </w:r>
    </w:p>
  </w:comment>
  <w:comment w:initials="BEM" w:author="Buchanan, Erin M" w:date="2017-01-29T21:34:00Z" w:id="553">
    <w:p w:rsidR="00D23A8B" w:rsidP="008F5EA8" w:rsidRDefault="00D23A8B" w14:paraId="6627C799" w14:textId="77777777">
      <w:pPr>
        <w:pStyle w:val="CommentText"/>
      </w:pPr>
      <w:r>
        <w:rPr>
          <w:rStyle w:val="CommentReference"/>
        </w:rPr>
        <w:annotationRef/>
      </w:r>
      <w:r>
        <w:t xml:space="preserve">Make this table. </w:t>
      </w:r>
    </w:p>
  </w:comment>
  <w:comment w:initials="BEM" w:author="Buchanan, Erin M" w:date="2017-01-29T21:37:00Z" w:id="554">
    <w:p w:rsidR="00D23A8B" w:rsidP="008F5EA8" w:rsidRDefault="00D23A8B" w14:paraId="1F2134BE" w14:textId="77777777">
      <w:pPr>
        <w:pStyle w:val="CommentText"/>
      </w:pPr>
      <w:r>
        <w:rPr>
          <w:rStyle w:val="CommentReference"/>
        </w:rPr>
        <w:annotationRef/>
      </w:r>
      <w:r>
        <w:t>Say something here about which ones were a thing</w:t>
      </w:r>
    </w:p>
  </w:comment>
  <w:comment w:initials="PJM" w:author="Pavlacic, Jeffrey M [2]" w:date="2017-02-05T19:45:00Z" w:id="555">
    <w:p w:rsidR="00D23A8B" w:rsidRDefault="00D23A8B" w14:paraId="75BD0258" w14:textId="3579C560">
      <w:pPr>
        <w:pStyle w:val="CommentText"/>
      </w:pPr>
      <w:r>
        <w:rPr>
          <w:rStyle w:val="CommentReference"/>
        </w:rPr>
        <w:annotationRef/>
      </w:r>
      <w:r>
        <w:t xml:space="preserve">Done. </w:t>
      </w:r>
    </w:p>
  </w:comment>
  <w:comment w:initials="EB" w:author="Erin Buchanan" w:date="2017-02-22T11:35:00Z" w:id="559">
    <w:p w:rsidR="00D23A8B" w:rsidRDefault="00D23A8B" w14:paraId="1BE93D80" w14:textId="1B080AB0">
      <w:pPr>
        <w:pStyle w:val="CommentText"/>
      </w:pPr>
      <w:r>
        <w:rPr>
          <w:rStyle w:val="CommentReference"/>
        </w:rPr>
        <w:annotationRef/>
      </w:r>
      <w:r>
        <w:t xml:space="preserve">The only thing that needed fixing after checking the data were the means for the total scores. I fixed those here. Every other small change was due to a Mice issue. </w:t>
      </w:r>
    </w:p>
  </w:comment>
  <w:comment w:initials="BEM" w:author="Buchanan, Erin M" w:date="2017-01-29T17:53:00Z" w:id="619">
    <w:p w:rsidR="00D23A8B" w:rsidRDefault="00D23A8B" w14:paraId="2F3936C7" w14:textId="04E73DBC">
      <w:pPr>
        <w:pStyle w:val="CommentText"/>
      </w:pPr>
      <w:r>
        <w:rPr>
          <w:rStyle w:val="CommentReference"/>
        </w:rPr>
        <w:annotationRef/>
      </w:r>
      <w:r>
        <w:t xml:space="preserve">Come up with better names here. </w:t>
      </w:r>
    </w:p>
  </w:comment>
  <w:comment w:initials="BEM" w:author="Buchanan, Erin M" w:date="2017-01-29T21:37:00Z" w:id="622">
    <w:p w:rsidR="00D23A8B" w:rsidRDefault="00D23A8B" w14:paraId="1F248128" w14:textId="05764541">
      <w:pPr>
        <w:pStyle w:val="CommentText"/>
      </w:pPr>
      <w:r>
        <w:rPr>
          <w:rStyle w:val="CommentReference"/>
        </w:rPr>
        <w:annotationRef/>
      </w:r>
      <w:r>
        <w:t xml:space="preserve">Put in means and SDs </w:t>
      </w:r>
      <w:r>
        <w:sym w:font="Wingdings" w:char="F04C"/>
      </w:r>
      <w:r>
        <w:t xml:space="preserve"> worst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5D4CFB" w15:done="0"/>
  <w15:commentEx w15:paraId="0FD1567D" w15:done="0"/>
  <w15:commentEx w15:paraId="422F5FD0" w15:done="0"/>
  <w15:commentEx w15:paraId="31C7EA3F" w15:done="0"/>
  <w15:commentEx w15:paraId="5B20AFAE" w15:done="0"/>
  <w15:commentEx w15:paraId="657EB77F" w15:done="0"/>
  <w15:commentEx w15:paraId="4B41BFA9" w15:done="0"/>
  <w15:commentEx w15:paraId="399E421B" w15:paraIdParent="4B41BFA9" w15:done="0"/>
  <w15:commentEx w15:paraId="77962309" w15:done="0"/>
  <w15:commentEx w15:paraId="5A904C0E" w15:done="0"/>
  <w15:commentEx w15:paraId="60A89E8E" w15:done="0"/>
  <w15:commentEx w15:paraId="708F715F" w15:done="0"/>
  <w15:commentEx w15:paraId="44FC2ED9" w15:done="0"/>
  <w15:commentEx w15:paraId="3377B8EC" w15:done="0"/>
  <w15:commentEx w15:paraId="180F87EA" w15:done="0"/>
  <w15:commentEx w15:paraId="4D223FDE" w15:paraIdParent="180F87EA" w15:done="0"/>
  <w15:commentEx w15:paraId="174844BA" w15:done="0"/>
  <w15:commentEx w15:paraId="3B6A6920" w15:done="0"/>
  <w15:commentEx w15:paraId="47E584A3" w15:done="0"/>
  <w15:commentEx w15:paraId="2AB55379" w15:done="0"/>
  <w15:commentEx w15:paraId="254B94E6" w15:done="0"/>
  <w15:commentEx w15:paraId="44B50C65" w15:done="0"/>
  <w15:commentEx w15:paraId="6627C799" w15:done="0"/>
  <w15:commentEx w15:paraId="1F2134BE" w15:done="0"/>
  <w15:commentEx w15:paraId="75BD0258" w15:paraIdParent="1F2134BE" w15:done="0"/>
  <w15:commentEx w15:paraId="1BE93D80" w15:done="0"/>
  <w15:commentEx w15:paraId="2F3936C7" w15:done="0"/>
  <w15:commentEx w15:paraId="1F24812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772" w:rsidP="00E968C5" w:rsidRDefault="001F1772" w14:paraId="699A887C" w14:textId="77777777">
      <w:pPr>
        <w:spacing w:line="240" w:lineRule="auto"/>
      </w:pPr>
      <w:r>
        <w:separator/>
      </w:r>
    </w:p>
  </w:endnote>
  <w:endnote w:type="continuationSeparator" w:id="0">
    <w:p w:rsidR="001F1772" w:rsidP="00E968C5" w:rsidRDefault="001F1772" w14:paraId="1EB50E9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Times New Roman,MS Mincho">
    <w:altName w:val="Times"/>
    <w:charset w:val="00"/>
    <w:family w:val="auto"/>
    <w:pitch w:val="variable"/>
    <w:sig w:usb0="00000003" w:usb1="00000000" w:usb2="00000000" w:usb3="00000000" w:csb0="00000001" w:csb1="00000000"/>
  </w:font>
  <w:font w:name="Calibri,Times New Roman">
    <w:altName w:val="Times New Roman"/>
    <w:panose1 w:val="00000000000000000000"/>
    <w:charset w:val="00"/>
    <w:family w:val="roman"/>
    <w:notTrueType/>
    <w:pitch w:val="default"/>
  </w:font>
  <w:font w:name="Helvetica Neue,Times New Roman">
    <w:altName w:val="Helvetica"/>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772" w:rsidP="00E968C5" w:rsidRDefault="001F1772" w14:paraId="2402D7A0" w14:textId="77777777">
      <w:pPr>
        <w:spacing w:line="240" w:lineRule="auto"/>
      </w:pPr>
      <w:r>
        <w:separator/>
      </w:r>
    </w:p>
  </w:footnote>
  <w:footnote w:type="continuationSeparator" w:id="0">
    <w:p w:rsidR="001F1772" w:rsidP="00E968C5" w:rsidRDefault="001F1772" w14:paraId="33DDADCE" w14:textId="7777777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07310" w:rsidR="00D23A8B" w:rsidP="625B5181" w:rsidRDefault="00D23A8B" w14:paraId="5918FEAF" w14:textId="1C0264E8">
    <w:pPr>
      <w:pStyle w:val="Header"/>
      <w:jc w:val="both"/>
      <w:rPr>
        <w:rFonts w:ascii="Times New Roman" w:hAnsi="Times New Roman" w:eastAsia="Times New Roman" w:cs="Times New Roman"/>
        <w:sz w:val="24"/>
        <w:szCs w:val="24"/>
      </w:rPr>
    </w:pPr>
    <w:r w:rsidRPr="30ED58D4">
      <w:rPr>
        <w:rFonts w:ascii="Times New Roman" w:hAnsi="Times New Roman" w:eastAsia="Times New Roman" w:cs="Times New Roman"/>
        <w:sz w:val="24"/>
        <w:szCs w:val="24"/>
        <w:rPrChange w:author="Pavlacic, Jeffrey M" w:date="2017-02-05T16:49:00Z" w:id="611">
          <w:rPr>
            <w:rFonts w:ascii="Times New Roman" w:hAnsi="Times New Roman" w:cs="Times New Roman"/>
            <w:sz w:val="24"/>
            <w:szCs w:val="24"/>
          </w:rPr>
        </w:rPrChange>
      </w:rPr>
      <w:t>REACTIVITY IN QUESTIONS</w:t>
    </w:r>
    <w:r>
      <w:rPr>
        <w:rFonts w:ascii="Times New Roman" w:hAnsi="Times New Roman" w:cs="Times New Roman"/>
        <w:sz w:val="24"/>
        <w:szCs w:val="24"/>
      </w:rPr>
      <w:tab/>
    </w:r>
    <w:r>
      <w:rPr>
        <w:rFonts w:ascii="Times New Roman" w:hAnsi="Times New Roman" w:cs="Times New Roman"/>
        <w:sz w:val="24"/>
        <w:szCs w:val="24"/>
      </w:rPr>
      <w:tab/>
    </w:r>
    <w:r w:rsidRPr="30ED58D4">
      <w:rPr>
        <w:rFonts w:ascii="Times New Roman" w:hAnsi="Times New Roman" w:eastAsia="Times New Roman" w:cs="Times New Roman"/>
        <w:noProof/>
        <w:sz w:val="24"/>
        <w:szCs w:val="24"/>
        <w:rPrChange w:author="Pavlacic, Jeffrey M" w:date="2017-02-05T16:49:00Z" w:id="612">
          <w:rPr>
            <w:rFonts w:ascii="Times New Roman" w:hAnsi="Times New Roman" w:cs="Times New Roman"/>
            <w:noProof/>
            <w:sz w:val="24"/>
            <w:szCs w:val="24"/>
          </w:rPr>
        </w:rPrChange>
      </w:rPr>
      <w:fldChar w:fldCharType="begin"/>
    </w:r>
    <w:r w:rsidRPr="00E07310">
      <w:rPr>
        <w:rFonts w:ascii="Times New Roman" w:hAnsi="Times New Roman" w:cs="Times New Roman"/>
        <w:sz w:val="24"/>
        <w:szCs w:val="24"/>
      </w:rPr>
      <w:instrText xml:space="preserve"> PAGE   \* MERGEFORMAT </w:instrText>
    </w:r>
    <w:r w:rsidRPr="30ED58D4">
      <w:rPr>
        <w:rFonts w:ascii="Times New Roman" w:hAnsi="Times New Roman" w:cs="Times New Roman"/>
        <w:sz w:val="24"/>
        <w:szCs w:val="24"/>
      </w:rPr>
      <w:fldChar w:fldCharType="separate"/>
    </w:r>
    <w:r w:rsidRPr="00D05669" w:rsidR="00D05669">
      <w:rPr>
        <w:rFonts w:ascii="Times New Roman" w:hAnsi="Times New Roman" w:eastAsia="Times New Roman" w:cs="Times New Roman"/>
        <w:noProof/>
        <w:sz w:val="24"/>
        <w:szCs w:val="24"/>
      </w:rPr>
      <w:t>18</w:t>
    </w:r>
    <w:r w:rsidRPr="30ED58D4">
      <w:rPr>
        <w:rFonts w:ascii="Times New Roman" w:hAnsi="Times New Roman" w:eastAsia="Times New Roman" w:cs="Times New Roman"/>
        <w:noProof/>
        <w:sz w:val="24"/>
        <w:szCs w:val="24"/>
        <w:rPrChange w:author="Pavlacic, Jeffrey M" w:date="2017-02-05T16:49:00Z" w:id="613">
          <w:rPr>
            <w:rFonts w:ascii="Times New Roman" w:hAnsi="Times New Roman" w:cs="Times New Roman"/>
            <w:noProof/>
            <w:sz w:val="24"/>
            <w:szCs w:val="24"/>
          </w:rPr>
        </w:rPrChange>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07310" w:rsidR="00D23A8B" w:rsidP="625B5181" w:rsidRDefault="00D23A8B" w14:paraId="22E5D9FF" w14:textId="77777777">
    <w:pPr>
      <w:pStyle w:val="Header"/>
      <w:jc w:val="both"/>
      <w:rPr>
        <w:rFonts w:ascii="Times New Roman" w:hAnsi="Times New Roman" w:eastAsia="Times New Roman" w:cs="Times New Roman"/>
        <w:sz w:val="24"/>
        <w:szCs w:val="24"/>
      </w:rPr>
    </w:pPr>
    <w:r w:rsidRPr="30ED58D4">
      <w:rPr>
        <w:rFonts w:ascii="Times New Roman" w:hAnsi="Times New Roman" w:eastAsia="Times New Roman" w:cs="Times New Roman"/>
        <w:sz w:val="24"/>
        <w:szCs w:val="24"/>
        <w:rPrChange w:author="Pavlacic, Jeffrey M" w:date="2017-02-05T16:49:00Z" w:id="614">
          <w:rPr>
            <w:rFonts w:ascii="Times New Roman" w:hAnsi="Times New Roman" w:cs="Times New Roman"/>
            <w:sz w:val="24"/>
            <w:szCs w:val="24"/>
          </w:rPr>
        </w:rPrChange>
      </w:rPr>
      <w:t>Running head: REACTIVITY IN QUESTIONS</w:t>
    </w:r>
    <w:r>
      <w:rPr>
        <w:rFonts w:ascii="Times New Roman" w:hAnsi="Times New Roman" w:cs="Times New Roman"/>
        <w:sz w:val="24"/>
        <w:szCs w:val="24"/>
      </w:rPr>
      <w:tab/>
    </w:r>
    <w:r>
      <w:rPr>
        <w:rFonts w:ascii="Times New Roman" w:hAnsi="Times New Roman" w:cs="Times New Roman"/>
        <w:sz w:val="24"/>
        <w:szCs w:val="24"/>
      </w:rPr>
      <w:tab/>
    </w:r>
    <w:r w:rsidRPr="30ED58D4">
      <w:rPr>
        <w:rFonts w:ascii="Times New Roman" w:hAnsi="Times New Roman" w:eastAsia="Times New Roman" w:cs="Times New Roman"/>
        <w:noProof/>
        <w:sz w:val="24"/>
        <w:szCs w:val="24"/>
        <w:rPrChange w:author="Pavlacic, Jeffrey M" w:date="2017-02-05T16:49:00Z" w:id="615">
          <w:rPr>
            <w:rFonts w:ascii="Times New Roman" w:hAnsi="Times New Roman" w:cs="Times New Roman"/>
            <w:noProof/>
            <w:sz w:val="24"/>
            <w:szCs w:val="24"/>
          </w:rPr>
        </w:rPrChange>
      </w:rPr>
      <w:fldChar w:fldCharType="begin"/>
    </w:r>
    <w:r w:rsidRPr="00E07310">
      <w:rPr>
        <w:rFonts w:ascii="Times New Roman" w:hAnsi="Times New Roman" w:cs="Times New Roman"/>
        <w:sz w:val="24"/>
        <w:szCs w:val="24"/>
      </w:rPr>
      <w:instrText xml:space="preserve"> PAGE   \* MERGEFORMAT </w:instrText>
    </w:r>
    <w:r w:rsidRPr="30ED58D4">
      <w:rPr>
        <w:rFonts w:ascii="Times New Roman" w:hAnsi="Times New Roman" w:cs="Times New Roman"/>
        <w:sz w:val="24"/>
        <w:szCs w:val="24"/>
      </w:rPr>
      <w:fldChar w:fldCharType="separate"/>
    </w:r>
    <w:r w:rsidRPr="00D05669" w:rsidR="00D05669">
      <w:rPr>
        <w:rFonts w:ascii="Times New Roman" w:hAnsi="Times New Roman" w:eastAsia="Times New Roman" w:cs="Times New Roman"/>
        <w:noProof/>
        <w:sz w:val="24"/>
        <w:szCs w:val="24"/>
      </w:rPr>
      <w:t>13</w:t>
    </w:r>
    <w:r w:rsidRPr="30ED58D4">
      <w:rPr>
        <w:rFonts w:ascii="Times New Roman" w:hAnsi="Times New Roman" w:eastAsia="Times New Roman" w:cs="Times New Roman"/>
        <w:noProof/>
        <w:sz w:val="24"/>
        <w:szCs w:val="24"/>
        <w:rPrChange w:author="Pavlacic, Jeffrey M" w:date="2017-02-05T16:49:00Z" w:id="616">
          <w:rPr>
            <w:rFonts w:ascii="Times New Roman" w:hAnsi="Times New Roman" w:cs="Times New Roman"/>
            <w:noProof/>
            <w:sz w:val="24"/>
            <w:szCs w:val="24"/>
          </w:rPr>
        </w:rPrChange>
      </w:rPr>
      <w:fldChar w:fldCharType="end"/>
    </w:r>
  </w:p>
  <w:p w:rsidR="00D23A8B" w:rsidRDefault="00D23A8B" w14:paraId="5E1008E8"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10564"/>
    <w:multiLevelType w:val="hybridMultilevel"/>
    <w:tmpl w:val="EA0EDA06"/>
    <w:lvl w:ilvl="0" w:tplc="CC0EE202">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495A380B"/>
    <w:multiLevelType w:val="hybridMultilevel"/>
    <w:tmpl w:val="E49234E0"/>
    <w:lvl w:ilvl="0" w:tplc="CC0EE202">
      <w:numFmt w:val="bullet"/>
      <w:lvlText w:val="-"/>
      <w:lvlJc w:val="left"/>
      <w:pPr>
        <w:ind w:left="720" w:hanging="360"/>
      </w:pPr>
      <w:rPr>
        <w:rFonts w:hint="default" w:ascii="Times New Roman" w:hAnsi="Times New Roman" w:cs="Times New Roman" w:eastAsiaTheme="minorEastAsia"/>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nsid w:val="5BD84A2E"/>
    <w:multiLevelType w:val="hybridMultilevel"/>
    <w:tmpl w:val="FCE6B1DA"/>
    <w:lvl w:ilvl="0" w:tplc="CC0EE202">
      <w:numFmt w:val="bullet"/>
      <w:lvlText w:val="-"/>
      <w:lvlJc w:val="left"/>
      <w:pPr>
        <w:ind w:left="720" w:hanging="360"/>
      </w:pPr>
      <w:rPr>
        <w:rFonts w:hint="default" w:ascii="Times New Roman" w:hAnsi="Times New Roman" w:cs="Times New Roman"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lacic, Jeffrey M">
    <w15:presenceInfo w15:providerId="AD" w15:userId="S003BFFD84B669A0@LIVE.COM"/>
  </w15:person>
  <w15:person w15:author="Buchanan, Erin M">
    <w15:presenceInfo w15:providerId="None" w15:userId="Buchanan, Erin M"/>
  </w15:person>
  <w15:person w15:author="Erin Buchanan">
    <w15:presenceInfo w15:providerId="Windows Live" w15:userId="e3a031eb620c394c"/>
  </w15:person>
  <w15:person w15:author="Pavlacic, Jeffrey M [2]">
    <w15:presenceInfo w15:providerId="None" w15:userId="Pavlacic, Jeffrey M"/>
  </w15:person>
  <w15:person w15:author="Rachel Swadley">
    <w15:presenceInfo w15:providerId="None" w15:userId="Rachel Swad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dirty"/>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C7"/>
    <w:rsid w:val="00010283"/>
    <w:rsid w:val="00012A11"/>
    <w:rsid w:val="000135C7"/>
    <w:rsid w:val="0001431B"/>
    <w:rsid w:val="00022431"/>
    <w:rsid w:val="00025912"/>
    <w:rsid w:val="000447BE"/>
    <w:rsid w:val="00053909"/>
    <w:rsid w:val="000562FC"/>
    <w:rsid w:val="00067D56"/>
    <w:rsid w:val="00070FDF"/>
    <w:rsid w:val="00085FA9"/>
    <w:rsid w:val="00086AFC"/>
    <w:rsid w:val="000E153D"/>
    <w:rsid w:val="000F52DE"/>
    <w:rsid w:val="001327E1"/>
    <w:rsid w:val="00137FDC"/>
    <w:rsid w:val="00160C8A"/>
    <w:rsid w:val="00197F30"/>
    <w:rsid w:val="001A0D8F"/>
    <w:rsid w:val="001D3B3F"/>
    <w:rsid w:val="001E54E6"/>
    <w:rsid w:val="001F1772"/>
    <w:rsid w:val="001F5112"/>
    <w:rsid w:val="00237FBF"/>
    <w:rsid w:val="002560CE"/>
    <w:rsid w:val="002726A3"/>
    <w:rsid w:val="0028523C"/>
    <w:rsid w:val="002A087B"/>
    <w:rsid w:val="002A2ABB"/>
    <w:rsid w:val="002A3BB3"/>
    <w:rsid w:val="002C0DF1"/>
    <w:rsid w:val="002D06DA"/>
    <w:rsid w:val="002E1C34"/>
    <w:rsid w:val="002E1D16"/>
    <w:rsid w:val="002F216F"/>
    <w:rsid w:val="003010A2"/>
    <w:rsid w:val="00321D4C"/>
    <w:rsid w:val="003424F0"/>
    <w:rsid w:val="00350654"/>
    <w:rsid w:val="00353518"/>
    <w:rsid w:val="00363EA1"/>
    <w:rsid w:val="00377E86"/>
    <w:rsid w:val="0039718A"/>
    <w:rsid w:val="00397F8D"/>
    <w:rsid w:val="003A2251"/>
    <w:rsid w:val="003A250C"/>
    <w:rsid w:val="003B1F5B"/>
    <w:rsid w:val="003B684B"/>
    <w:rsid w:val="00411150"/>
    <w:rsid w:val="00432B88"/>
    <w:rsid w:val="004640AE"/>
    <w:rsid w:val="004719DA"/>
    <w:rsid w:val="00473083"/>
    <w:rsid w:val="004C72A1"/>
    <w:rsid w:val="004D0F1A"/>
    <w:rsid w:val="004E2E5A"/>
    <w:rsid w:val="00502D2E"/>
    <w:rsid w:val="00507904"/>
    <w:rsid w:val="0051037C"/>
    <w:rsid w:val="0056086E"/>
    <w:rsid w:val="00564FF7"/>
    <w:rsid w:val="00567A21"/>
    <w:rsid w:val="005714D4"/>
    <w:rsid w:val="00573973"/>
    <w:rsid w:val="00595CF1"/>
    <w:rsid w:val="005B289E"/>
    <w:rsid w:val="005B4D41"/>
    <w:rsid w:val="005F3121"/>
    <w:rsid w:val="005F5822"/>
    <w:rsid w:val="00642E9F"/>
    <w:rsid w:val="00645EF5"/>
    <w:rsid w:val="00666591"/>
    <w:rsid w:val="0066707C"/>
    <w:rsid w:val="006B2B82"/>
    <w:rsid w:val="006F001A"/>
    <w:rsid w:val="006F2D4A"/>
    <w:rsid w:val="006F3D13"/>
    <w:rsid w:val="007005E8"/>
    <w:rsid w:val="00711045"/>
    <w:rsid w:val="00717B32"/>
    <w:rsid w:val="00724492"/>
    <w:rsid w:val="00733C79"/>
    <w:rsid w:val="00736CB6"/>
    <w:rsid w:val="00752528"/>
    <w:rsid w:val="007C5648"/>
    <w:rsid w:val="007C5688"/>
    <w:rsid w:val="008023B5"/>
    <w:rsid w:val="00814B41"/>
    <w:rsid w:val="0082592E"/>
    <w:rsid w:val="008276C1"/>
    <w:rsid w:val="00832621"/>
    <w:rsid w:val="008555DF"/>
    <w:rsid w:val="00887448"/>
    <w:rsid w:val="00896546"/>
    <w:rsid w:val="008A116A"/>
    <w:rsid w:val="008A3635"/>
    <w:rsid w:val="008B07C1"/>
    <w:rsid w:val="008B29CA"/>
    <w:rsid w:val="008D7F76"/>
    <w:rsid w:val="008F5EA8"/>
    <w:rsid w:val="00900306"/>
    <w:rsid w:val="00910961"/>
    <w:rsid w:val="00927FA5"/>
    <w:rsid w:val="009310C2"/>
    <w:rsid w:val="009456E4"/>
    <w:rsid w:val="00955E26"/>
    <w:rsid w:val="009D133D"/>
    <w:rsid w:val="009D1909"/>
    <w:rsid w:val="009D5C2A"/>
    <w:rsid w:val="009D651F"/>
    <w:rsid w:val="009D7E1E"/>
    <w:rsid w:val="009F4A80"/>
    <w:rsid w:val="00A06201"/>
    <w:rsid w:val="00A16B27"/>
    <w:rsid w:val="00A51529"/>
    <w:rsid w:val="00A55FB3"/>
    <w:rsid w:val="00AA503A"/>
    <w:rsid w:val="00AA730C"/>
    <w:rsid w:val="00AC13A4"/>
    <w:rsid w:val="00AC3DD4"/>
    <w:rsid w:val="00B17F81"/>
    <w:rsid w:val="00B35F27"/>
    <w:rsid w:val="00B53BA4"/>
    <w:rsid w:val="00B84B38"/>
    <w:rsid w:val="00B91552"/>
    <w:rsid w:val="00BA09D0"/>
    <w:rsid w:val="00BB6351"/>
    <w:rsid w:val="00BC6734"/>
    <w:rsid w:val="00BE3FE5"/>
    <w:rsid w:val="00BF3BC4"/>
    <w:rsid w:val="00BF67FA"/>
    <w:rsid w:val="00C214AE"/>
    <w:rsid w:val="00C356C6"/>
    <w:rsid w:val="00C47B1D"/>
    <w:rsid w:val="00C55266"/>
    <w:rsid w:val="00C67A69"/>
    <w:rsid w:val="00C70286"/>
    <w:rsid w:val="00C75568"/>
    <w:rsid w:val="00C76CE2"/>
    <w:rsid w:val="00C8627D"/>
    <w:rsid w:val="00C87331"/>
    <w:rsid w:val="00C922C7"/>
    <w:rsid w:val="00CA6DCE"/>
    <w:rsid w:val="00D05669"/>
    <w:rsid w:val="00D07BB6"/>
    <w:rsid w:val="00D21696"/>
    <w:rsid w:val="00D23A8B"/>
    <w:rsid w:val="00D2684A"/>
    <w:rsid w:val="00D35C86"/>
    <w:rsid w:val="00D54325"/>
    <w:rsid w:val="00D845BF"/>
    <w:rsid w:val="00D90AE2"/>
    <w:rsid w:val="00D93D47"/>
    <w:rsid w:val="00D93DD6"/>
    <w:rsid w:val="00D96C99"/>
    <w:rsid w:val="00DB5DF4"/>
    <w:rsid w:val="00DB7892"/>
    <w:rsid w:val="00DD68F6"/>
    <w:rsid w:val="00DE1D57"/>
    <w:rsid w:val="00E07310"/>
    <w:rsid w:val="00E13E2C"/>
    <w:rsid w:val="00E1441B"/>
    <w:rsid w:val="00E25271"/>
    <w:rsid w:val="00E67E5C"/>
    <w:rsid w:val="00E701CA"/>
    <w:rsid w:val="00E72BD7"/>
    <w:rsid w:val="00E84FEA"/>
    <w:rsid w:val="00E92BC5"/>
    <w:rsid w:val="00E968C5"/>
    <w:rsid w:val="00EF0103"/>
    <w:rsid w:val="00EF5D2F"/>
    <w:rsid w:val="00F15AC2"/>
    <w:rsid w:val="00F15C24"/>
    <w:rsid w:val="00F2776D"/>
    <w:rsid w:val="00F507E8"/>
    <w:rsid w:val="00F72499"/>
    <w:rsid w:val="00F74054"/>
    <w:rsid w:val="00F82B4A"/>
    <w:rsid w:val="00F82DE4"/>
    <w:rsid w:val="00F86BDF"/>
    <w:rsid w:val="00FA1F6B"/>
    <w:rsid w:val="00FB2BB0"/>
    <w:rsid w:val="00FC69A7"/>
    <w:rsid w:val="00FC7C3D"/>
    <w:rsid w:val="00FE0355"/>
    <w:rsid w:val="00FF3384"/>
    <w:rsid w:val="050CC695"/>
    <w:rsid w:val="2FD36F62"/>
    <w:rsid w:val="30ED58D4"/>
    <w:rsid w:val="384504E2"/>
    <w:rsid w:val="52E3D00C"/>
    <w:rsid w:val="5CF60701"/>
    <w:rsid w:val="625B5181"/>
    <w:rsid w:val="69F62B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6E694F"/>
  <w15:docId w15:val="{3692B63B-F2DC-402B-84EB-52AA9C7D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line="259" w:lineRule="auto"/>
        <w:jc w:val="righ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F15AC2"/>
    <w:rPr>
      <w:sz w:val="16"/>
      <w:szCs w:val="16"/>
    </w:rPr>
  </w:style>
  <w:style w:type="paragraph" w:styleId="CommentText">
    <w:name w:val="annotation text"/>
    <w:basedOn w:val="Normal"/>
    <w:link w:val="CommentTextChar"/>
    <w:uiPriority w:val="99"/>
    <w:semiHidden/>
    <w:unhideWhenUsed/>
    <w:rsid w:val="00F15AC2"/>
    <w:pPr>
      <w:spacing w:line="240" w:lineRule="auto"/>
    </w:pPr>
    <w:rPr>
      <w:sz w:val="20"/>
      <w:szCs w:val="20"/>
    </w:rPr>
  </w:style>
  <w:style w:type="character" w:styleId="CommentTextChar" w:customStyle="1">
    <w:name w:val="Comment Text Char"/>
    <w:basedOn w:val="DefaultParagraphFont"/>
    <w:link w:val="CommentText"/>
    <w:uiPriority w:val="99"/>
    <w:semiHidden/>
    <w:rsid w:val="00F15AC2"/>
    <w:rPr>
      <w:sz w:val="20"/>
      <w:szCs w:val="20"/>
    </w:rPr>
  </w:style>
  <w:style w:type="paragraph" w:styleId="CommentSubject">
    <w:name w:val="annotation subject"/>
    <w:basedOn w:val="CommentText"/>
    <w:next w:val="CommentText"/>
    <w:link w:val="CommentSubjectChar"/>
    <w:uiPriority w:val="99"/>
    <w:semiHidden/>
    <w:unhideWhenUsed/>
    <w:rsid w:val="00F15AC2"/>
    <w:rPr>
      <w:b/>
      <w:bCs/>
    </w:rPr>
  </w:style>
  <w:style w:type="character" w:styleId="CommentSubjectChar" w:customStyle="1">
    <w:name w:val="Comment Subject Char"/>
    <w:basedOn w:val="CommentTextChar"/>
    <w:link w:val="CommentSubject"/>
    <w:uiPriority w:val="99"/>
    <w:semiHidden/>
    <w:rsid w:val="00F15AC2"/>
    <w:rPr>
      <w:b/>
      <w:bCs/>
      <w:sz w:val="20"/>
      <w:szCs w:val="20"/>
    </w:rPr>
  </w:style>
  <w:style w:type="paragraph" w:styleId="BalloonText">
    <w:name w:val="Balloon Text"/>
    <w:basedOn w:val="Normal"/>
    <w:link w:val="BalloonTextChar"/>
    <w:uiPriority w:val="99"/>
    <w:semiHidden/>
    <w:unhideWhenUsed/>
    <w:rsid w:val="00F15AC2"/>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15AC2"/>
    <w:rPr>
      <w:rFonts w:ascii="Segoe UI" w:hAnsi="Segoe UI" w:cs="Segoe UI"/>
      <w:sz w:val="18"/>
      <w:szCs w:val="18"/>
    </w:rPr>
  </w:style>
  <w:style w:type="paragraph" w:styleId="Header">
    <w:name w:val="header"/>
    <w:basedOn w:val="Normal"/>
    <w:link w:val="HeaderChar"/>
    <w:uiPriority w:val="99"/>
    <w:unhideWhenUsed/>
    <w:rsid w:val="00E968C5"/>
    <w:pPr>
      <w:tabs>
        <w:tab w:val="center" w:pos="4680"/>
        <w:tab w:val="right" w:pos="9360"/>
      </w:tabs>
      <w:spacing w:line="240" w:lineRule="auto"/>
    </w:pPr>
  </w:style>
  <w:style w:type="character" w:styleId="HeaderChar" w:customStyle="1">
    <w:name w:val="Header Char"/>
    <w:basedOn w:val="DefaultParagraphFont"/>
    <w:link w:val="Header"/>
    <w:uiPriority w:val="99"/>
    <w:rsid w:val="00E968C5"/>
  </w:style>
  <w:style w:type="paragraph" w:styleId="Footer">
    <w:name w:val="footer"/>
    <w:basedOn w:val="Normal"/>
    <w:link w:val="FooterChar"/>
    <w:uiPriority w:val="99"/>
    <w:unhideWhenUsed/>
    <w:rsid w:val="00E968C5"/>
    <w:pPr>
      <w:tabs>
        <w:tab w:val="center" w:pos="4680"/>
        <w:tab w:val="right" w:pos="9360"/>
      </w:tabs>
      <w:spacing w:line="240" w:lineRule="auto"/>
    </w:pPr>
  </w:style>
  <w:style w:type="character" w:styleId="FooterChar" w:customStyle="1">
    <w:name w:val="Footer Char"/>
    <w:basedOn w:val="DefaultParagraphFont"/>
    <w:link w:val="Footer"/>
    <w:uiPriority w:val="99"/>
    <w:rsid w:val="00E968C5"/>
  </w:style>
  <w:style w:type="paragraph" w:styleId="ListParagraph">
    <w:name w:val="List Paragraph"/>
    <w:basedOn w:val="Normal"/>
    <w:uiPriority w:val="34"/>
    <w:qFormat/>
    <w:rsid w:val="009456E4"/>
    <w:pPr>
      <w:ind w:left="720"/>
      <w:contextualSpacing/>
    </w:pPr>
  </w:style>
  <w:style w:type="paragraph" w:styleId="HTMLPreformatted">
    <w:name w:val="HTML Preformatted"/>
    <w:basedOn w:val="Normal"/>
    <w:link w:val="HTMLPreformattedChar"/>
    <w:uiPriority w:val="99"/>
    <w:semiHidden/>
    <w:unhideWhenUsed/>
    <w:rsid w:val="00736CB6"/>
    <w:pPr>
      <w:spacing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736CB6"/>
    <w:rPr>
      <w:rFonts w:ascii="Consolas" w:hAnsi="Consolas"/>
      <w:sz w:val="20"/>
      <w:szCs w:val="20"/>
    </w:rPr>
  </w:style>
  <w:style w:type="table" w:styleId="TableGrid">
    <w:name w:val="Table Grid"/>
    <w:basedOn w:val="TableNormal"/>
    <w:uiPriority w:val="39"/>
    <w:rsid w:val="00D2684A"/>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Revision">
    <w:name w:val="Revision"/>
    <w:hidden/>
    <w:uiPriority w:val="99"/>
    <w:semiHidden/>
    <w:rsid w:val="00A16B27"/>
    <w:pPr>
      <w:spacing w:line="240" w:lineRule="auto"/>
      <w:jc w:val="left"/>
    </w:pPr>
  </w:style>
  <w:style w:type="paragraph" w:styleId="NormalWeb">
    <w:name w:val="Normal (Web)"/>
    <w:basedOn w:val="Normal"/>
    <w:uiPriority w:val="99"/>
    <w:semiHidden/>
    <w:unhideWhenUsed/>
    <w:rsid w:val="00D54325"/>
    <w:pPr>
      <w:spacing w:before="100" w:beforeAutospacing="1" w:after="100" w:afterAutospacing="1" w:line="240" w:lineRule="auto"/>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4120">
      <w:bodyDiv w:val="1"/>
      <w:marLeft w:val="0"/>
      <w:marRight w:val="0"/>
      <w:marTop w:val="0"/>
      <w:marBottom w:val="0"/>
      <w:divBdr>
        <w:top w:val="none" w:sz="0" w:space="0" w:color="auto"/>
        <w:left w:val="none" w:sz="0" w:space="0" w:color="auto"/>
        <w:bottom w:val="none" w:sz="0" w:space="0" w:color="auto"/>
        <w:right w:val="none" w:sz="0" w:space="0" w:color="auto"/>
      </w:divBdr>
    </w:div>
    <w:div w:id="155346257">
      <w:bodyDiv w:val="1"/>
      <w:marLeft w:val="0"/>
      <w:marRight w:val="0"/>
      <w:marTop w:val="0"/>
      <w:marBottom w:val="0"/>
      <w:divBdr>
        <w:top w:val="none" w:sz="0" w:space="0" w:color="auto"/>
        <w:left w:val="none" w:sz="0" w:space="0" w:color="auto"/>
        <w:bottom w:val="none" w:sz="0" w:space="0" w:color="auto"/>
        <w:right w:val="none" w:sz="0" w:space="0" w:color="auto"/>
      </w:divBdr>
    </w:div>
    <w:div w:id="304622064">
      <w:bodyDiv w:val="1"/>
      <w:marLeft w:val="0"/>
      <w:marRight w:val="0"/>
      <w:marTop w:val="0"/>
      <w:marBottom w:val="0"/>
      <w:divBdr>
        <w:top w:val="none" w:sz="0" w:space="0" w:color="auto"/>
        <w:left w:val="none" w:sz="0" w:space="0" w:color="auto"/>
        <w:bottom w:val="none" w:sz="0" w:space="0" w:color="auto"/>
        <w:right w:val="none" w:sz="0" w:space="0" w:color="auto"/>
      </w:divBdr>
    </w:div>
    <w:div w:id="642999525">
      <w:bodyDiv w:val="1"/>
      <w:marLeft w:val="0"/>
      <w:marRight w:val="0"/>
      <w:marTop w:val="0"/>
      <w:marBottom w:val="0"/>
      <w:divBdr>
        <w:top w:val="none" w:sz="0" w:space="0" w:color="auto"/>
        <w:left w:val="none" w:sz="0" w:space="0" w:color="auto"/>
        <w:bottom w:val="none" w:sz="0" w:space="0" w:color="auto"/>
        <w:right w:val="none" w:sz="0" w:space="0" w:color="auto"/>
      </w:divBdr>
    </w:div>
    <w:div w:id="854462581">
      <w:bodyDiv w:val="1"/>
      <w:marLeft w:val="0"/>
      <w:marRight w:val="0"/>
      <w:marTop w:val="0"/>
      <w:marBottom w:val="0"/>
      <w:divBdr>
        <w:top w:val="none" w:sz="0" w:space="0" w:color="auto"/>
        <w:left w:val="none" w:sz="0" w:space="0" w:color="auto"/>
        <w:bottom w:val="none" w:sz="0" w:space="0" w:color="auto"/>
        <w:right w:val="none" w:sz="0" w:space="0" w:color="auto"/>
      </w:divBdr>
      <w:divsChild>
        <w:div w:id="197089161">
          <w:marLeft w:val="0"/>
          <w:marRight w:val="0"/>
          <w:marTop w:val="0"/>
          <w:marBottom w:val="0"/>
          <w:divBdr>
            <w:top w:val="none" w:sz="0" w:space="0" w:color="auto"/>
            <w:left w:val="none" w:sz="0" w:space="0" w:color="auto"/>
            <w:bottom w:val="none" w:sz="0" w:space="0" w:color="auto"/>
            <w:right w:val="none" w:sz="0" w:space="0" w:color="auto"/>
          </w:divBdr>
        </w:div>
        <w:div w:id="1407458034">
          <w:marLeft w:val="0"/>
          <w:marRight w:val="0"/>
          <w:marTop w:val="0"/>
          <w:marBottom w:val="0"/>
          <w:divBdr>
            <w:top w:val="none" w:sz="0" w:space="0" w:color="auto"/>
            <w:left w:val="none" w:sz="0" w:space="0" w:color="auto"/>
            <w:bottom w:val="none" w:sz="0" w:space="0" w:color="auto"/>
            <w:right w:val="none" w:sz="0" w:space="0" w:color="auto"/>
          </w:divBdr>
        </w:div>
        <w:div w:id="1465654701">
          <w:marLeft w:val="0"/>
          <w:marRight w:val="0"/>
          <w:marTop w:val="0"/>
          <w:marBottom w:val="0"/>
          <w:divBdr>
            <w:top w:val="none" w:sz="0" w:space="0" w:color="auto"/>
            <w:left w:val="none" w:sz="0" w:space="0" w:color="auto"/>
            <w:bottom w:val="none" w:sz="0" w:space="0" w:color="auto"/>
            <w:right w:val="none" w:sz="0" w:space="0" w:color="auto"/>
          </w:divBdr>
        </w:div>
        <w:div w:id="315425826">
          <w:marLeft w:val="0"/>
          <w:marRight w:val="0"/>
          <w:marTop w:val="0"/>
          <w:marBottom w:val="0"/>
          <w:divBdr>
            <w:top w:val="none" w:sz="0" w:space="0" w:color="auto"/>
            <w:left w:val="none" w:sz="0" w:space="0" w:color="auto"/>
            <w:bottom w:val="none" w:sz="0" w:space="0" w:color="auto"/>
            <w:right w:val="none" w:sz="0" w:space="0" w:color="auto"/>
          </w:divBdr>
        </w:div>
        <w:div w:id="220946374">
          <w:marLeft w:val="0"/>
          <w:marRight w:val="0"/>
          <w:marTop w:val="0"/>
          <w:marBottom w:val="0"/>
          <w:divBdr>
            <w:top w:val="none" w:sz="0" w:space="0" w:color="auto"/>
            <w:left w:val="none" w:sz="0" w:space="0" w:color="auto"/>
            <w:bottom w:val="none" w:sz="0" w:space="0" w:color="auto"/>
            <w:right w:val="none" w:sz="0" w:space="0" w:color="auto"/>
          </w:divBdr>
        </w:div>
        <w:div w:id="1223830216">
          <w:marLeft w:val="0"/>
          <w:marRight w:val="0"/>
          <w:marTop w:val="0"/>
          <w:marBottom w:val="0"/>
          <w:divBdr>
            <w:top w:val="none" w:sz="0" w:space="0" w:color="auto"/>
            <w:left w:val="none" w:sz="0" w:space="0" w:color="auto"/>
            <w:bottom w:val="none" w:sz="0" w:space="0" w:color="auto"/>
            <w:right w:val="none" w:sz="0" w:space="0" w:color="auto"/>
          </w:divBdr>
        </w:div>
        <w:div w:id="1367218889">
          <w:marLeft w:val="0"/>
          <w:marRight w:val="0"/>
          <w:marTop w:val="0"/>
          <w:marBottom w:val="0"/>
          <w:divBdr>
            <w:top w:val="none" w:sz="0" w:space="0" w:color="auto"/>
            <w:left w:val="none" w:sz="0" w:space="0" w:color="auto"/>
            <w:bottom w:val="none" w:sz="0" w:space="0" w:color="auto"/>
            <w:right w:val="none" w:sz="0" w:space="0" w:color="auto"/>
          </w:divBdr>
        </w:div>
        <w:div w:id="745150990">
          <w:marLeft w:val="0"/>
          <w:marRight w:val="0"/>
          <w:marTop w:val="0"/>
          <w:marBottom w:val="0"/>
          <w:divBdr>
            <w:top w:val="none" w:sz="0" w:space="0" w:color="auto"/>
            <w:left w:val="none" w:sz="0" w:space="0" w:color="auto"/>
            <w:bottom w:val="none" w:sz="0" w:space="0" w:color="auto"/>
            <w:right w:val="none" w:sz="0" w:space="0" w:color="auto"/>
          </w:divBdr>
        </w:div>
        <w:div w:id="165680649">
          <w:marLeft w:val="0"/>
          <w:marRight w:val="0"/>
          <w:marTop w:val="0"/>
          <w:marBottom w:val="0"/>
          <w:divBdr>
            <w:top w:val="none" w:sz="0" w:space="0" w:color="auto"/>
            <w:left w:val="none" w:sz="0" w:space="0" w:color="auto"/>
            <w:bottom w:val="none" w:sz="0" w:space="0" w:color="auto"/>
            <w:right w:val="none" w:sz="0" w:space="0" w:color="auto"/>
          </w:divBdr>
        </w:div>
        <w:div w:id="1462264298">
          <w:marLeft w:val="0"/>
          <w:marRight w:val="0"/>
          <w:marTop w:val="0"/>
          <w:marBottom w:val="0"/>
          <w:divBdr>
            <w:top w:val="none" w:sz="0" w:space="0" w:color="auto"/>
            <w:left w:val="none" w:sz="0" w:space="0" w:color="auto"/>
            <w:bottom w:val="none" w:sz="0" w:space="0" w:color="auto"/>
            <w:right w:val="none" w:sz="0" w:space="0" w:color="auto"/>
          </w:divBdr>
        </w:div>
        <w:div w:id="30035630">
          <w:marLeft w:val="0"/>
          <w:marRight w:val="0"/>
          <w:marTop w:val="0"/>
          <w:marBottom w:val="0"/>
          <w:divBdr>
            <w:top w:val="none" w:sz="0" w:space="0" w:color="auto"/>
            <w:left w:val="none" w:sz="0" w:space="0" w:color="auto"/>
            <w:bottom w:val="none" w:sz="0" w:space="0" w:color="auto"/>
            <w:right w:val="none" w:sz="0" w:space="0" w:color="auto"/>
          </w:divBdr>
        </w:div>
        <w:div w:id="2097050268">
          <w:marLeft w:val="0"/>
          <w:marRight w:val="0"/>
          <w:marTop w:val="0"/>
          <w:marBottom w:val="0"/>
          <w:divBdr>
            <w:top w:val="none" w:sz="0" w:space="0" w:color="auto"/>
            <w:left w:val="none" w:sz="0" w:space="0" w:color="auto"/>
            <w:bottom w:val="none" w:sz="0" w:space="0" w:color="auto"/>
            <w:right w:val="none" w:sz="0" w:space="0" w:color="auto"/>
          </w:divBdr>
        </w:div>
        <w:div w:id="1779135111">
          <w:marLeft w:val="0"/>
          <w:marRight w:val="0"/>
          <w:marTop w:val="0"/>
          <w:marBottom w:val="0"/>
          <w:divBdr>
            <w:top w:val="none" w:sz="0" w:space="0" w:color="auto"/>
            <w:left w:val="none" w:sz="0" w:space="0" w:color="auto"/>
            <w:bottom w:val="none" w:sz="0" w:space="0" w:color="auto"/>
            <w:right w:val="none" w:sz="0" w:space="0" w:color="auto"/>
          </w:divBdr>
        </w:div>
        <w:div w:id="1253005737">
          <w:marLeft w:val="0"/>
          <w:marRight w:val="0"/>
          <w:marTop w:val="0"/>
          <w:marBottom w:val="0"/>
          <w:divBdr>
            <w:top w:val="none" w:sz="0" w:space="0" w:color="auto"/>
            <w:left w:val="none" w:sz="0" w:space="0" w:color="auto"/>
            <w:bottom w:val="none" w:sz="0" w:space="0" w:color="auto"/>
            <w:right w:val="none" w:sz="0" w:space="0" w:color="auto"/>
          </w:divBdr>
        </w:div>
        <w:div w:id="963149140">
          <w:marLeft w:val="0"/>
          <w:marRight w:val="0"/>
          <w:marTop w:val="0"/>
          <w:marBottom w:val="0"/>
          <w:divBdr>
            <w:top w:val="none" w:sz="0" w:space="0" w:color="auto"/>
            <w:left w:val="none" w:sz="0" w:space="0" w:color="auto"/>
            <w:bottom w:val="none" w:sz="0" w:space="0" w:color="auto"/>
            <w:right w:val="none" w:sz="0" w:space="0" w:color="auto"/>
          </w:divBdr>
        </w:div>
        <w:div w:id="438450527">
          <w:marLeft w:val="0"/>
          <w:marRight w:val="0"/>
          <w:marTop w:val="0"/>
          <w:marBottom w:val="0"/>
          <w:divBdr>
            <w:top w:val="none" w:sz="0" w:space="0" w:color="auto"/>
            <w:left w:val="none" w:sz="0" w:space="0" w:color="auto"/>
            <w:bottom w:val="none" w:sz="0" w:space="0" w:color="auto"/>
            <w:right w:val="none" w:sz="0" w:space="0" w:color="auto"/>
          </w:divBdr>
        </w:div>
        <w:div w:id="1589905">
          <w:marLeft w:val="0"/>
          <w:marRight w:val="0"/>
          <w:marTop w:val="0"/>
          <w:marBottom w:val="0"/>
          <w:divBdr>
            <w:top w:val="none" w:sz="0" w:space="0" w:color="auto"/>
            <w:left w:val="none" w:sz="0" w:space="0" w:color="auto"/>
            <w:bottom w:val="none" w:sz="0" w:space="0" w:color="auto"/>
            <w:right w:val="none" w:sz="0" w:space="0" w:color="auto"/>
          </w:divBdr>
        </w:div>
        <w:div w:id="1626616505">
          <w:marLeft w:val="0"/>
          <w:marRight w:val="0"/>
          <w:marTop w:val="0"/>
          <w:marBottom w:val="0"/>
          <w:divBdr>
            <w:top w:val="none" w:sz="0" w:space="0" w:color="auto"/>
            <w:left w:val="none" w:sz="0" w:space="0" w:color="auto"/>
            <w:bottom w:val="none" w:sz="0" w:space="0" w:color="auto"/>
            <w:right w:val="none" w:sz="0" w:space="0" w:color="auto"/>
          </w:divBdr>
        </w:div>
        <w:div w:id="64571588">
          <w:marLeft w:val="0"/>
          <w:marRight w:val="0"/>
          <w:marTop w:val="0"/>
          <w:marBottom w:val="0"/>
          <w:divBdr>
            <w:top w:val="none" w:sz="0" w:space="0" w:color="auto"/>
            <w:left w:val="none" w:sz="0" w:space="0" w:color="auto"/>
            <w:bottom w:val="none" w:sz="0" w:space="0" w:color="auto"/>
            <w:right w:val="none" w:sz="0" w:space="0" w:color="auto"/>
          </w:divBdr>
        </w:div>
        <w:div w:id="435710127">
          <w:marLeft w:val="0"/>
          <w:marRight w:val="0"/>
          <w:marTop w:val="0"/>
          <w:marBottom w:val="0"/>
          <w:divBdr>
            <w:top w:val="none" w:sz="0" w:space="0" w:color="auto"/>
            <w:left w:val="none" w:sz="0" w:space="0" w:color="auto"/>
            <w:bottom w:val="none" w:sz="0" w:space="0" w:color="auto"/>
            <w:right w:val="none" w:sz="0" w:space="0" w:color="auto"/>
          </w:divBdr>
        </w:div>
        <w:div w:id="750389551">
          <w:marLeft w:val="0"/>
          <w:marRight w:val="0"/>
          <w:marTop w:val="0"/>
          <w:marBottom w:val="0"/>
          <w:divBdr>
            <w:top w:val="none" w:sz="0" w:space="0" w:color="auto"/>
            <w:left w:val="none" w:sz="0" w:space="0" w:color="auto"/>
            <w:bottom w:val="none" w:sz="0" w:space="0" w:color="auto"/>
            <w:right w:val="none" w:sz="0" w:space="0" w:color="auto"/>
          </w:divBdr>
        </w:div>
        <w:div w:id="1539851318">
          <w:marLeft w:val="0"/>
          <w:marRight w:val="0"/>
          <w:marTop w:val="0"/>
          <w:marBottom w:val="0"/>
          <w:divBdr>
            <w:top w:val="none" w:sz="0" w:space="0" w:color="auto"/>
            <w:left w:val="none" w:sz="0" w:space="0" w:color="auto"/>
            <w:bottom w:val="none" w:sz="0" w:space="0" w:color="auto"/>
            <w:right w:val="none" w:sz="0" w:space="0" w:color="auto"/>
          </w:divBdr>
        </w:div>
        <w:div w:id="1683894161">
          <w:marLeft w:val="0"/>
          <w:marRight w:val="0"/>
          <w:marTop w:val="0"/>
          <w:marBottom w:val="0"/>
          <w:divBdr>
            <w:top w:val="none" w:sz="0" w:space="0" w:color="auto"/>
            <w:left w:val="none" w:sz="0" w:space="0" w:color="auto"/>
            <w:bottom w:val="none" w:sz="0" w:space="0" w:color="auto"/>
            <w:right w:val="none" w:sz="0" w:space="0" w:color="auto"/>
          </w:divBdr>
        </w:div>
        <w:div w:id="1881162292">
          <w:marLeft w:val="0"/>
          <w:marRight w:val="0"/>
          <w:marTop w:val="0"/>
          <w:marBottom w:val="0"/>
          <w:divBdr>
            <w:top w:val="none" w:sz="0" w:space="0" w:color="auto"/>
            <w:left w:val="none" w:sz="0" w:space="0" w:color="auto"/>
            <w:bottom w:val="none" w:sz="0" w:space="0" w:color="auto"/>
            <w:right w:val="none" w:sz="0" w:space="0" w:color="auto"/>
          </w:divBdr>
        </w:div>
        <w:div w:id="1766877750">
          <w:marLeft w:val="0"/>
          <w:marRight w:val="0"/>
          <w:marTop w:val="0"/>
          <w:marBottom w:val="0"/>
          <w:divBdr>
            <w:top w:val="none" w:sz="0" w:space="0" w:color="auto"/>
            <w:left w:val="none" w:sz="0" w:space="0" w:color="auto"/>
            <w:bottom w:val="none" w:sz="0" w:space="0" w:color="auto"/>
            <w:right w:val="none" w:sz="0" w:space="0" w:color="auto"/>
          </w:divBdr>
        </w:div>
        <w:div w:id="993752987">
          <w:marLeft w:val="0"/>
          <w:marRight w:val="0"/>
          <w:marTop w:val="0"/>
          <w:marBottom w:val="0"/>
          <w:divBdr>
            <w:top w:val="none" w:sz="0" w:space="0" w:color="auto"/>
            <w:left w:val="none" w:sz="0" w:space="0" w:color="auto"/>
            <w:bottom w:val="none" w:sz="0" w:space="0" w:color="auto"/>
            <w:right w:val="none" w:sz="0" w:space="0" w:color="auto"/>
          </w:divBdr>
        </w:div>
        <w:div w:id="239339751">
          <w:marLeft w:val="0"/>
          <w:marRight w:val="0"/>
          <w:marTop w:val="0"/>
          <w:marBottom w:val="0"/>
          <w:divBdr>
            <w:top w:val="none" w:sz="0" w:space="0" w:color="auto"/>
            <w:left w:val="none" w:sz="0" w:space="0" w:color="auto"/>
            <w:bottom w:val="none" w:sz="0" w:space="0" w:color="auto"/>
            <w:right w:val="none" w:sz="0" w:space="0" w:color="auto"/>
          </w:divBdr>
        </w:div>
        <w:div w:id="382827036">
          <w:marLeft w:val="0"/>
          <w:marRight w:val="0"/>
          <w:marTop w:val="0"/>
          <w:marBottom w:val="0"/>
          <w:divBdr>
            <w:top w:val="none" w:sz="0" w:space="0" w:color="auto"/>
            <w:left w:val="none" w:sz="0" w:space="0" w:color="auto"/>
            <w:bottom w:val="none" w:sz="0" w:space="0" w:color="auto"/>
            <w:right w:val="none" w:sz="0" w:space="0" w:color="auto"/>
          </w:divBdr>
        </w:div>
        <w:div w:id="954214650">
          <w:marLeft w:val="0"/>
          <w:marRight w:val="0"/>
          <w:marTop w:val="0"/>
          <w:marBottom w:val="0"/>
          <w:divBdr>
            <w:top w:val="none" w:sz="0" w:space="0" w:color="auto"/>
            <w:left w:val="none" w:sz="0" w:space="0" w:color="auto"/>
            <w:bottom w:val="none" w:sz="0" w:space="0" w:color="auto"/>
            <w:right w:val="none" w:sz="0" w:space="0" w:color="auto"/>
          </w:divBdr>
        </w:div>
        <w:div w:id="422922198">
          <w:marLeft w:val="0"/>
          <w:marRight w:val="0"/>
          <w:marTop w:val="0"/>
          <w:marBottom w:val="0"/>
          <w:divBdr>
            <w:top w:val="none" w:sz="0" w:space="0" w:color="auto"/>
            <w:left w:val="none" w:sz="0" w:space="0" w:color="auto"/>
            <w:bottom w:val="none" w:sz="0" w:space="0" w:color="auto"/>
            <w:right w:val="none" w:sz="0" w:space="0" w:color="auto"/>
          </w:divBdr>
        </w:div>
        <w:div w:id="134840164">
          <w:marLeft w:val="0"/>
          <w:marRight w:val="0"/>
          <w:marTop w:val="0"/>
          <w:marBottom w:val="0"/>
          <w:divBdr>
            <w:top w:val="none" w:sz="0" w:space="0" w:color="auto"/>
            <w:left w:val="none" w:sz="0" w:space="0" w:color="auto"/>
            <w:bottom w:val="none" w:sz="0" w:space="0" w:color="auto"/>
            <w:right w:val="none" w:sz="0" w:space="0" w:color="auto"/>
          </w:divBdr>
        </w:div>
        <w:div w:id="1121923024">
          <w:marLeft w:val="0"/>
          <w:marRight w:val="0"/>
          <w:marTop w:val="0"/>
          <w:marBottom w:val="0"/>
          <w:divBdr>
            <w:top w:val="none" w:sz="0" w:space="0" w:color="auto"/>
            <w:left w:val="none" w:sz="0" w:space="0" w:color="auto"/>
            <w:bottom w:val="none" w:sz="0" w:space="0" w:color="auto"/>
            <w:right w:val="none" w:sz="0" w:space="0" w:color="auto"/>
          </w:divBdr>
        </w:div>
        <w:div w:id="1359503031">
          <w:marLeft w:val="0"/>
          <w:marRight w:val="0"/>
          <w:marTop w:val="0"/>
          <w:marBottom w:val="0"/>
          <w:divBdr>
            <w:top w:val="none" w:sz="0" w:space="0" w:color="auto"/>
            <w:left w:val="none" w:sz="0" w:space="0" w:color="auto"/>
            <w:bottom w:val="none" w:sz="0" w:space="0" w:color="auto"/>
            <w:right w:val="none" w:sz="0" w:space="0" w:color="auto"/>
          </w:divBdr>
        </w:div>
      </w:divsChild>
    </w:div>
    <w:div w:id="869146371">
      <w:bodyDiv w:val="1"/>
      <w:marLeft w:val="0"/>
      <w:marRight w:val="0"/>
      <w:marTop w:val="0"/>
      <w:marBottom w:val="0"/>
      <w:divBdr>
        <w:top w:val="none" w:sz="0" w:space="0" w:color="auto"/>
        <w:left w:val="none" w:sz="0" w:space="0" w:color="auto"/>
        <w:bottom w:val="none" w:sz="0" w:space="0" w:color="auto"/>
        <w:right w:val="none" w:sz="0" w:space="0" w:color="auto"/>
      </w:divBdr>
    </w:div>
    <w:div w:id="952982122">
      <w:bodyDiv w:val="1"/>
      <w:marLeft w:val="0"/>
      <w:marRight w:val="0"/>
      <w:marTop w:val="0"/>
      <w:marBottom w:val="0"/>
      <w:divBdr>
        <w:top w:val="none" w:sz="0" w:space="0" w:color="auto"/>
        <w:left w:val="none" w:sz="0" w:space="0" w:color="auto"/>
        <w:bottom w:val="none" w:sz="0" w:space="0" w:color="auto"/>
        <w:right w:val="none" w:sz="0" w:space="0" w:color="auto"/>
      </w:divBdr>
    </w:div>
    <w:div w:id="1594898845">
      <w:bodyDiv w:val="1"/>
      <w:marLeft w:val="0"/>
      <w:marRight w:val="0"/>
      <w:marTop w:val="0"/>
      <w:marBottom w:val="0"/>
      <w:divBdr>
        <w:top w:val="none" w:sz="0" w:space="0" w:color="auto"/>
        <w:left w:val="none" w:sz="0" w:space="0" w:color="auto"/>
        <w:bottom w:val="none" w:sz="0" w:space="0" w:color="auto"/>
        <w:right w:val="none" w:sz="0" w:space="0" w:color="auto"/>
      </w:divBdr>
    </w:div>
    <w:div w:id="1767076511">
      <w:bodyDiv w:val="1"/>
      <w:marLeft w:val="0"/>
      <w:marRight w:val="0"/>
      <w:marTop w:val="0"/>
      <w:marBottom w:val="0"/>
      <w:divBdr>
        <w:top w:val="none" w:sz="0" w:space="0" w:color="auto"/>
        <w:left w:val="none" w:sz="0" w:space="0" w:color="auto"/>
        <w:bottom w:val="none" w:sz="0" w:space="0" w:color="auto"/>
        <w:right w:val="none" w:sz="0" w:space="0" w:color="auto"/>
      </w:divBdr>
    </w:div>
    <w:div w:id="18535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Riley Forearm</dc:creator>
  <keywords/>
  <dc:description/>
  <lastModifiedBy>Swadley, Rachel L</lastModifiedBy>
  <revision>14</revision>
  <dcterms:created xsi:type="dcterms:W3CDTF">2017-03-01T19:19:00.0000000Z</dcterms:created>
  <dcterms:modified xsi:type="dcterms:W3CDTF">2017-04-19T01:58:50.1304712Z</dcterms:modified>
</coreProperties>
</file>