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3A077" w14:textId="46CC179C" w:rsidR="00393CF1" w:rsidRPr="00393CF1" w:rsidRDefault="00954AD4" w:rsidP="00925480">
      <w:pPr>
        <w:rPr>
          <w:b/>
        </w:rPr>
      </w:pPr>
      <w:r>
        <w:rPr>
          <w:b/>
        </w:rPr>
        <w:t xml:space="preserve">The internet is a big deal </w:t>
      </w:r>
      <w:proofErr w:type="spellStart"/>
      <w:r>
        <w:rPr>
          <w:b/>
        </w:rPr>
        <w:t>yall</w:t>
      </w:r>
      <w:proofErr w:type="spellEnd"/>
      <w:r>
        <w:rPr>
          <w:b/>
        </w:rPr>
        <w:t>:</w:t>
      </w:r>
    </w:p>
    <w:p w14:paraId="781FB358" w14:textId="77777777" w:rsidR="00393CF1" w:rsidRDefault="00393CF1" w:rsidP="00925480"/>
    <w:p w14:paraId="05FBE3C6" w14:textId="7B8DF4AB" w:rsidR="00925480" w:rsidRDefault="00EE3219" w:rsidP="00925480">
      <w:pPr>
        <w:rPr>
          <w:rFonts w:ascii="Times" w:eastAsia="Times New Roman" w:hAnsi="Times"/>
          <w:sz w:val="25"/>
          <w:szCs w:val="25"/>
        </w:rPr>
      </w:pPr>
      <w:r>
        <w:t xml:space="preserve">The use of the Internet has become integrated into daily life as a means of accessing information, interacting with others, and tending to required tasks. </w:t>
      </w:r>
      <w:r w:rsidR="006E0EC1">
        <w:t>The</w:t>
      </w:r>
      <w:r w:rsidR="00693A61">
        <w:t xml:space="preserve"> </w:t>
      </w:r>
      <w:r w:rsidR="00693A61" w:rsidRPr="00693A61">
        <w:t>International Telecommunication Union</w:t>
      </w:r>
      <w:r w:rsidR="00693A61">
        <w:t xml:space="preserve"> reports that over half the world is online, and 70% of 15-24 year olds are on the internet (ICT report). </w:t>
      </w:r>
      <w:r w:rsidR="00D84FCE">
        <w:t xml:space="preserve">Further, the Nielson Total Audience report from 2016 indicates that Americans spend nearly 11 hours a day in media consumption (Nielson report). Researchers discovered </w:t>
      </w:r>
      <w:r w:rsidR="00925480">
        <w:t xml:space="preserve">that online data collection can be advantageous over laboratory and paper data collection, as it </w:t>
      </w:r>
      <w:ins w:id="0" w:author="Pavlacic, Jeffrey M" w:date="2017-08-23T12:01:00Z">
        <w:r w:rsidR="00300D48">
          <w:t xml:space="preserve">is </w:t>
        </w:r>
      </w:ins>
      <w:r w:rsidR="00925480">
        <w:t>often cheaper and more efficient (</w:t>
      </w:r>
      <w:proofErr w:type="spellStart"/>
      <w:r w:rsidR="00925480">
        <w:rPr>
          <w:rFonts w:ascii="Times" w:eastAsia="Times New Roman" w:hAnsi="Times"/>
          <w:sz w:val="25"/>
          <w:szCs w:val="25"/>
        </w:rPr>
        <w:t>Illieva</w:t>
      </w:r>
      <w:proofErr w:type="spellEnd"/>
      <w:r w:rsidR="00925480">
        <w:rPr>
          <w:rFonts w:ascii="Times" w:eastAsia="Times New Roman" w:hAnsi="Times"/>
          <w:sz w:val="25"/>
          <w:szCs w:val="25"/>
        </w:rPr>
        <w:t xml:space="preserve">, Baron, and Healey 2002; </w:t>
      </w:r>
      <w:proofErr w:type="spellStart"/>
      <w:r w:rsidR="00925480">
        <w:rPr>
          <w:rFonts w:ascii="Times" w:eastAsia="Times New Roman" w:hAnsi="Times"/>
          <w:sz w:val="25"/>
          <w:szCs w:val="25"/>
        </w:rPr>
        <w:t>Schuldt</w:t>
      </w:r>
      <w:proofErr w:type="spellEnd"/>
      <w:r w:rsidR="00925480">
        <w:rPr>
          <w:rFonts w:ascii="Times" w:eastAsia="Times New Roman" w:hAnsi="Times"/>
          <w:sz w:val="25"/>
          <w:szCs w:val="25"/>
        </w:rPr>
        <w:t xml:space="preserve"> and Totten</w:t>
      </w:r>
    </w:p>
    <w:p w14:paraId="7C1E3CD6" w14:textId="098DBD1D" w:rsidR="00925480" w:rsidRPr="00BC55B4" w:rsidRDefault="00925480" w:rsidP="00925480">
      <w:pPr>
        <w:rPr>
          <w:rFonts w:eastAsia="Times New Roman"/>
        </w:rPr>
      </w:pPr>
      <w:r>
        <w:rPr>
          <w:rFonts w:ascii="Times" w:eastAsia="Times New Roman" w:hAnsi="Times"/>
          <w:sz w:val="25"/>
          <w:szCs w:val="25"/>
        </w:rPr>
        <w:t>1994</w:t>
      </w:r>
      <w:r w:rsidR="00D92830">
        <w:rPr>
          <w:rFonts w:ascii="Times" w:eastAsia="Times New Roman" w:hAnsi="Times"/>
          <w:sz w:val="25"/>
          <w:szCs w:val="25"/>
        </w:rPr>
        <w:t xml:space="preserve">, </w:t>
      </w:r>
      <w:proofErr w:type="spellStart"/>
      <w:r w:rsidR="00D92830">
        <w:rPr>
          <w:rFonts w:ascii="Times" w:eastAsia="Times New Roman" w:hAnsi="Times"/>
          <w:sz w:val="25"/>
          <w:szCs w:val="25"/>
        </w:rPr>
        <w:t>Reips</w:t>
      </w:r>
      <w:proofErr w:type="spellEnd"/>
      <w:r w:rsidR="00D92830">
        <w:rPr>
          <w:rFonts w:ascii="Times" w:eastAsia="Times New Roman" w:hAnsi="Times"/>
          <w:sz w:val="25"/>
          <w:szCs w:val="25"/>
        </w:rPr>
        <w:t xml:space="preserve"> chapter</w:t>
      </w:r>
      <w:r>
        <w:rPr>
          <w:rFonts w:ascii="Times" w:eastAsia="Times New Roman" w:hAnsi="Times"/>
          <w:sz w:val="25"/>
          <w:szCs w:val="25"/>
        </w:rPr>
        <w:t xml:space="preserve">). </w:t>
      </w:r>
      <w:r w:rsidR="005F0245">
        <w:rPr>
          <w:rFonts w:ascii="Times" w:eastAsia="Times New Roman" w:hAnsi="Times"/>
          <w:sz w:val="25"/>
          <w:szCs w:val="25"/>
        </w:rPr>
        <w:t xml:space="preserve">Internet </w:t>
      </w:r>
      <w:r w:rsidR="000F45F8">
        <w:rPr>
          <w:rFonts w:ascii="Times" w:eastAsia="Times New Roman" w:hAnsi="Times"/>
          <w:sz w:val="25"/>
          <w:szCs w:val="25"/>
        </w:rPr>
        <w:t>questionnaires first appeared in the early 90s when HTML scripting code integrated form elements, and the first experiments appeared soon after (</w:t>
      </w:r>
      <w:proofErr w:type="spellStart"/>
      <w:r w:rsidR="000F45F8">
        <w:rPr>
          <w:rFonts w:ascii="Times" w:eastAsia="Times New Roman" w:hAnsi="Times"/>
          <w:sz w:val="25"/>
          <w:szCs w:val="25"/>
        </w:rPr>
        <w:t>Musch</w:t>
      </w:r>
      <w:proofErr w:type="spellEnd"/>
      <w:r w:rsidR="000F45F8">
        <w:rPr>
          <w:rFonts w:ascii="Times" w:eastAsia="Times New Roman" w:hAnsi="Times"/>
          <w:sz w:val="25"/>
          <w:szCs w:val="25"/>
        </w:rPr>
        <w:t xml:space="preserve"> &amp; </w:t>
      </w:r>
      <w:proofErr w:type="spellStart"/>
      <w:r w:rsidR="000F45F8">
        <w:rPr>
          <w:rFonts w:ascii="Times" w:eastAsia="Times New Roman" w:hAnsi="Times"/>
          <w:sz w:val="25"/>
          <w:szCs w:val="25"/>
        </w:rPr>
        <w:t>Reips</w:t>
      </w:r>
      <w:proofErr w:type="spellEnd"/>
      <w:r w:rsidR="000F45F8">
        <w:rPr>
          <w:rFonts w:ascii="Times" w:eastAsia="Times New Roman" w:hAnsi="Times"/>
          <w:sz w:val="25"/>
          <w:szCs w:val="25"/>
        </w:rPr>
        <w:t xml:space="preserve">, 2000, </w:t>
      </w:r>
      <w:proofErr w:type="spellStart"/>
      <w:r w:rsidR="000F45F8">
        <w:rPr>
          <w:rFonts w:ascii="Times" w:eastAsia="Times New Roman" w:hAnsi="Times"/>
          <w:sz w:val="25"/>
          <w:szCs w:val="25"/>
        </w:rPr>
        <w:t>Reips</w:t>
      </w:r>
      <w:proofErr w:type="spellEnd"/>
      <w:r w:rsidR="000F45F8">
        <w:rPr>
          <w:rFonts w:ascii="Times" w:eastAsia="Times New Roman" w:hAnsi="Times"/>
          <w:sz w:val="25"/>
          <w:szCs w:val="25"/>
        </w:rPr>
        <w:t xml:space="preserve"> 1997). The first experimental lab on the internet was </w:t>
      </w:r>
      <w:r w:rsidR="00BC55B4">
        <w:rPr>
          <w:rFonts w:ascii="Times" w:eastAsia="Times New Roman" w:hAnsi="Times"/>
          <w:sz w:val="25"/>
          <w:szCs w:val="25"/>
        </w:rPr>
        <w:t xml:space="preserve">the Web Experimental Psychology Lab formed by </w:t>
      </w:r>
      <w:proofErr w:type="spellStart"/>
      <w:r w:rsidR="00BC55B4">
        <w:rPr>
          <w:rFonts w:ascii="Times" w:eastAsia="Times New Roman" w:hAnsi="Times"/>
          <w:sz w:val="25"/>
          <w:szCs w:val="25"/>
        </w:rPr>
        <w:t>Reips</w:t>
      </w:r>
      <w:proofErr w:type="spellEnd"/>
      <w:r w:rsidR="00BC55B4">
        <w:rPr>
          <w:rFonts w:ascii="Times" w:eastAsia="Times New Roman" w:hAnsi="Times"/>
          <w:sz w:val="25"/>
          <w:szCs w:val="25"/>
        </w:rPr>
        <w:t xml:space="preserve"> (</w:t>
      </w:r>
      <w:hyperlink r:id="rId5" w:history="1">
        <w:r w:rsidR="00BC55B4" w:rsidRPr="00566C36">
          <w:rPr>
            <w:rStyle w:val="Hyperlink"/>
            <w:rFonts w:eastAsia="Times New Roman"/>
          </w:rPr>
          <w:t>http://www.wexlab.eu)</w:t>
        </w:r>
      </w:hyperlink>
      <w:r w:rsidR="00BC55B4">
        <w:rPr>
          <w:rFonts w:eastAsia="Times New Roman"/>
        </w:rPr>
        <w:t xml:space="preserve">, and the use of the Internet to collect data has since grown rapidly. </w:t>
      </w:r>
      <w:r w:rsidR="00BC1388">
        <w:rPr>
          <w:rFonts w:eastAsia="Times New Roman"/>
        </w:rPr>
        <w:t xml:space="preserve">What started with email and HTML forms has since moved to whole communities of available participants including websites like Amazon’s Mechanical Turk, and </w:t>
      </w:r>
      <w:proofErr w:type="spellStart"/>
      <w:r w:rsidR="00BC1388">
        <w:rPr>
          <w:rFonts w:eastAsia="Times New Roman"/>
        </w:rPr>
        <w:t>Qualtric’s</w:t>
      </w:r>
      <w:proofErr w:type="spellEnd"/>
      <w:r w:rsidR="00BC1388">
        <w:rPr>
          <w:rFonts w:eastAsia="Times New Roman"/>
        </w:rPr>
        <w:t xml:space="preserve"> Participant Panels. Participants of all types and forms are easily accessible for somewhat little to no cost. </w:t>
      </w:r>
    </w:p>
    <w:p w14:paraId="486D572C" w14:textId="77777777" w:rsidR="00925480" w:rsidRDefault="00925480" w:rsidP="00925480">
      <w:pPr>
        <w:rPr>
          <w:rFonts w:ascii="Times" w:eastAsia="Times New Roman" w:hAnsi="Times"/>
          <w:sz w:val="25"/>
          <w:szCs w:val="25"/>
        </w:rPr>
      </w:pPr>
    </w:p>
    <w:p w14:paraId="7E20F00C" w14:textId="1EB2A925" w:rsidR="00925480" w:rsidRPr="00954AD4" w:rsidRDefault="00954AD4" w:rsidP="00925480">
      <w:pPr>
        <w:rPr>
          <w:rFonts w:ascii="Times" w:eastAsia="Times New Roman" w:hAnsi="Times"/>
          <w:b/>
          <w:sz w:val="25"/>
          <w:szCs w:val="25"/>
        </w:rPr>
      </w:pPr>
      <w:r>
        <w:rPr>
          <w:rFonts w:ascii="Times" w:eastAsia="Times New Roman" w:hAnsi="Times"/>
          <w:b/>
          <w:sz w:val="25"/>
          <w:szCs w:val="25"/>
        </w:rPr>
        <w:t xml:space="preserve">But are the data the same in person versus online </w:t>
      </w:r>
    </w:p>
    <w:p w14:paraId="0E275075" w14:textId="77777777" w:rsidR="00954AD4" w:rsidRDefault="00954AD4" w:rsidP="00925480">
      <w:pPr>
        <w:rPr>
          <w:rFonts w:ascii="Times" w:eastAsia="Times New Roman" w:hAnsi="Times"/>
          <w:sz w:val="25"/>
          <w:szCs w:val="25"/>
        </w:rPr>
      </w:pPr>
    </w:p>
    <w:p w14:paraId="1D9CC220" w14:textId="19FBFD5A" w:rsidR="00BC1388" w:rsidRDefault="00BC1388" w:rsidP="00925480">
      <w:pPr>
        <w:rPr>
          <w:rFonts w:ascii="Times" w:eastAsia="Times New Roman" w:hAnsi="Times"/>
          <w:sz w:val="25"/>
          <w:szCs w:val="25"/>
        </w:rPr>
      </w:pPr>
      <w:r>
        <w:rPr>
          <w:rFonts w:ascii="Times" w:eastAsia="Times New Roman" w:hAnsi="Times"/>
          <w:sz w:val="25"/>
          <w:szCs w:val="25"/>
        </w:rPr>
        <w:t>Our ability to collect data on the Internet has inevitably lead to the question of measurement invariance between in person and online data collection methods. Invariance implies that different forms, data collection procedures, or even target demographics produce comparable sets of responses, which is a desirable</w:t>
      </w:r>
      <w:r w:rsidR="005A5F93">
        <w:rPr>
          <w:rFonts w:ascii="Times" w:eastAsia="Times New Roman" w:hAnsi="Times"/>
          <w:sz w:val="25"/>
          <w:szCs w:val="25"/>
        </w:rPr>
        <w:t xml:space="preserve"> characteristic</w:t>
      </w:r>
      <w:r>
        <w:rPr>
          <w:rFonts w:ascii="Times" w:eastAsia="Times New Roman" w:hAnsi="Times"/>
          <w:sz w:val="25"/>
          <w:szCs w:val="25"/>
        </w:rPr>
        <w:t xml:space="preserve"> </w:t>
      </w:r>
      <w:r w:rsidR="005A5F93">
        <w:rPr>
          <w:rFonts w:ascii="Times" w:eastAsia="Times New Roman" w:hAnsi="Times"/>
          <w:sz w:val="25"/>
          <w:szCs w:val="25"/>
        </w:rPr>
        <w:t xml:space="preserve">to ensure a minimal number of confounding variables. </w:t>
      </w:r>
    </w:p>
    <w:p w14:paraId="0A801F34" w14:textId="77777777" w:rsidR="00BC1388" w:rsidRDefault="00BC1388" w:rsidP="00925480">
      <w:pPr>
        <w:rPr>
          <w:rFonts w:ascii="Times" w:eastAsia="Times New Roman" w:hAnsi="Times"/>
          <w:sz w:val="25"/>
          <w:szCs w:val="25"/>
        </w:rPr>
      </w:pPr>
    </w:p>
    <w:p w14:paraId="0C1EA352" w14:textId="67ADCB6B" w:rsidR="00925480" w:rsidRDefault="00925480" w:rsidP="00925480">
      <w:pPr>
        <w:rPr>
          <w:rFonts w:ascii="Times" w:eastAsia="Times New Roman" w:hAnsi="Times"/>
          <w:sz w:val="25"/>
          <w:szCs w:val="25"/>
        </w:rPr>
      </w:pPr>
      <w:r>
        <w:rPr>
          <w:rFonts w:ascii="Times" w:eastAsia="Times New Roman" w:hAnsi="Times"/>
          <w:sz w:val="25"/>
          <w:szCs w:val="25"/>
        </w:rPr>
        <w:t>Same:</w:t>
      </w:r>
    </w:p>
    <w:p w14:paraId="0E6C3159" w14:textId="77777777" w:rsidR="00925480" w:rsidRPr="00925480" w:rsidRDefault="00925480" w:rsidP="00925480">
      <w:pPr>
        <w:pStyle w:val="ListParagraph"/>
        <w:numPr>
          <w:ilvl w:val="0"/>
          <w:numId w:val="2"/>
        </w:numPr>
        <w:rPr>
          <w:rFonts w:ascii="Times" w:eastAsia="Times New Roman" w:hAnsi="Times"/>
          <w:sz w:val="25"/>
          <w:szCs w:val="25"/>
        </w:rPr>
      </w:pPr>
    </w:p>
    <w:p w14:paraId="1161A888" w14:textId="77B186D2" w:rsidR="00925480" w:rsidRDefault="00925480" w:rsidP="00925480">
      <w:pPr>
        <w:rPr>
          <w:rFonts w:ascii="Times" w:eastAsia="Times New Roman" w:hAnsi="Times"/>
          <w:sz w:val="25"/>
          <w:szCs w:val="25"/>
        </w:rPr>
      </w:pPr>
      <w:r>
        <w:rPr>
          <w:rFonts w:ascii="Times" w:eastAsia="Times New Roman" w:hAnsi="Times"/>
          <w:sz w:val="25"/>
          <w:szCs w:val="25"/>
        </w:rPr>
        <w:t>Different:</w:t>
      </w:r>
    </w:p>
    <w:p w14:paraId="7325082A" w14:textId="2C11646A" w:rsidR="00D92830" w:rsidRDefault="00D92830" w:rsidP="00D92830">
      <w:pPr>
        <w:pStyle w:val="ListParagraph"/>
        <w:numPr>
          <w:ilvl w:val="0"/>
          <w:numId w:val="2"/>
        </w:numPr>
        <w:rPr>
          <w:ins w:id="1" w:author="Pavlacic, Jeffrey M" w:date="2017-08-23T12:08:00Z"/>
          <w:rFonts w:ascii="Times" w:eastAsia="Times New Roman" w:hAnsi="Times"/>
          <w:sz w:val="27"/>
          <w:szCs w:val="27"/>
        </w:rPr>
      </w:pPr>
      <w:r w:rsidRPr="00D92830">
        <w:rPr>
          <w:rFonts w:ascii="Times" w:eastAsia="Times New Roman" w:hAnsi="Times"/>
          <w:sz w:val="27"/>
          <w:szCs w:val="27"/>
        </w:rPr>
        <w:t>Work by Dillman and his group (Dillman &amp; Bowker, 2001; Dillman, Smyth, &amp; Christian, 2008; Smyth, Dillman, Christian, &amp; Stern, 2006), among others, has shown that many Web surveys are plagued by problems of usability, display, coverage, sampling, nonresponse, or technology.</w:t>
      </w:r>
    </w:p>
    <w:p w14:paraId="0FF02BFA" w14:textId="77777777" w:rsidR="00300D48" w:rsidRDefault="00300D48">
      <w:pPr>
        <w:rPr>
          <w:ins w:id="2" w:author="Pavlacic, Jeffrey M" w:date="2017-08-23T12:08:00Z"/>
          <w:rFonts w:ascii="Times" w:eastAsia="Times New Roman" w:hAnsi="Times"/>
          <w:sz w:val="27"/>
          <w:szCs w:val="27"/>
        </w:rPr>
        <w:pPrChange w:id="3" w:author="Pavlacic, Jeffrey M" w:date="2017-08-23T12:08:00Z">
          <w:pPr>
            <w:pStyle w:val="ListParagraph"/>
            <w:numPr>
              <w:numId w:val="2"/>
            </w:numPr>
            <w:ind w:hanging="360"/>
          </w:pPr>
        </w:pPrChange>
      </w:pPr>
    </w:p>
    <w:p w14:paraId="6460B7F7" w14:textId="7BB6ACED" w:rsidR="00300D48" w:rsidRDefault="00300D48">
      <w:pPr>
        <w:rPr>
          <w:ins w:id="4" w:author="Pavlacic, Jeffrey M" w:date="2017-08-23T12:09:00Z"/>
          <w:rFonts w:ascii="Times" w:eastAsia="Times New Roman" w:hAnsi="Times"/>
          <w:b/>
          <w:sz w:val="25"/>
          <w:szCs w:val="25"/>
        </w:rPr>
        <w:pPrChange w:id="5" w:author="Pavlacic, Jeffrey M" w:date="2017-08-23T12:08:00Z">
          <w:pPr>
            <w:pStyle w:val="ListParagraph"/>
            <w:numPr>
              <w:numId w:val="2"/>
            </w:numPr>
            <w:ind w:hanging="360"/>
          </w:pPr>
        </w:pPrChange>
      </w:pPr>
      <w:commentRangeStart w:id="6"/>
      <w:ins w:id="7" w:author="Pavlacic, Jeffrey M" w:date="2017-08-23T12:08:00Z">
        <w:r w:rsidRPr="00300D48">
          <w:rPr>
            <w:rFonts w:ascii="Times" w:eastAsia="Times New Roman" w:hAnsi="Times"/>
            <w:b/>
            <w:sz w:val="25"/>
            <w:szCs w:val="25"/>
            <w:rPrChange w:id="8" w:author="Pavlacic, Jeffrey M" w:date="2017-08-23T12:09:00Z">
              <w:rPr>
                <w:rFonts w:eastAsia="Times New Roman"/>
                <w:b/>
                <w:sz w:val="25"/>
                <w:szCs w:val="25"/>
              </w:rPr>
            </w:rPrChange>
          </w:rPr>
          <w:t>Limitations</w:t>
        </w:r>
      </w:ins>
      <w:ins w:id="9" w:author="Pavlacic, Jeffrey M" w:date="2017-08-23T12:09:00Z">
        <w:r>
          <w:rPr>
            <w:rFonts w:ascii="Times" w:eastAsia="Times New Roman" w:hAnsi="Times"/>
            <w:b/>
            <w:sz w:val="25"/>
            <w:szCs w:val="25"/>
          </w:rPr>
          <w:t xml:space="preserve"> to </w:t>
        </w:r>
      </w:ins>
      <w:ins w:id="10" w:author="Pavlacic, Jeffrey M" w:date="2017-08-23T12:14:00Z">
        <w:r>
          <w:rPr>
            <w:rFonts w:ascii="Times" w:eastAsia="Times New Roman" w:hAnsi="Times"/>
            <w:b/>
            <w:sz w:val="25"/>
            <w:szCs w:val="25"/>
          </w:rPr>
          <w:t xml:space="preserve">Web-Based </w:t>
        </w:r>
      </w:ins>
      <w:ins w:id="11" w:author="Pavlacic, Jeffrey M" w:date="2017-08-23T12:09:00Z">
        <w:r>
          <w:rPr>
            <w:rFonts w:ascii="Times" w:eastAsia="Times New Roman" w:hAnsi="Times"/>
            <w:b/>
            <w:sz w:val="25"/>
            <w:szCs w:val="25"/>
          </w:rPr>
          <w:t xml:space="preserve">Survey Designs </w:t>
        </w:r>
      </w:ins>
      <w:commentRangeEnd w:id="6"/>
      <w:ins w:id="12" w:author="Pavlacic, Jeffrey M" w:date="2017-08-23T12:29:00Z">
        <w:r w:rsidR="00951982">
          <w:rPr>
            <w:rStyle w:val="CommentReference"/>
          </w:rPr>
          <w:commentReference w:id="6"/>
        </w:r>
      </w:ins>
    </w:p>
    <w:p w14:paraId="60D9B3D5" w14:textId="77777777" w:rsidR="00300D48" w:rsidRDefault="00300D48">
      <w:pPr>
        <w:rPr>
          <w:ins w:id="13" w:author="Pavlacic, Jeffrey M" w:date="2017-08-23T12:09:00Z"/>
          <w:rFonts w:ascii="Times" w:eastAsia="Times New Roman" w:hAnsi="Times"/>
          <w:b/>
          <w:sz w:val="25"/>
          <w:szCs w:val="25"/>
        </w:rPr>
        <w:pPrChange w:id="14" w:author="Pavlacic, Jeffrey M" w:date="2017-08-23T12:08:00Z">
          <w:pPr>
            <w:pStyle w:val="ListParagraph"/>
            <w:numPr>
              <w:numId w:val="2"/>
            </w:numPr>
            <w:ind w:hanging="360"/>
          </w:pPr>
        </w:pPrChange>
      </w:pPr>
    </w:p>
    <w:p w14:paraId="2FA7BCDD" w14:textId="53906E82" w:rsidR="00300D48" w:rsidRDefault="00300D48">
      <w:pPr>
        <w:rPr>
          <w:ins w:id="15" w:author="Pavlacic, Jeffrey M" w:date="2017-08-23T12:22:00Z"/>
          <w:rFonts w:ascii="Times" w:eastAsia="Times New Roman" w:hAnsi="Times"/>
          <w:sz w:val="25"/>
          <w:szCs w:val="25"/>
        </w:rPr>
        <w:pPrChange w:id="16" w:author="Pavlacic, Jeffrey M" w:date="2017-08-23T12:08:00Z">
          <w:pPr>
            <w:pStyle w:val="ListParagraph"/>
            <w:numPr>
              <w:numId w:val="2"/>
            </w:numPr>
            <w:ind w:hanging="360"/>
          </w:pPr>
        </w:pPrChange>
      </w:pPr>
      <w:ins w:id="17" w:author="Pavlacic, Jeffrey M" w:date="2017-08-23T12:09:00Z">
        <w:r>
          <w:rPr>
            <w:rFonts w:ascii="Times" w:eastAsia="Times New Roman" w:hAnsi="Times"/>
            <w:sz w:val="25"/>
            <w:szCs w:val="25"/>
          </w:rPr>
          <w:t>It is important to consider accessibility of different populations when developing web-based surveys, among other limitations. Nua Internet surveys estimate that only around 3% of the world</w:t>
        </w:r>
      </w:ins>
      <w:ins w:id="18" w:author="Pavlacic, Jeffrey M" w:date="2017-08-23T12:10:00Z">
        <w:r>
          <w:rPr>
            <w:rFonts w:ascii="Times" w:eastAsia="Times New Roman" w:hAnsi="Times"/>
            <w:sz w:val="25"/>
            <w:szCs w:val="25"/>
          </w:rPr>
          <w:t xml:space="preserve">’s population has access to internet, 60% of which is accounted for by Canadian and American citizens (Dillman &amp; Bowker, 2001). </w:t>
        </w:r>
      </w:ins>
      <w:ins w:id="19" w:author="Pavlacic, Jeffrey M" w:date="2017-08-23T12:11:00Z">
        <w:r>
          <w:rPr>
            <w:rFonts w:ascii="Times" w:eastAsia="Times New Roman" w:hAnsi="Times"/>
            <w:sz w:val="25"/>
            <w:szCs w:val="25"/>
          </w:rPr>
          <w:t>Additionally, For December of 1998, it was estimated that around 40% of American households owned computers. Among these households, however, only 20% had access to the internet (do we have more updated information to put here possibly?)</w:t>
        </w:r>
      </w:ins>
      <w:ins w:id="20" w:author="Pavlacic, Jeffrey M" w:date="2017-08-23T12:12:00Z">
        <w:r>
          <w:rPr>
            <w:rFonts w:ascii="Times" w:eastAsia="Times New Roman" w:hAnsi="Times"/>
            <w:sz w:val="25"/>
            <w:szCs w:val="25"/>
          </w:rPr>
          <w:t>. Thus, it is not prudent to assume that our web-based sampling methods are adequately repr</w:t>
        </w:r>
      </w:ins>
      <w:ins w:id="21" w:author="Pavlacic, Jeffrey M" w:date="2017-08-23T12:17:00Z">
        <w:r w:rsidR="00881F23">
          <w:rPr>
            <w:rFonts w:ascii="Times" w:eastAsia="Times New Roman" w:hAnsi="Times"/>
            <w:sz w:val="25"/>
            <w:szCs w:val="25"/>
          </w:rPr>
          <w:t>esentative of</w:t>
        </w:r>
      </w:ins>
      <w:ins w:id="22" w:author="Pavlacic, Jeffrey M" w:date="2017-08-23T12:12:00Z">
        <w:r>
          <w:rPr>
            <w:rFonts w:ascii="Times" w:eastAsia="Times New Roman" w:hAnsi="Times"/>
            <w:sz w:val="25"/>
            <w:szCs w:val="25"/>
          </w:rPr>
          <w:t xml:space="preserve"> the desired population</w:t>
        </w:r>
      </w:ins>
      <w:ins w:id="23" w:author="Pavlacic, Jeffrey M" w:date="2017-08-23T12:13:00Z">
        <w:r>
          <w:rPr>
            <w:rFonts w:ascii="Times" w:eastAsia="Times New Roman" w:hAnsi="Times"/>
            <w:sz w:val="25"/>
            <w:szCs w:val="25"/>
          </w:rPr>
          <w:t xml:space="preserve">. Coverage </w:t>
        </w:r>
        <w:r>
          <w:rPr>
            <w:rFonts w:ascii="Times" w:eastAsia="Times New Roman" w:hAnsi="Times"/>
            <w:sz w:val="25"/>
            <w:szCs w:val="25"/>
          </w:rPr>
          <w:lastRenderedPageBreak/>
          <w:t>becomes less of a problem when examining the desired population in a given context, as some populations all have the ability to access the internet (e.g. college students</w:t>
        </w:r>
      </w:ins>
      <w:ins w:id="24" w:author="Pavlacic, Jeffrey M" w:date="2017-08-23T12:14:00Z">
        <w:r>
          <w:rPr>
            <w:rFonts w:ascii="Times" w:eastAsia="Times New Roman" w:hAnsi="Times"/>
            <w:sz w:val="25"/>
            <w:szCs w:val="25"/>
          </w:rPr>
          <w:t>)</w:t>
        </w:r>
      </w:ins>
      <w:ins w:id="25" w:author="Pavlacic, Jeffrey M" w:date="2017-08-23T12:12:00Z">
        <w:r>
          <w:rPr>
            <w:rFonts w:ascii="Times" w:eastAsia="Times New Roman" w:hAnsi="Times"/>
            <w:sz w:val="25"/>
            <w:szCs w:val="25"/>
          </w:rPr>
          <w:t xml:space="preserve"> (Dillman &amp; Bowker, 2001). </w:t>
        </w:r>
      </w:ins>
      <w:ins w:id="26" w:author="Pavlacic, Jeffrey M" w:date="2017-08-23T12:17:00Z">
        <w:r w:rsidR="00881F23">
          <w:rPr>
            <w:rFonts w:ascii="Times" w:eastAsia="Times New Roman" w:hAnsi="Times"/>
            <w:sz w:val="25"/>
            <w:szCs w:val="25"/>
          </w:rPr>
          <w:t>An additional limitation that warrants caution and consideration in developing web-based studies concerns the response rate for the</w:t>
        </w:r>
      </w:ins>
      <w:ins w:id="27" w:author="Pavlacic, Jeffrey M" w:date="2017-08-23T12:37:00Z">
        <w:r w:rsidR="00165FFC">
          <w:rPr>
            <w:rFonts w:ascii="Times" w:eastAsia="Times New Roman" w:hAnsi="Times"/>
            <w:sz w:val="25"/>
            <w:szCs w:val="25"/>
          </w:rPr>
          <w:t xml:space="preserve"> given study</w:t>
        </w:r>
      </w:ins>
      <w:ins w:id="28" w:author="Pavlacic, Jeffrey M" w:date="2017-08-23T12:17:00Z">
        <w:r w:rsidR="00881F23">
          <w:rPr>
            <w:rFonts w:ascii="Times" w:eastAsia="Times New Roman" w:hAnsi="Times"/>
            <w:sz w:val="25"/>
            <w:szCs w:val="25"/>
          </w:rPr>
          <w:t xml:space="preserve">. </w:t>
        </w:r>
      </w:ins>
      <w:ins w:id="29" w:author="Pavlacic, Jeffrey M" w:date="2017-08-23T12:18:00Z">
        <w:r w:rsidR="00881F23">
          <w:rPr>
            <w:rFonts w:ascii="Times" w:eastAsia="Times New Roman" w:hAnsi="Times"/>
            <w:sz w:val="25"/>
            <w:szCs w:val="25"/>
          </w:rPr>
          <w:t>In a somewhat-recent meta-analysis, Cook, Heath, &amp; Thompson (2000) compiled participant response data from 56 web-based surveys in 39 studies. They found the response rate to be relatively low at 34.6% (</w:t>
        </w:r>
      </w:ins>
      <w:ins w:id="30" w:author="Pavlacic, Jeffrey M" w:date="2017-08-23T12:38:00Z">
        <w:r w:rsidR="00165FFC">
          <w:rPr>
            <w:rFonts w:ascii="Times" w:eastAsia="Times New Roman" w:hAnsi="Times"/>
            <w:sz w:val="25"/>
            <w:szCs w:val="25"/>
          </w:rPr>
          <w:t>de Leeuw &amp; Hox, year</w:t>
        </w:r>
      </w:ins>
      <w:ins w:id="31" w:author="Pavlacic, Jeffrey M" w:date="2017-08-23T12:18:00Z">
        <w:r w:rsidR="00881F23">
          <w:rPr>
            <w:rFonts w:ascii="Times" w:eastAsia="Times New Roman" w:hAnsi="Times"/>
            <w:sz w:val="25"/>
            <w:szCs w:val="25"/>
          </w:rPr>
          <w:t xml:space="preserve">). </w:t>
        </w:r>
      </w:ins>
      <w:ins w:id="32" w:author="Pavlacic, Jeffrey M" w:date="2017-08-23T12:16:00Z">
        <w:r>
          <w:rPr>
            <w:rFonts w:ascii="Times" w:eastAsia="Times New Roman" w:hAnsi="Times"/>
            <w:sz w:val="25"/>
            <w:szCs w:val="25"/>
          </w:rPr>
          <w:t xml:space="preserve"> </w:t>
        </w:r>
      </w:ins>
      <w:ins w:id="33" w:author="Pavlacic, Jeffrey M" w:date="2017-08-23T12:20:00Z">
        <w:r w:rsidR="00881F23">
          <w:rPr>
            <w:rFonts w:ascii="Times" w:eastAsia="Times New Roman" w:hAnsi="Times"/>
            <w:sz w:val="25"/>
            <w:szCs w:val="25"/>
          </w:rPr>
          <w:t xml:space="preserve">While web-based surveys are both convenient and cost-effective, it is necessary to consider the limitations of these particular surveys and how they could potentially confound data. </w:t>
        </w:r>
      </w:ins>
    </w:p>
    <w:p w14:paraId="08DFAFAE" w14:textId="77777777" w:rsidR="00881F23" w:rsidRDefault="00881F23">
      <w:pPr>
        <w:rPr>
          <w:ins w:id="34" w:author="Pavlacic, Jeffrey M" w:date="2017-08-23T12:22:00Z"/>
          <w:rFonts w:ascii="Times" w:eastAsia="Times New Roman" w:hAnsi="Times"/>
          <w:sz w:val="25"/>
          <w:szCs w:val="25"/>
        </w:rPr>
        <w:pPrChange w:id="35" w:author="Pavlacic, Jeffrey M" w:date="2017-08-23T12:08:00Z">
          <w:pPr>
            <w:pStyle w:val="ListParagraph"/>
            <w:numPr>
              <w:numId w:val="2"/>
            </w:numPr>
            <w:ind w:hanging="360"/>
          </w:pPr>
        </w:pPrChange>
      </w:pPr>
    </w:p>
    <w:p w14:paraId="60121FE1" w14:textId="6E451E47" w:rsidR="00881F23" w:rsidRPr="00881F23" w:rsidRDefault="00881F23">
      <w:pPr>
        <w:rPr>
          <w:rFonts w:ascii="Times" w:eastAsia="Times New Roman" w:hAnsi="Times"/>
          <w:sz w:val="25"/>
          <w:szCs w:val="25"/>
          <w:rPrChange w:id="36" w:author="Pavlacic, Jeffrey M" w:date="2017-08-23T12:20:00Z">
            <w:rPr/>
          </w:rPrChange>
        </w:rPr>
        <w:pPrChange w:id="37" w:author="Pavlacic, Jeffrey M" w:date="2017-08-23T12:08:00Z">
          <w:pPr>
            <w:pStyle w:val="ListParagraph"/>
            <w:numPr>
              <w:numId w:val="2"/>
            </w:numPr>
            <w:ind w:hanging="360"/>
          </w:pPr>
        </w:pPrChange>
      </w:pPr>
      <w:ins w:id="38" w:author="Pavlacic, Jeffrey M" w:date="2017-08-23T12:22:00Z">
        <w:r>
          <w:rPr>
            <w:rFonts w:ascii="Times" w:eastAsia="Times New Roman" w:hAnsi="Times"/>
            <w:sz w:val="25"/>
            <w:szCs w:val="25"/>
          </w:rPr>
          <w:t xml:space="preserve">Web-based surveys also provide a different </w:t>
        </w:r>
      </w:ins>
      <w:ins w:id="39" w:author="Pavlacic, Jeffrey M" w:date="2017-08-23T12:38:00Z">
        <w:r w:rsidR="00165FFC">
          <w:rPr>
            <w:rFonts w:ascii="Times" w:eastAsia="Times New Roman" w:hAnsi="Times"/>
            <w:sz w:val="25"/>
            <w:szCs w:val="25"/>
          </w:rPr>
          <w:t xml:space="preserve">means of response, </w:t>
        </w:r>
      </w:ins>
      <w:ins w:id="40" w:author="Pavlacic, Jeffrey M" w:date="2017-08-23T12:22:00Z">
        <w:r>
          <w:rPr>
            <w:rFonts w:ascii="Times" w:eastAsia="Times New Roman" w:hAnsi="Times"/>
            <w:sz w:val="25"/>
            <w:szCs w:val="25"/>
          </w:rPr>
          <w:t xml:space="preserve">one that is </w:t>
        </w:r>
      </w:ins>
      <w:ins w:id="41" w:author="Pavlacic, Jeffrey M" w:date="2017-08-23T12:23:00Z">
        <w:r>
          <w:rPr>
            <w:rFonts w:ascii="Times" w:eastAsia="Times New Roman" w:hAnsi="Times"/>
            <w:sz w:val="25"/>
            <w:szCs w:val="25"/>
          </w:rPr>
          <w:t xml:space="preserve">typed instead of spoken or written (De Leeuw, 1992, 1998). </w:t>
        </w:r>
      </w:ins>
      <w:ins w:id="42" w:author="Pavlacic, Jeffrey M" w:date="2017-08-23T12:24:00Z">
        <w:r>
          <w:rPr>
            <w:rFonts w:ascii="Times" w:eastAsia="Times New Roman" w:hAnsi="Times"/>
            <w:sz w:val="25"/>
            <w:szCs w:val="25"/>
          </w:rPr>
          <w:t>Tourangeau, Rips, &amp; Rasinki (2000) claim that these responding methods differ in the a</w:t>
        </w:r>
        <w:r w:rsidR="00165FFC">
          <w:rPr>
            <w:rFonts w:ascii="Times" w:eastAsia="Times New Roman" w:hAnsi="Times"/>
            <w:sz w:val="25"/>
            <w:szCs w:val="25"/>
          </w:rPr>
          <w:t>mount of privacy and</w:t>
        </w:r>
        <w:r>
          <w:rPr>
            <w:rFonts w:ascii="Times" w:eastAsia="Times New Roman" w:hAnsi="Times"/>
            <w:sz w:val="25"/>
            <w:szCs w:val="25"/>
          </w:rPr>
          <w:t xml:space="preserve"> burden that they offer the participant. </w:t>
        </w:r>
      </w:ins>
      <w:ins w:id="43" w:author="Pavlacic, Jeffrey M" w:date="2017-08-23T12:39:00Z">
        <w:r w:rsidR="00165FFC">
          <w:rPr>
            <w:rFonts w:ascii="Times" w:eastAsia="Times New Roman" w:hAnsi="Times"/>
            <w:sz w:val="25"/>
            <w:szCs w:val="25"/>
          </w:rPr>
          <w:t xml:space="preserve">Perhaps participants are less focused working from their computer at home. </w:t>
        </w:r>
      </w:ins>
      <w:ins w:id="44" w:author="Pavlacic, Jeffrey M" w:date="2017-08-23T12:24:00Z">
        <w:r>
          <w:rPr>
            <w:rFonts w:ascii="Times" w:eastAsia="Times New Roman" w:hAnsi="Times"/>
            <w:sz w:val="25"/>
            <w:szCs w:val="25"/>
          </w:rPr>
          <w:t>Based on this information, one might</w:t>
        </w:r>
      </w:ins>
      <w:ins w:id="45" w:author="Pavlacic, Jeffrey M" w:date="2017-08-23T12:25:00Z">
        <w:r>
          <w:rPr>
            <w:rFonts w:ascii="Times" w:eastAsia="Times New Roman" w:hAnsi="Times"/>
            <w:sz w:val="25"/>
            <w:szCs w:val="25"/>
          </w:rPr>
          <w:t xml:space="preserve"> expect</w:t>
        </w:r>
      </w:ins>
      <w:ins w:id="46" w:author="Pavlacic, Jeffrey M" w:date="2017-08-23T12:24:00Z">
        <w:r>
          <w:rPr>
            <w:rFonts w:ascii="Times" w:eastAsia="Times New Roman" w:hAnsi="Times"/>
            <w:sz w:val="25"/>
            <w:szCs w:val="25"/>
          </w:rPr>
          <w:t xml:space="preserve"> the responses of a web-based survey to differ from those of an in-person survey. </w:t>
        </w:r>
      </w:ins>
      <w:ins w:id="47" w:author="Pavlacic, Jeffrey M" w:date="2017-08-23T12:25:00Z">
        <w:r>
          <w:rPr>
            <w:rFonts w:ascii="Times" w:eastAsia="Times New Roman" w:hAnsi="Times"/>
            <w:sz w:val="25"/>
            <w:szCs w:val="25"/>
          </w:rPr>
          <w:t xml:space="preserve">It is important to consider the implications of these different responses, as they have the potential to confound research hypotheses and designs. It is necessary to know whether or not they do in fact </w:t>
        </w:r>
      </w:ins>
      <w:ins w:id="48" w:author="Pavlacic, Jeffrey M" w:date="2017-08-23T12:27:00Z">
        <w:r w:rsidR="00951982">
          <w:rPr>
            <w:rFonts w:ascii="Times" w:eastAsia="Times New Roman" w:hAnsi="Times"/>
            <w:sz w:val="25"/>
            <w:szCs w:val="25"/>
          </w:rPr>
          <w:t xml:space="preserve">affect item means and descriptive statistics in the same sample size. </w:t>
        </w:r>
      </w:ins>
    </w:p>
    <w:p w14:paraId="34F44087" w14:textId="77777777" w:rsidR="00925480" w:rsidRDefault="00925480"/>
    <w:p w14:paraId="0AF50ACB" w14:textId="6ED3B682" w:rsidR="00925480" w:rsidRPr="00954AD4" w:rsidRDefault="00165FFC">
      <w:pPr>
        <w:rPr>
          <w:rFonts w:ascii="Times" w:eastAsia="Times New Roman" w:hAnsi="Times"/>
          <w:b/>
          <w:sz w:val="25"/>
          <w:szCs w:val="25"/>
        </w:rPr>
      </w:pPr>
      <w:ins w:id="49" w:author="Pavlacic, Jeffrey M" w:date="2017-08-23T12:40:00Z">
        <w:r>
          <w:rPr>
            <w:rFonts w:ascii="Times" w:eastAsia="Times New Roman" w:hAnsi="Times"/>
            <w:b/>
            <w:sz w:val="25"/>
            <w:szCs w:val="25"/>
          </w:rPr>
          <w:t>Controlling Web-Based Surveys</w:t>
        </w:r>
      </w:ins>
      <w:del w:id="50" w:author="Pavlacic, Jeffrey M" w:date="2017-08-23T12:40:00Z">
        <w:r w:rsidR="00954AD4" w:rsidDel="00165FFC">
          <w:rPr>
            <w:rFonts w:ascii="Times" w:eastAsia="Times New Roman" w:hAnsi="Times"/>
            <w:b/>
            <w:sz w:val="25"/>
            <w:szCs w:val="25"/>
          </w:rPr>
          <w:delText xml:space="preserve">Everything has really been about person versus online but we should go deeper into the research design question </w:delText>
        </w:r>
      </w:del>
      <w:r w:rsidR="00925480" w:rsidRPr="00954AD4">
        <w:rPr>
          <w:rFonts w:ascii="Times" w:eastAsia="Times New Roman" w:hAnsi="Times"/>
          <w:b/>
          <w:sz w:val="25"/>
          <w:szCs w:val="25"/>
        </w:rPr>
        <w:br/>
      </w:r>
    </w:p>
    <w:p w14:paraId="590A13DF" w14:textId="393162BA" w:rsidR="00FA2781" w:rsidRPr="005437F3" w:rsidRDefault="00405DFF">
      <w:pPr>
        <w:rPr>
          <w:rFonts w:ascii="Times" w:eastAsia="Times New Roman" w:hAnsi="Times"/>
          <w:sz w:val="25"/>
          <w:szCs w:val="25"/>
          <w:u w:val="single"/>
        </w:rPr>
      </w:pPr>
      <w:r>
        <w:rPr>
          <w:rFonts w:ascii="Times" w:eastAsia="Times New Roman" w:hAnsi="Times"/>
          <w:sz w:val="25"/>
          <w:szCs w:val="25"/>
        </w:rPr>
        <w:t>With the development of advanced online survey platforms</w:t>
      </w:r>
      <w:ins w:id="51" w:author="Pavlacic, Jeffrey M" w:date="2017-08-23T12:40:00Z">
        <w:r w:rsidR="004C3C55">
          <w:rPr>
            <w:rFonts w:ascii="Times" w:eastAsia="Times New Roman" w:hAnsi="Times"/>
            <w:sz w:val="25"/>
            <w:szCs w:val="25"/>
          </w:rPr>
          <w:t xml:space="preserve"> </w:t>
        </w:r>
      </w:ins>
      <w:del w:id="52" w:author="Pavlacic, Jeffrey M" w:date="2017-08-23T12:40:00Z">
        <w:r w:rsidDel="004C3C55">
          <w:rPr>
            <w:rFonts w:ascii="Times" w:eastAsia="Times New Roman" w:hAnsi="Times"/>
            <w:sz w:val="25"/>
            <w:szCs w:val="25"/>
          </w:rPr>
          <w:delText xml:space="preserve">, </w:delText>
        </w:r>
      </w:del>
      <w:r>
        <w:rPr>
          <w:rFonts w:ascii="Times" w:eastAsia="Times New Roman" w:hAnsi="Times"/>
          <w:sz w:val="25"/>
          <w:szCs w:val="25"/>
        </w:rPr>
        <w:t>such as Qualtrics and Survey Monkey, researchers have the potential to control potentially confounding research design issues</w:t>
      </w:r>
      <w:ins w:id="53" w:author="Pavlacic, Jeffrey M" w:date="2017-08-23T12:40:00Z">
        <w:r w:rsidR="004C3C55">
          <w:rPr>
            <w:rFonts w:ascii="Times" w:eastAsia="Times New Roman" w:hAnsi="Times"/>
            <w:sz w:val="25"/>
            <w:szCs w:val="25"/>
          </w:rPr>
          <w:t xml:space="preserve"> through randomization</w:t>
        </w:r>
      </w:ins>
      <w:r>
        <w:rPr>
          <w:rFonts w:ascii="Times" w:eastAsia="Times New Roman" w:hAnsi="Times"/>
          <w:sz w:val="25"/>
          <w:szCs w:val="25"/>
        </w:rPr>
        <w:t xml:space="preserve">. </w:t>
      </w:r>
      <w:r w:rsidR="004B670B">
        <w:rPr>
          <w:rFonts w:ascii="Times" w:eastAsia="Times New Roman" w:hAnsi="Times"/>
          <w:sz w:val="25"/>
          <w:szCs w:val="25"/>
        </w:rPr>
        <w:t xml:space="preserve">Randomization has been a hallmark of good research practice, as the order or presentation of stimuli can be a noise variable in a study with multiple </w:t>
      </w:r>
      <w:commentRangeStart w:id="54"/>
      <w:r w:rsidR="004B670B">
        <w:rPr>
          <w:rFonts w:ascii="Times" w:eastAsia="Times New Roman" w:hAnsi="Times"/>
          <w:sz w:val="25"/>
          <w:szCs w:val="25"/>
        </w:rPr>
        <w:t>measures</w:t>
      </w:r>
      <w:commentRangeEnd w:id="54"/>
      <w:r w:rsidR="004B670B">
        <w:rPr>
          <w:rStyle w:val="CommentReference"/>
        </w:rPr>
        <w:commentReference w:id="54"/>
      </w:r>
      <w:r w:rsidR="004B670B">
        <w:rPr>
          <w:rFonts w:ascii="Times" w:eastAsia="Times New Roman" w:hAnsi="Times"/>
          <w:sz w:val="25"/>
          <w:szCs w:val="25"/>
        </w:rPr>
        <w:t xml:space="preserve">. </w:t>
      </w:r>
      <w:r>
        <w:rPr>
          <w:rFonts w:ascii="Times" w:eastAsia="Times New Roman" w:hAnsi="Times"/>
          <w:sz w:val="25"/>
          <w:szCs w:val="25"/>
        </w:rPr>
        <w:t xml:space="preserve"> </w:t>
      </w:r>
      <w:r w:rsidR="00C94534">
        <w:rPr>
          <w:rFonts w:ascii="Times" w:eastAsia="Times New Roman" w:hAnsi="Times"/>
          <w:sz w:val="25"/>
          <w:szCs w:val="25"/>
        </w:rPr>
        <w:t xml:space="preserve">Thus, researchers have </w:t>
      </w:r>
      <w:r w:rsidR="000938ED">
        <w:rPr>
          <w:rFonts w:ascii="Times" w:eastAsia="Times New Roman" w:hAnsi="Times"/>
          <w:sz w:val="25"/>
          <w:szCs w:val="25"/>
        </w:rPr>
        <w:t xml:space="preserve">often randomized scales by rotating the order of presentation in paper format or simply clicking the randomization button for </w:t>
      </w:r>
      <w:ins w:id="55" w:author="Pavlacic, Jeffrey M" w:date="2017-08-23T12:42:00Z">
        <w:r w:rsidR="004C3C55">
          <w:rPr>
            <w:rFonts w:ascii="Times" w:eastAsia="Times New Roman" w:hAnsi="Times"/>
            <w:sz w:val="25"/>
            <w:szCs w:val="25"/>
          </w:rPr>
          <w:t xml:space="preserve">web-based </w:t>
        </w:r>
      </w:ins>
      <w:del w:id="56" w:author="Pavlacic, Jeffrey M" w:date="2017-08-23T12:42:00Z">
        <w:r w:rsidR="000938ED" w:rsidDel="004C3C55">
          <w:rPr>
            <w:rFonts w:ascii="Times" w:eastAsia="Times New Roman" w:hAnsi="Times"/>
            <w:sz w:val="25"/>
            <w:szCs w:val="25"/>
          </w:rPr>
          <w:delText xml:space="preserve">online </w:delText>
        </w:r>
      </w:del>
      <w:r w:rsidR="000938ED">
        <w:rPr>
          <w:rFonts w:ascii="Times" w:eastAsia="Times New Roman" w:hAnsi="Times"/>
          <w:sz w:val="25"/>
          <w:szCs w:val="25"/>
        </w:rPr>
        <w:t xml:space="preserve">studies. </w:t>
      </w:r>
      <w:r w:rsidR="00D67384">
        <w:rPr>
          <w:rFonts w:ascii="Times" w:eastAsia="Times New Roman" w:hAnsi="Times"/>
          <w:sz w:val="25"/>
          <w:szCs w:val="25"/>
        </w:rPr>
        <w:t>This practice has counterbalanced out any order effects of going from one scale to the next. However, w</w:t>
      </w:r>
      <w:ins w:id="57" w:author="Pavlacic, Jeffrey M" w:date="2017-08-23T12:42:00Z">
        <w:r w:rsidR="004C3C55">
          <w:rPr>
            <w:rFonts w:ascii="Times" w:eastAsia="Times New Roman" w:hAnsi="Times"/>
            <w:sz w:val="25"/>
            <w:szCs w:val="25"/>
          </w:rPr>
          <w:t>hile</w:t>
        </w:r>
      </w:ins>
      <w:del w:id="58" w:author="Pavlacic, Jeffrey M" w:date="2017-08-23T12:42:00Z">
        <w:r w:rsidR="00D67384" w:rsidDel="004C3C55">
          <w:rPr>
            <w:rFonts w:ascii="Times" w:eastAsia="Times New Roman" w:hAnsi="Times"/>
            <w:sz w:val="25"/>
            <w:szCs w:val="25"/>
          </w:rPr>
          <w:delText>ithin</w:delText>
        </w:r>
      </w:del>
      <w:r w:rsidR="00D67384">
        <w:rPr>
          <w:rFonts w:ascii="Times" w:eastAsia="Times New Roman" w:hAnsi="Times"/>
          <w:sz w:val="25"/>
          <w:szCs w:val="25"/>
        </w:rPr>
        <w:t xml:space="preserve"> scale structure has remained constant</w:t>
      </w:r>
      <w:ins w:id="59" w:author="Pavlacic, Jeffrey M" w:date="2017-08-23T12:43:00Z">
        <w:r w:rsidR="004C3C55">
          <w:rPr>
            <w:rFonts w:ascii="Times" w:eastAsia="Times New Roman" w:hAnsi="Times"/>
            <w:sz w:val="25"/>
            <w:szCs w:val="25"/>
          </w:rPr>
          <w:t>,</w:t>
        </w:r>
      </w:ins>
      <w:del w:id="60" w:author="Pavlacic, Jeffrey M" w:date="2017-08-23T12:43:00Z">
        <w:r w:rsidR="00D67384" w:rsidDel="004C3C55">
          <w:rPr>
            <w:rFonts w:ascii="Times" w:eastAsia="Times New Roman" w:hAnsi="Times"/>
            <w:sz w:val="25"/>
            <w:szCs w:val="25"/>
          </w:rPr>
          <w:delText>, maintaining the order of presentation for particular items on a scale.</w:delText>
        </w:r>
      </w:del>
      <w:r w:rsidR="00D67384">
        <w:rPr>
          <w:rFonts w:ascii="Times" w:eastAsia="Times New Roman" w:hAnsi="Times"/>
          <w:sz w:val="25"/>
          <w:szCs w:val="25"/>
        </w:rPr>
        <w:t xml:space="preserve"> </w:t>
      </w:r>
      <w:ins w:id="61" w:author="Pavlacic, Jeffrey M" w:date="2017-08-23T12:43:00Z">
        <w:r w:rsidR="004C3C55">
          <w:rPr>
            <w:rFonts w:ascii="Times" w:eastAsia="Times New Roman" w:hAnsi="Times"/>
            <w:sz w:val="25"/>
            <w:szCs w:val="25"/>
          </w:rPr>
          <w:t>t</w:t>
        </w:r>
      </w:ins>
      <w:del w:id="62" w:author="Pavlacic, Jeffrey M" w:date="2017-08-23T12:43:00Z">
        <w:r w:rsidR="00D67384" w:rsidDel="004C3C55">
          <w:rPr>
            <w:rFonts w:ascii="Times" w:eastAsia="Times New Roman" w:hAnsi="Times"/>
            <w:sz w:val="25"/>
            <w:szCs w:val="25"/>
          </w:rPr>
          <w:delText>T</w:delText>
        </w:r>
      </w:del>
      <w:r w:rsidR="00D67384">
        <w:rPr>
          <w:rFonts w:ascii="Times" w:eastAsia="Times New Roman" w:hAnsi="Times"/>
          <w:sz w:val="25"/>
          <w:szCs w:val="25"/>
        </w:rPr>
        <w:t>hese items are still stimuli w</w:t>
      </w:r>
      <w:r w:rsidR="00FA2781">
        <w:rPr>
          <w:rFonts w:ascii="Times" w:eastAsia="Times New Roman" w:hAnsi="Times"/>
          <w:sz w:val="25"/>
          <w:szCs w:val="25"/>
        </w:rPr>
        <w:t>ithin a larger construct</w:t>
      </w:r>
      <w:ins w:id="63" w:author="Pavlacic, Jeffrey M" w:date="2017-08-23T12:43:00Z">
        <w:r w:rsidR="004C3C55">
          <w:rPr>
            <w:rFonts w:ascii="Times" w:eastAsia="Times New Roman" w:hAnsi="Times"/>
            <w:sz w:val="25"/>
            <w:szCs w:val="25"/>
          </w:rPr>
          <w:t xml:space="preserve">. </w:t>
        </w:r>
      </w:ins>
      <w:del w:id="64" w:author="Pavlacic, Jeffrey M" w:date="2017-08-23T12:43:00Z">
        <w:r w:rsidR="00FA2781" w:rsidDel="004C3C55">
          <w:rPr>
            <w:rFonts w:ascii="Times" w:eastAsia="Times New Roman" w:hAnsi="Times"/>
            <w:sz w:val="25"/>
            <w:szCs w:val="25"/>
          </w:rPr>
          <w:delText xml:space="preserve">, </w:delText>
        </w:r>
      </w:del>
      <w:ins w:id="65" w:author="Pavlacic, Jeffrey M" w:date="2017-08-23T12:43:00Z">
        <w:r w:rsidR="004C3C55">
          <w:rPr>
            <w:rFonts w:ascii="Times" w:eastAsia="Times New Roman" w:hAnsi="Times"/>
            <w:sz w:val="25"/>
            <w:szCs w:val="25"/>
          </w:rPr>
          <w:t>T</w:t>
        </w:r>
      </w:ins>
      <w:del w:id="66" w:author="Pavlacic, Jeffrey M" w:date="2017-08-23T12:43:00Z">
        <w:r w:rsidR="00FA2781" w:rsidDel="004C3C55">
          <w:rPr>
            <w:rFonts w:ascii="Times" w:eastAsia="Times New Roman" w:hAnsi="Times"/>
            <w:sz w:val="25"/>
            <w:szCs w:val="25"/>
          </w:rPr>
          <w:delText>t</w:delText>
        </w:r>
      </w:del>
      <w:r w:rsidR="00FA2781">
        <w:rPr>
          <w:rFonts w:ascii="Times" w:eastAsia="Times New Roman" w:hAnsi="Times"/>
          <w:sz w:val="25"/>
          <w:szCs w:val="25"/>
        </w:rPr>
        <w:t>herefore,</w:t>
      </w:r>
      <w:ins w:id="67" w:author="Pavlacic, Jeffrey M" w:date="2017-08-23T12:43:00Z">
        <w:r w:rsidR="004C3C55">
          <w:rPr>
            <w:rFonts w:ascii="Times" w:eastAsia="Times New Roman" w:hAnsi="Times"/>
            <w:sz w:val="25"/>
            <w:szCs w:val="25"/>
          </w:rPr>
          <w:t xml:space="preserve"> these construct-related items</w:t>
        </w:r>
      </w:ins>
      <w:del w:id="68" w:author="Pavlacic, Jeffrey M" w:date="2017-08-23T12:43:00Z">
        <w:r w:rsidR="00FA2781" w:rsidDel="004C3C55">
          <w:rPr>
            <w:rFonts w:ascii="Times" w:eastAsia="Times New Roman" w:hAnsi="Times"/>
            <w:sz w:val="25"/>
            <w:szCs w:val="25"/>
          </w:rPr>
          <w:delText xml:space="preserve"> potentially, </w:delText>
        </w:r>
      </w:del>
      <w:ins w:id="69" w:author="Pavlacic, Jeffrey M" w:date="2017-08-23T12:43:00Z">
        <w:r w:rsidR="004C3C55">
          <w:rPr>
            <w:rFonts w:ascii="Times" w:eastAsia="Times New Roman" w:hAnsi="Times"/>
            <w:sz w:val="25"/>
            <w:szCs w:val="25"/>
          </w:rPr>
          <w:t xml:space="preserve"> </w:t>
        </w:r>
      </w:ins>
      <w:del w:id="70" w:author="Pavlacic, Jeffrey M" w:date="2017-08-23T12:43:00Z">
        <w:r w:rsidR="00FA2781" w:rsidDel="004C3C55">
          <w:rPr>
            <w:rFonts w:ascii="Times" w:eastAsia="Times New Roman" w:hAnsi="Times"/>
            <w:sz w:val="25"/>
            <w:szCs w:val="25"/>
          </w:rPr>
          <w:delText xml:space="preserve">they </w:delText>
        </w:r>
      </w:del>
      <w:r w:rsidR="00FA2781">
        <w:rPr>
          <w:rFonts w:ascii="Times" w:eastAsia="Times New Roman" w:hAnsi="Times"/>
          <w:sz w:val="25"/>
          <w:szCs w:val="25"/>
        </w:rPr>
        <w:t xml:space="preserve">have the ability to influence the items that later on the survey, which we will call </w:t>
      </w:r>
      <w:r w:rsidR="00FA2781">
        <w:rPr>
          <w:rFonts w:ascii="Times" w:eastAsia="Times New Roman" w:hAnsi="Times"/>
          <w:i/>
          <w:sz w:val="25"/>
          <w:szCs w:val="25"/>
        </w:rPr>
        <w:t>item reactivity</w:t>
      </w:r>
      <w:r w:rsidR="00FA2781" w:rsidRPr="00B35BAC">
        <w:rPr>
          <w:rFonts w:ascii="Times" w:eastAsia="Times New Roman" w:hAnsi="Times"/>
          <w:sz w:val="25"/>
          <w:szCs w:val="25"/>
        </w:rPr>
        <w:t xml:space="preserve">. </w:t>
      </w:r>
      <w:r w:rsidR="00B35BAC">
        <w:rPr>
          <w:rFonts w:ascii="Times" w:eastAsia="Times New Roman" w:hAnsi="Times"/>
          <w:sz w:val="25"/>
          <w:szCs w:val="25"/>
        </w:rPr>
        <w:t xml:space="preserve">For example, </w:t>
      </w:r>
      <w:r w:rsidR="005437F3">
        <w:rPr>
          <w:rFonts w:ascii="Times" w:eastAsia="Times New Roman" w:hAnsi="Times"/>
          <w:sz w:val="25"/>
          <w:szCs w:val="25"/>
        </w:rPr>
        <w:t xml:space="preserve">a question about </w:t>
      </w:r>
      <w:r w:rsidR="005437F3">
        <w:rPr>
          <w:rFonts w:ascii="Times" w:eastAsia="Times New Roman" w:hAnsi="Times"/>
          <w:i/>
          <w:sz w:val="25"/>
          <w:szCs w:val="25"/>
        </w:rPr>
        <w:t>being prepared for death</w:t>
      </w:r>
      <w:r w:rsidR="005437F3">
        <w:rPr>
          <w:rFonts w:ascii="Times" w:eastAsia="Times New Roman" w:hAnsi="Times"/>
          <w:sz w:val="25"/>
          <w:szCs w:val="25"/>
        </w:rPr>
        <w:t xml:space="preserve"> or </w:t>
      </w:r>
      <w:r w:rsidR="005437F3">
        <w:rPr>
          <w:rFonts w:ascii="Times" w:eastAsia="Times New Roman" w:hAnsi="Times"/>
          <w:i/>
          <w:sz w:val="25"/>
          <w:szCs w:val="25"/>
        </w:rPr>
        <w:t xml:space="preserve">thoughts about suicide </w:t>
      </w:r>
      <w:r w:rsidR="005437F3">
        <w:rPr>
          <w:rFonts w:ascii="Times" w:eastAsia="Times New Roman" w:hAnsi="Times"/>
          <w:sz w:val="25"/>
          <w:szCs w:val="25"/>
        </w:rPr>
        <w:t xml:space="preserve">might change the responses to further questions, especially if previous questions did not alert participants to be prepare for that subject matter. </w:t>
      </w:r>
    </w:p>
    <w:p w14:paraId="61658073" w14:textId="77777777" w:rsidR="00FA2781" w:rsidRDefault="00FA2781">
      <w:pPr>
        <w:rPr>
          <w:rFonts w:ascii="Times" w:eastAsia="Times New Roman" w:hAnsi="Times"/>
          <w:sz w:val="25"/>
          <w:szCs w:val="25"/>
          <w:u w:val="single"/>
        </w:rPr>
      </w:pPr>
    </w:p>
    <w:p w14:paraId="0CC47E54" w14:textId="65236464" w:rsidR="00954AD4" w:rsidRDefault="00954AD4">
      <w:pPr>
        <w:rPr>
          <w:rFonts w:ascii="Times" w:eastAsia="Times New Roman" w:hAnsi="Times"/>
          <w:sz w:val="25"/>
          <w:szCs w:val="25"/>
        </w:rPr>
      </w:pPr>
      <w:r>
        <w:rPr>
          <w:rFonts w:ascii="Times" w:eastAsia="Times New Roman" w:hAnsi="Times"/>
          <w:sz w:val="25"/>
          <w:szCs w:val="25"/>
        </w:rPr>
        <w:t xml:space="preserve">Scale development typically starts with an underlying latent variable that a researcher wishes to examine through measured items or questions. </w:t>
      </w:r>
      <w:r w:rsidR="001D55E7">
        <w:rPr>
          <w:rFonts w:ascii="Times" w:eastAsia="Times New Roman" w:hAnsi="Times"/>
          <w:sz w:val="25"/>
          <w:szCs w:val="25"/>
        </w:rPr>
        <w:t>Question design is a well-studied area that indicates that measurement is best achieved through questions that are direct, positively worded, and understandable to the subject. CITE suggests that researchers design a multitude of items to investigate and invite subject matter experts to examine these questions. After suggested edits from these experts, a large sample of participant data is collected. While item response theory is gaining traction, classical test theory has dominated this area through the use of exploratory and confirmatory factor analysis</w:t>
      </w:r>
      <w:r w:rsidR="00CC4324">
        <w:rPr>
          <w:rFonts w:ascii="Times" w:eastAsia="Times New Roman" w:hAnsi="Times"/>
          <w:sz w:val="25"/>
          <w:szCs w:val="25"/>
        </w:rPr>
        <w:t xml:space="preserve"> (EFA, CFA)</w:t>
      </w:r>
      <w:r w:rsidR="001D55E7">
        <w:rPr>
          <w:rFonts w:ascii="Times" w:eastAsia="Times New Roman" w:hAnsi="Times"/>
          <w:sz w:val="25"/>
          <w:szCs w:val="25"/>
        </w:rPr>
        <w:t xml:space="preserve">.  </w:t>
      </w:r>
      <w:r w:rsidR="00CC4324">
        <w:rPr>
          <w:rFonts w:ascii="Times" w:eastAsia="Times New Roman" w:hAnsi="Times"/>
          <w:sz w:val="25"/>
          <w:szCs w:val="25"/>
        </w:rPr>
        <w:t xml:space="preserve">EFA </w:t>
      </w:r>
      <w:r w:rsidR="00FF2ECC">
        <w:rPr>
          <w:rFonts w:ascii="Times" w:eastAsia="Times New Roman" w:hAnsi="Times"/>
          <w:sz w:val="25"/>
          <w:szCs w:val="25"/>
        </w:rPr>
        <w:t xml:space="preserve">elucidates several facets of how the measured items represent the latent trait through factor loadings and overall model fit. Factor loadings represent the correlation between each item and the overall latent variable, where a researcher wishes to find items that are strongly related to the latent trait. Items that are not related to the latent trait, usually with factor loadings below .300 (Preacher) are discarded. </w:t>
      </w:r>
      <w:r w:rsidR="003C5823">
        <w:rPr>
          <w:rFonts w:ascii="Times" w:eastAsia="Times New Roman" w:hAnsi="Times"/>
          <w:sz w:val="25"/>
          <w:szCs w:val="25"/>
        </w:rPr>
        <w:t xml:space="preserve">Model fit is examined when </w:t>
      </w:r>
      <w:r w:rsidR="007A547B">
        <w:rPr>
          <w:rFonts w:ascii="Times" w:eastAsia="Times New Roman" w:hAnsi="Times"/>
          <w:sz w:val="25"/>
          <w:szCs w:val="25"/>
        </w:rPr>
        <w:t xml:space="preserve">simple structure has been achieved (i.e. appropriate factor loadings for each item), and these </w:t>
      </w:r>
      <w:r w:rsidR="007B3AAE">
        <w:rPr>
          <w:rFonts w:ascii="Times" w:eastAsia="Times New Roman" w:hAnsi="Times"/>
          <w:sz w:val="25"/>
          <w:szCs w:val="25"/>
        </w:rPr>
        <w:t>fit indices</w:t>
      </w:r>
      <w:r w:rsidR="007A547B">
        <w:rPr>
          <w:rFonts w:ascii="Times" w:eastAsia="Times New Roman" w:hAnsi="Times"/>
          <w:sz w:val="25"/>
          <w:szCs w:val="25"/>
        </w:rPr>
        <w:t xml:space="preserve"> inform if the items and factor structure model fit the data well. </w:t>
      </w:r>
      <w:r w:rsidR="007B3AAE">
        <w:rPr>
          <w:rFonts w:ascii="Times" w:eastAsia="Times New Roman" w:hAnsi="Times"/>
          <w:sz w:val="25"/>
          <w:szCs w:val="25"/>
        </w:rPr>
        <w:t>Well-designed scales include items that are highly related to their latent trait</w:t>
      </w:r>
      <w:r w:rsidR="00607BA0">
        <w:rPr>
          <w:rFonts w:ascii="Times" w:eastAsia="Times New Roman" w:hAnsi="Times"/>
          <w:sz w:val="25"/>
          <w:szCs w:val="25"/>
        </w:rPr>
        <w:t xml:space="preserve"> and have excellent fit indices. Scale development additionally includes the examination of other measures of reliability (alpha) and construct validity (relation to other phenomena) but the focus of the scale shifts to subscale or total scores. Published scales are then distributed for use in the form that is published, as item order is often emphasized through important notes about reverse scoring and creating subscale </w:t>
      </w:r>
      <w:commentRangeStart w:id="71"/>
      <w:r w:rsidR="00607BA0">
        <w:rPr>
          <w:rFonts w:ascii="Times" w:eastAsia="Times New Roman" w:hAnsi="Times"/>
          <w:sz w:val="25"/>
          <w:szCs w:val="25"/>
        </w:rPr>
        <w:t>scores</w:t>
      </w:r>
      <w:commentRangeEnd w:id="71"/>
      <w:r w:rsidR="00202EF1">
        <w:rPr>
          <w:rStyle w:val="CommentReference"/>
        </w:rPr>
        <w:commentReference w:id="71"/>
      </w:r>
      <w:r w:rsidR="00607BA0">
        <w:rPr>
          <w:rFonts w:ascii="Times" w:eastAsia="Times New Roman" w:hAnsi="Times"/>
          <w:sz w:val="25"/>
          <w:szCs w:val="25"/>
        </w:rPr>
        <w:t xml:space="preserve">. </w:t>
      </w:r>
    </w:p>
    <w:p w14:paraId="6D0FA7F3" w14:textId="77777777" w:rsidR="00501760" w:rsidRDefault="00501760">
      <w:pPr>
        <w:rPr>
          <w:rFonts w:ascii="Times" w:eastAsia="Times New Roman" w:hAnsi="Times"/>
          <w:sz w:val="25"/>
          <w:szCs w:val="25"/>
        </w:rPr>
      </w:pPr>
    </w:p>
    <w:p w14:paraId="0CAB1363" w14:textId="2B9391BD" w:rsidR="00501760" w:rsidRDefault="00501760">
      <w:pPr>
        <w:rPr>
          <w:rFonts w:ascii="Times" w:eastAsia="Times New Roman" w:hAnsi="Times"/>
          <w:b/>
          <w:sz w:val="25"/>
          <w:szCs w:val="25"/>
        </w:rPr>
      </w:pPr>
      <w:r>
        <w:rPr>
          <w:rFonts w:ascii="Times" w:eastAsia="Times New Roman" w:hAnsi="Times"/>
          <w:b/>
          <w:sz w:val="25"/>
          <w:szCs w:val="25"/>
        </w:rPr>
        <w:t>What exactly do the items do to each other though?</w:t>
      </w:r>
    </w:p>
    <w:p w14:paraId="0C3A1711" w14:textId="77777777" w:rsidR="00501760" w:rsidRDefault="00501760">
      <w:pPr>
        <w:rPr>
          <w:rFonts w:ascii="Times" w:eastAsia="Times New Roman" w:hAnsi="Times"/>
          <w:b/>
          <w:sz w:val="25"/>
          <w:szCs w:val="25"/>
        </w:rPr>
      </w:pPr>
    </w:p>
    <w:p w14:paraId="7B014478" w14:textId="13088843" w:rsidR="00501760" w:rsidRPr="00846973" w:rsidRDefault="00501760" w:rsidP="00501760">
      <w:pPr>
        <w:rPr>
          <w:rFonts w:ascii="Times" w:eastAsia="Times New Roman" w:hAnsi="Times"/>
          <w:sz w:val="25"/>
          <w:szCs w:val="25"/>
        </w:rPr>
      </w:pPr>
      <w:r>
        <w:rPr>
          <w:rFonts w:ascii="Times" w:eastAsia="Times New Roman" w:hAnsi="Times"/>
          <w:sz w:val="25"/>
          <w:szCs w:val="25"/>
        </w:rPr>
        <w:t xml:space="preserve">These scale development procedures focus on items, and EFA/CFA statistically try to mimic variance-covariance structure by creating models of the data with the same variance-covariance matrix. </w:t>
      </w:r>
      <w:r w:rsidR="00102CEA">
        <w:rPr>
          <w:rFonts w:ascii="Times" w:eastAsia="Times New Roman" w:hAnsi="Times"/>
          <w:sz w:val="25"/>
          <w:szCs w:val="25"/>
        </w:rPr>
        <w:t xml:space="preserve">If we imagine that stimuli in a classic experimental design can influence the outcome of a study because of their order, then certainly the stimuli on a scale (i.e., the items) can influence the </w:t>
      </w:r>
      <w:r w:rsidR="00887460">
        <w:rPr>
          <w:rFonts w:ascii="Times" w:eastAsia="Times New Roman" w:hAnsi="Times"/>
          <w:sz w:val="25"/>
          <w:szCs w:val="25"/>
        </w:rPr>
        <w:t>pattern of responses for items.</w:t>
      </w:r>
      <w:r w:rsidR="00E213D4">
        <w:rPr>
          <w:rFonts w:ascii="Times" w:eastAsia="Times New Roman" w:hAnsi="Times"/>
          <w:sz w:val="25"/>
          <w:szCs w:val="25"/>
        </w:rPr>
        <w:t xml:space="preserve"> This area of study is relatively unexplored, </w:t>
      </w:r>
      <w:r w:rsidR="00846973">
        <w:rPr>
          <w:rFonts w:ascii="Times" w:eastAsia="Times New Roman" w:hAnsi="Times"/>
          <w:sz w:val="25"/>
          <w:szCs w:val="25"/>
        </w:rPr>
        <w:t>as easy</w:t>
      </w:r>
      <w:r w:rsidR="00E213D4">
        <w:rPr>
          <w:rFonts w:ascii="Times" w:eastAsia="Times New Roman" w:hAnsi="Times"/>
          <w:sz w:val="25"/>
          <w:szCs w:val="25"/>
        </w:rPr>
        <w:t xml:space="preserve"> randomization has only recently </w:t>
      </w:r>
      <w:r w:rsidR="00846973">
        <w:rPr>
          <w:rFonts w:ascii="Times" w:eastAsia="Times New Roman" w:hAnsi="Times"/>
          <w:sz w:val="25"/>
          <w:szCs w:val="25"/>
        </w:rPr>
        <w:t>become available for researchers. In our study, we contribute the literature on in person versus online testing by exploring how paper and pencil formats compare to non-randomized online surveys. Because this literature is mixed, we provide multiple sources of evidence (</w:t>
      </w:r>
      <w:r w:rsidR="00846973">
        <w:rPr>
          <w:rFonts w:ascii="Times" w:eastAsia="Times New Roman" w:hAnsi="Times"/>
          <w:i/>
          <w:sz w:val="25"/>
          <w:szCs w:val="25"/>
        </w:rPr>
        <w:t>p</w:t>
      </w:r>
      <w:r w:rsidR="00846973">
        <w:rPr>
          <w:rFonts w:ascii="Times" w:eastAsia="Times New Roman" w:hAnsi="Times"/>
          <w:sz w:val="25"/>
          <w:szCs w:val="25"/>
        </w:rPr>
        <w:t xml:space="preserve">-values, effect sizes, Bayes Factors, and tests of equivalence) to determine if </w:t>
      </w:r>
      <w:r w:rsidR="00635E2C">
        <w:rPr>
          <w:rFonts w:ascii="Times" w:eastAsia="Times New Roman" w:hAnsi="Times"/>
          <w:sz w:val="25"/>
          <w:szCs w:val="25"/>
        </w:rPr>
        <w:t xml:space="preserve">differences found are not only statistically significant, but also practically significant. Second, we expand to item randomization for online based surveys, examining the impact on item loadings to their latent variable, variance-covariance structure, item means, and total scores again providing evidence of difference/non-difference from multiple statistical sources. Finally, we examine these scenarios with a unique set of scales that have both dichotomous True/False and traditional Likert formats to explore how the answer response options might impact any differences found between in person, online, and randomized methodologies. </w:t>
      </w:r>
    </w:p>
    <w:p w14:paraId="56EB2D1E" w14:textId="77777777" w:rsidR="00275976" w:rsidRDefault="00275976" w:rsidP="00501760">
      <w:pPr>
        <w:rPr>
          <w:ins w:id="72" w:author="Erin M. Buchanan" w:date="2017-08-28T17:08:00Z"/>
          <w:rFonts w:ascii="Times" w:eastAsia="Times New Roman" w:hAnsi="Times"/>
          <w:sz w:val="25"/>
          <w:szCs w:val="25"/>
        </w:rPr>
      </w:pPr>
    </w:p>
    <w:p w14:paraId="2A962FDA" w14:textId="1955F819" w:rsidR="00ED2C7A" w:rsidRDefault="00ED2C7A" w:rsidP="00501760">
      <w:pPr>
        <w:rPr>
          <w:ins w:id="73" w:author="Erin M. Buchanan" w:date="2017-08-28T17:08:00Z"/>
          <w:rFonts w:ascii="Times" w:eastAsia="Times New Roman" w:hAnsi="Times"/>
          <w:b/>
          <w:sz w:val="25"/>
          <w:szCs w:val="25"/>
        </w:rPr>
      </w:pPr>
      <w:ins w:id="74" w:author="Erin M. Buchanan" w:date="2017-08-28T17:08:00Z">
        <w:r>
          <w:rPr>
            <w:rFonts w:ascii="Times" w:eastAsia="Times New Roman" w:hAnsi="Times"/>
            <w:b/>
            <w:sz w:val="25"/>
            <w:szCs w:val="25"/>
          </w:rPr>
          <w:t>Evidentiary Value</w:t>
        </w:r>
      </w:ins>
    </w:p>
    <w:p w14:paraId="5EB6793D" w14:textId="5244C358" w:rsidR="00ED2C7A" w:rsidRPr="00ED2C7A" w:rsidRDefault="00ED2C7A" w:rsidP="00501760">
      <w:pPr>
        <w:rPr>
          <w:rFonts w:ascii="Times" w:eastAsia="Times New Roman" w:hAnsi="Times"/>
          <w:sz w:val="25"/>
          <w:szCs w:val="25"/>
        </w:rPr>
      </w:pPr>
      <w:ins w:id="75" w:author="Erin M. Buchanan" w:date="2017-08-28T17:08:00Z">
        <w:r>
          <w:rPr>
            <w:rFonts w:ascii="Times" w:eastAsia="Times New Roman" w:hAnsi="Times"/>
            <w:sz w:val="25"/>
            <w:szCs w:val="25"/>
          </w:rPr>
          <w:t xml:space="preserve">talk about </w:t>
        </w:r>
        <w:proofErr w:type="spellStart"/>
        <w:r>
          <w:rPr>
            <w:rFonts w:ascii="Times" w:eastAsia="Times New Roman" w:hAnsi="Times"/>
            <w:sz w:val="25"/>
            <w:szCs w:val="25"/>
          </w:rPr>
          <w:t>bayes</w:t>
        </w:r>
        <w:proofErr w:type="spellEnd"/>
        <w:r>
          <w:rPr>
            <w:rFonts w:ascii="Times" w:eastAsia="Times New Roman" w:hAnsi="Times"/>
            <w:sz w:val="25"/>
            <w:szCs w:val="25"/>
          </w:rPr>
          <w:t xml:space="preserve">, </w:t>
        </w:r>
        <w:proofErr w:type="spellStart"/>
        <w:r>
          <w:rPr>
            <w:rFonts w:ascii="Times" w:eastAsia="Times New Roman" w:hAnsi="Times"/>
            <w:sz w:val="25"/>
            <w:szCs w:val="25"/>
          </w:rPr>
          <w:t>tost</w:t>
        </w:r>
        <w:proofErr w:type="spellEnd"/>
        <w:r>
          <w:rPr>
            <w:rFonts w:ascii="Times" w:eastAsia="Times New Roman" w:hAnsi="Times"/>
            <w:sz w:val="25"/>
            <w:szCs w:val="25"/>
          </w:rPr>
          <w:t xml:space="preserve">, etc. </w:t>
        </w:r>
      </w:ins>
      <w:bookmarkStart w:id="76" w:name="_GoBack"/>
      <w:bookmarkEnd w:id="76"/>
    </w:p>
    <w:p w14:paraId="49603420" w14:textId="77777777" w:rsidR="00635E2C" w:rsidRDefault="00635E2C">
      <w:pPr>
        <w:rPr>
          <w:rFonts w:ascii="Times" w:eastAsia="Times New Roman" w:hAnsi="Times"/>
          <w:sz w:val="25"/>
          <w:szCs w:val="25"/>
        </w:rPr>
      </w:pPr>
    </w:p>
    <w:p w14:paraId="4DFF4746" w14:textId="36110751" w:rsidR="00B754C5" w:rsidRDefault="00B754C5">
      <w:pPr>
        <w:rPr>
          <w:rFonts w:ascii="Times" w:eastAsia="Times New Roman" w:hAnsi="Times"/>
          <w:b/>
          <w:sz w:val="25"/>
          <w:szCs w:val="25"/>
        </w:rPr>
      </w:pPr>
      <w:r>
        <w:rPr>
          <w:rFonts w:ascii="Times" w:eastAsia="Times New Roman" w:hAnsi="Times"/>
          <w:b/>
          <w:sz w:val="25"/>
          <w:szCs w:val="25"/>
        </w:rPr>
        <w:t>This is in the method section but also needs to jive with the intro and talk about BF and TOST because most audiences won’t know them:</w:t>
      </w:r>
    </w:p>
    <w:p w14:paraId="6E61B95D" w14:textId="77777777" w:rsidR="00B754C5" w:rsidRDefault="00B754C5">
      <w:pPr>
        <w:rPr>
          <w:rFonts w:ascii="Times" w:eastAsia="Times New Roman" w:hAnsi="Times"/>
          <w:b/>
          <w:sz w:val="25"/>
          <w:szCs w:val="25"/>
        </w:rPr>
      </w:pPr>
    </w:p>
    <w:p w14:paraId="313E9E8C" w14:textId="77777777" w:rsidR="00B754C5" w:rsidRPr="00B754C5" w:rsidRDefault="00B754C5" w:rsidP="00B754C5">
      <w:pPr>
        <w:rPr>
          <w:rFonts w:ascii="Times" w:eastAsia="Times New Roman" w:hAnsi="Times"/>
          <w:sz w:val="25"/>
          <w:szCs w:val="25"/>
        </w:rPr>
      </w:pPr>
      <w:r w:rsidRPr="00B754C5">
        <w:rPr>
          <w:rFonts w:ascii="Times" w:eastAsia="Times New Roman" w:hAnsi="Times"/>
          <w:sz w:val="25"/>
          <w:szCs w:val="25"/>
        </w:rPr>
        <w:t>## Hypothesis and Data-Analytic Plan</w:t>
      </w:r>
    </w:p>
    <w:p w14:paraId="4A552592" w14:textId="50483341" w:rsidR="00B754C5" w:rsidRPr="00B754C5" w:rsidRDefault="00B754C5" w:rsidP="00B754C5">
      <w:pPr>
        <w:rPr>
          <w:rFonts w:ascii="Times" w:eastAsia="Times New Roman" w:hAnsi="Times"/>
          <w:sz w:val="25"/>
          <w:szCs w:val="25"/>
        </w:rPr>
      </w:pPr>
      <w:r>
        <w:rPr>
          <w:rFonts w:ascii="Times" w:eastAsia="Times New Roman" w:hAnsi="Times"/>
          <w:sz w:val="25"/>
          <w:szCs w:val="25"/>
        </w:rPr>
        <w:t xml:space="preserve"> </w:t>
      </w:r>
      <w:r>
        <w:rPr>
          <w:rFonts w:ascii="Times" w:eastAsia="Times New Roman" w:hAnsi="Times"/>
          <w:sz w:val="25"/>
          <w:szCs w:val="25"/>
        </w:rPr>
        <w:tab/>
      </w:r>
      <w:r w:rsidRPr="00B754C5">
        <w:rPr>
          <w:rFonts w:ascii="Times" w:eastAsia="Times New Roman" w:hAnsi="Times"/>
          <w:sz w:val="25"/>
          <w:szCs w:val="25"/>
        </w:rPr>
        <w:t xml:space="preserve">Each hypothesis was tested using three dependent measures. The variance-covariance matrix for each type of delivery was estimated and compared to each other by using root mean squared error (RMSE; CITE). RMSE estimates the difference between covariance matrices and is often used in structural equation modeling to determine if models have good fit to the data. A criterion of &lt; .06 for good fit, .06-.08 for acceptable fit, and &gt; .10 for bad fit was used (Hu &amp; </w:t>
      </w:r>
      <w:proofErr w:type="spellStart"/>
      <w:r w:rsidRPr="00B754C5">
        <w:rPr>
          <w:rFonts w:ascii="Times" w:eastAsia="Times New Roman" w:hAnsi="Times"/>
          <w:sz w:val="25"/>
          <w:szCs w:val="25"/>
        </w:rPr>
        <w:t>Bentler</w:t>
      </w:r>
      <w:proofErr w:type="spellEnd"/>
      <w:r w:rsidRPr="00B754C5">
        <w:rPr>
          <w:rFonts w:ascii="Times" w:eastAsia="Times New Roman" w:hAnsi="Times"/>
          <w:sz w:val="25"/>
          <w:szCs w:val="25"/>
        </w:rPr>
        <w:t xml:space="preserve">, 1999?). This analysis was used to determine if the change in delivery changed the structure of the item relationships to each other. RMSE values were calculated using the </w:t>
      </w:r>
      <w:proofErr w:type="spellStart"/>
      <w:r w:rsidRPr="00B754C5">
        <w:rPr>
          <w:rFonts w:ascii="Times" w:eastAsia="Times New Roman" w:hAnsi="Times"/>
          <w:sz w:val="25"/>
          <w:szCs w:val="25"/>
        </w:rPr>
        <w:t>monomvn</w:t>
      </w:r>
      <w:proofErr w:type="spellEnd"/>
      <w:r w:rsidRPr="00B754C5">
        <w:rPr>
          <w:rFonts w:ascii="Times" w:eastAsia="Times New Roman" w:hAnsi="Times"/>
          <w:sz w:val="25"/>
          <w:szCs w:val="25"/>
        </w:rPr>
        <w:t xml:space="preserve"> package in R (</w:t>
      </w:r>
      <w:proofErr w:type="spellStart"/>
      <w:r w:rsidRPr="00B754C5">
        <w:rPr>
          <w:rFonts w:ascii="Times" w:eastAsia="Times New Roman" w:hAnsi="Times"/>
          <w:sz w:val="25"/>
          <w:szCs w:val="25"/>
        </w:rPr>
        <w:t>Gramacy</w:t>
      </w:r>
      <w:proofErr w:type="spellEnd"/>
      <w:r w:rsidRPr="00B754C5">
        <w:rPr>
          <w:rFonts w:ascii="Times" w:eastAsia="Times New Roman" w:hAnsi="Times"/>
          <w:sz w:val="25"/>
          <w:szCs w:val="25"/>
        </w:rPr>
        <w:t xml:space="preserve">, CITE). </w:t>
      </w:r>
    </w:p>
    <w:p w14:paraId="3F8F322C" w14:textId="32757E66" w:rsidR="00B754C5" w:rsidRPr="00B754C5" w:rsidRDefault="00B754C5" w:rsidP="00B754C5">
      <w:pPr>
        <w:rPr>
          <w:rFonts w:ascii="Times" w:eastAsia="Times New Roman" w:hAnsi="Times"/>
          <w:sz w:val="25"/>
          <w:szCs w:val="25"/>
        </w:rPr>
      </w:pPr>
      <w:r>
        <w:rPr>
          <w:rFonts w:ascii="Times" w:eastAsia="Times New Roman" w:hAnsi="Times"/>
          <w:sz w:val="25"/>
          <w:szCs w:val="25"/>
        </w:rPr>
        <w:t xml:space="preserve"> </w:t>
      </w:r>
      <w:r>
        <w:rPr>
          <w:rFonts w:ascii="Times" w:eastAsia="Times New Roman" w:hAnsi="Times"/>
          <w:sz w:val="25"/>
          <w:szCs w:val="25"/>
        </w:rPr>
        <w:tab/>
      </w:r>
      <w:r w:rsidRPr="00B754C5">
        <w:rPr>
          <w:rFonts w:ascii="Times" w:eastAsia="Times New Roman" w:hAnsi="Times"/>
          <w:sz w:val="25"/>
          <w:szCs w:val="25"/>
        </w:rPr>
        <w:t xml:space="preserve">Next, item averages were calculated across all participants for each item. These 20 items were then compared in a matched dependent t-test (i.e. item 1 to item 1, item 2 to item 2) to determine if delivery changed the mean of the item. While covariance structure elucidates the varying relations between items, we may still find that item averages are pushed one direction or another by a change in delivery and still maintain the same correlation between items. If this test was significant, we examined the individual items across participants for large effect sizes, as large sample sizes would create significant t-test follow ups. Last, the total scores for each participant were compared across delivery type using an independent t-test. Item analyses allow a focus on specific items that may show changes, while total scores allow us to investigate if changes in delivery alter the overall score that is used in other analyses. In both the item and total score analyses, d values and Bayes Factors are provided to examine the size of effects for interpretation, instead of p-values that are biased by sample size. </w:t>
      </w:r>
    </w:p>
    <w:p w14:paraId="73849D8B" w14:textId="7B3B9E97" w:rsidR="00B754C5" w:rsidRPr="00B754C5" w:rsidRDefault="00B754C5" w:rsidP="00B754C5">
      <w:pPr>
        <w:rPr>
          <w:rFonts w:ascii="Times" w:eastAsia="Times New Roman" w:hAnsi="Times"/>
          <w:sz w:val="25"/>
          <w:szCs w:val="25"/>
        </w:rPr>
      </w:pPr>
      <w:r>
        <w:rPr>
          <w:rFonts w:ascii="Times" w:eastAsia="Times New Roman" w:hAnsi="Times"/>
          <w:sz w:val="25"/>
          <w:szCs w:val="25"/>
        </w:rPr>
        <w:t xml:space="preserve"> </w:t>
      </w:r>
      <w:r>
        <w:rPr>
          <w:rFonts w:ascii="Times" w:eastAsia="Times New Roman" w:hAnsi="Times"/>
          <w:sz w:val="25"/>
          <w:szCs w:val="25"/>
        </w:rPr>
        <w:tab/>
      </w:r>
      <w:r w:rsidRPr="00B754C5">
        <w:rPr>
          <w:rFonts w:ascii="Times" w:eastAsia="Times New Roman" w:hAnsi="Times"/>
          <w:sz w:val="25"/>
          <w:szCs w:val="25"/>
        </w:rPr>
        <w:t xml:space="preserve">Hypothesis 1. Paper forms were compared computerized non-random forms to examine the method of delivery on the relationships between items, item means, and total scores. We expected to find XX consistent with previous research by XX. </w:t>
      </w:r>
    </w:p>
    <w:p w14:paraId="77B7463E" w14:textId="681C5F0A" w:rsidR="00B754C5" w:rsidRPr="00B754C5" w:rsidRDefault="00B754C5" w:rsidP="00B754C5">
      <w:pPr>
        <w:ind w:firstLine="720"/>
        <w:rPr>
          <w:rFonts w:ascii="Times" w:eastAsia="Times New Roman" w:hAnsi="Times"/>
          <w:sz w:val="25"/>
          <w:szCs w:val="25"/>
        </w:rPr>
      </w:pPr>
      <w:r w:rsidRPr="00B754C5">
        <w:rPr>
          <w:rFonts w:ascii="Times" w:eastAsia="Times New Roman" w:hAnsi="Times"/>
          <w:sz w:val="25"/>
          <w:szCs w:val="25"/>
        </w:rPr>
        <w:t>Hypothesis 2. Computer forms were then analyzed by randomized and nonrandomized groups to examine the impact of randomization on covariance structure, item means, and total scores. We expected to find that these forms would vary across covariance structure and item means, which would indicate differences in reactivity to questions (i.e. item 4 always has item 3 as a precursor on a nonrandom form, while item 4 may have a different set of answers when prefaced with other questions). We examined total scores; however, it was unclear if these values would change. A difference in item means may result in changes in total scores, but may also result in no change if some item means decrease, while others increase.</w:t>
      </w:r>
    </w:p>
    <w:p w14:paraId="555E29FC" w14:textId="77777777" w:rsidR="00B754C5" w:rsidRDefault="00B754C5">
      <w:pPr>
        <w:rPr>
          <w:rFonts w:ascii="Times" w:eastAsia="Times New Roman" w:hAnsi="Times"/>
          <w:sz w:val="25"/>
          <w:szCs w:val="25"/>
        </w:rPr>
      </w:pPr>
    </w:p>
    <w:p w14:paraId="187D956C" w14:textId="77777777" w:rsidR="00B754C5" w:rsidRDefault="00B754C5">
      <w:pPr>
        <w:rPr>
          <w:rFonts w:ascii="Times" w:eastAsia="Times New Roman" w:hAnsi="Times"/>
          <w:sz w:val="25"/>
          <w:szCs w:val="25"/>
        </w:rPr>
      </w:pPr>
    </w:p>
    <w:p w14:paraId="0ABC9BE6" w14:textId="00B58C18" w:rsidR="00635E2C" w:rsidRDefault="00635E2C">
      <w:r>
        <w:rPr>
          <w:rFonts w:ascii="Times" w:eastAsia="Times New Roman" w:hAnsi="Times"/>
          <w:sz w:val="25"/>
          <w:szCs w:val="25"/>
        </w:rPr>
        <w:t xml:space="preserve">Use these links later for citations. </w:t>
      </w:r>
    </w:p>
    <w:p w14:paraId="63ADB6A7" w14:textId="77777777" w:rsidR="00D84FCE" w:rsidRDefault="00D84FCE"/>
    <w:p w14:paraId="494ED38A" w14:textId="00C3A8F5" w:rsidR="00D84FCE" w:rsidRDefault="00FA2D91">
      <w:hyperlink r:id="rId8" w:history="1">
        <w:r w:rsidR="00EC62E5" w:rsidRPr="00566C36">
          <w:rPr>
            <w:rStyle w:val="Hyperlink"/>
          </w:rPr>
          <w:t>http://www.nielsen.com/us/en/insights/reports/2016/the-total-audience-report-q1-2016.html</w:t>
        </w:r>
      </w:hyperlink>
    </w:p>
    <w:p w14:paraId="6E3DED3A" w14:textId="77777777" w:rsidR="00EC62E5" w:rsidRDefault="00EC62E5"/>
    <w:p w14:paraId="6D356DE8" w14:textId="697BC056" w:rsidR="00EC62E5" w:rsidRDefault="00FA2D91">
      <w:hyperlink r:id="rId9" w:history="1">
        <w:r w:rsidR="00EC62E5" w:rsidRPr="00566C36">
          <w:rPr>
            <w:rStyle w:val="Hyperlink"/>
            <w:rFonts w:ascii="Times" w:eastAsia="Times New Roman" w:hAnsi="Times"/>
            <w:sz w:val="25"/>
            <w:szCs w:val="25"/>
          </w:rPr>
          <w:t>http://www.uni-konstanz.de/iscience/reips/pubs/papers/chapters/Reips2012APAwith_edits.pdf</w:t>
        </w:r>
      </w:hyperlink>
      <w:r w:rsidR="00EC62E5">
        <w:rPr>
          <w:rFonts w:ascii="Times" w:eastAsia="Times New Roman" w:hAnsi="Times"/>
          <w:sz w:val="25"/>
          <w:szCs w:val="25"/>
        </w:rPr>
        <w:t xml:space="preserve"> </w:t>
      </w:r>
    </w:p>
    <w:sectPr w:rsidR="00EC62E5" w:rsidSect="00C706BD">
      <w:type w:val="continuous"/>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Pavlacic, Jeffrey M" w:date="2017-08-23T12:29:00Z" w:initials="PJM">
    <w:p w14:paraId="23B9A75D" w14:textId="6B628290" w:rsidR="00951982" w:rsidRDefault="00951982">
      <w:pPr>
        <w:pStyle w:val="CommentText"/>
      </w:pPr>
      <w:r>
        <w:rPr>
          <w:rStyle w:val="CommentReference"/>
        </w:rPr>
        <w:annotationRef/>
      </w:r>
      <w:r>
        <w:t xml:space="preserve">I think that these paragraphs address a good number of these. Let me know which ones you want me to flesh out more. </w:t>
      </w:r>
    </w:p>
  </w:comment>
  <w:comment w:id="54" w:author="Erin M. Buchanan" w:date="2017-08-10T12:56:00Z" w:initials="emb">
    <w:p w14:paraId="7BAA3617" w14:textId="4BEA076B" w:rsidR="004B670B" w:rsidRDefault="004B670B">
      <w:pPr>
        <w:pStyle w:val="CommentText"/>
      </w:pPr>
      <w:r>
        <w:rPr>
          <w:rStyle w:val="CommentReference"/>
        </w:rPr>
        <w:annotationRef/>
      </w:r>
      <w:r w:rsidR="00B754C5">
        <w:rPr>
          <w:noProof/>
        </w:rPr>
        <w:t xml:space="preserve">what do you even cite for this ? maybe a research design text book? </w:t>
      </w:r>
    </w:p>
  </w:comment>
  <w:comment w:id="71" w:author="Erin M. Buchanan" w:date="2017-08-10T13:54:00Z" w:initials="emb">
    <w:p w14:paraId="381160FF" w14:textId="0DC2EBAF" w:rsidR="00202EF1" w:rsidRDefault="00202EF1">
      <w:pPr>
        <w:pStyle w:val="CommentText"/>
      </w:pPr>
      <w:r>
        <w:rPr>
          <w:rStyle w:val="CommentReference"/>
        </w:rPr>
        <w:annotationRef/>
      </w:r>
      <w:r w:rsidR="00B754C5">
        <w:rPr>
          <w:noProof/>
        </w:rPr>
        <w:t>little concerned here this paragraph is going to lead them to think we are doing efa/cfa which we aren't doing...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B9A75D" w15:done="0"/>
  <w15:commentEx w15:paraId="7BAA3617" w15:done="0"/>
  <w15:commentEx w15:paraId="381160F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1B724B"/>
    <w:multiLevelType w:val="hybridMultilevel"/>
    <w:tmpl w:val="D27ED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4B50D8"/>
    <w:multiLevelType w:val="hybridMultilevel"/>
    <w:tmpl w:val="04A47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vlacic, Jeffrey M">
    <w15:presenceInfo w15:providerId="None" w15:userId="Pavlacic, Jeffrey M"/>
  </w15:person>
  <w15:person w15:author="Erin M. Buchanan">
    <w15:presenceInfo w15:providerId="None" w15:userId="Erin M. Buchan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19"/>
    <w:rsid w:val="00002DA5"/>
    <w:rsid w:val="00002FA7"/>
    <w:rsid w:val="0000414C"/>
    <w:rsid w:val="000103AA"/>
    <w:rsid w:val="00010E52"/>
    <w:rsid w:val="00012338"/>
    <w:rsid w:val="00013222"/>
    <w:rsid w:val="000163CE"/>
    <w:rsid w:val="00016A0E"/>
    <w:rsid w:val="000175B9"/>
    <w:rsid w:val="0002056F"/>
    <w:rsid w:val="00020A18"/>
    <w:rsid w:val="00023A1E"/>
    <w:rsid w:val="000249A3"/>
    <w:rsid w:val="000254B3"/>
    <w:rsid w:val="0002721B"/>
    <w:rsid w:val="00027248"/>
    <w:rsid w:val="00027D76"/>
    <w:rsid w:val="00033558"/>
    <w:rsid w:val="000352E1"/>
    <w:rsid w:val="00036A95"/>
    <w:rsid w:val="00037AB9"/>
    <w:rsid w:val="00041824"/>
    <w:rsid w:val="0004266D"/>
    <w:rsid w:val="00043356"/>
    <w:rsid w:val="00045181"/>
    <w:rsid w:val="00050383"/>
    <w:rsid w:val="00050490"/>
    <w:rsid w:val="00052330"/>
    <w:rsid w:val="00053163"/>
    <w:rsid w:val="00053CEE"/>
    <w:rsid w:val="000566CE"/>
    <w:rsid w:val="0005744D"/>
    <w:rsid w:val="000604C6"/>
    <w:rsid w:val="00060713"/>
    <w:rsid w:val="00062378"/>
    <w:rsid w:val="00070AFC"/>
    <w:rsid w:val="00070EDA"/>
    <w:rsid w:val="0007263B"/>
    <w:rsid w:val="00073C37"/>
    <w:rsid w:val="000760B6"/>
    <w:rsid w:val="00084E1D"/>
    <w:rsid w:val="00087165"/>
    <w:rsid w:val="00087D55"/>
    <w:rsid w:val="00090A74"/>
    <w:rsid w:val="00092114"/>
    <w:rsid w:val="0009330D"/>
    <w:rsid w:val="000938ED"/>
    <w:rsid w:val="00094419"/>
    <w:rsid w:val="00094D93"/>
    <w:rsid w:val="00096499"/>
    <w:rsid w:val="00097A78"/>
    <w:rsid w:val="000A0655"/>
    <w:rsid w:val="000A151D"/>
    <w:rsid w:val="000A3835"/>
    <w:rsid w:val="000A48A4"/>
    <w:rsid w:val="000B663F"/>
    <w:rsid w:val="000C0B87"/>
    <w:rsid w:val="000C0FFC"/>
    <w:rsid w:val="000C1F35"/>
    <w:rsid w:val="000C391F"/>
    <w:rsid w:val="000C3951"/>
    <w:rsid w:val="000E04E5"/>
    <w:rsid w:val="000E7FED"/>
    <w:rsid w:val="000F0CD6"/>
    <w:rsid w:val="000F1B54"/>
    <w:rsid w:val="000F45F8"/>
    <w:rsid w:val="000F79B1"/>
    <w:rsid w:val="00102364"/>
    <w:rsid w:val="00102CEA"/>
    <w:rsid w:val="00102D76"/>
    <w:rsid w:val="001046CA"/>
    <w:rsid w:val="00107115"/>
    <w:rsid w:val="00110647"/>
    <w:rsid w:val="00114BEB"/>
    <w:rsid w:val="001154CA"/>
    <w:rsid w:val="00115862"/>
    <w:rsid w:val="00116BCC"/>
    <w:rsid w:val="00116BE6"/>
    <w:rsid w:val="001173BA"/>
    <w:rsid w:val="00117913"/>
    <w:rsid w:val="00121B9C"/>
    <w:rsid w:val="00122D3F"/>
    <w:rsid w:val="0012471C"/>
    <w:rsid w:val="0012530D"/>
    <w:rsid w:val="00125698"/>
    <w:rsid w:val="00125E57"/>
    <w:rsid w:val="001311FC"/>
    <w:rsid w:val="001320FE"/>
    <w:rsid w:val="00134EE3"/>
    <w:rsid w:val="0013787A"/>
    <w:rsid w:val="001407AE"/>
    <w:rsid w:val="00143229"/>
    <w:rsid w:val="00144203"/>
    <w:rsid w:val="0014662D"/>
    <w:rsid w:val="001518DE"/>
    <w:rsid w:val="00152361"/>
    <w:rsid w:val="001559D4"/>
    <w:rsid w:val="00161CAF"/>
    <w:rsid w:val="00162D64"/>
    <w:rsid w:val="00164ECC"/>
    <w:rsid w:val="00165FFC"/>
    <w:rsid w:val="00166F36"/>
    <w:rsid w:val="001672A1"/>
    <w:rsid w:val="00167BF6"/>
    <w:rsid w:val="00170A33"/>
    <w:rsid w:val="00170FE3"/>
    <w:rsid w:val="00171C88"/>
    <w:rsid w:val="001729B8"/>
    <w:rsid w:val="00174486"/>
    <w:rsid w:val="00174593"/>
    <w:rsid w:val="001759F0"/>
    <w:rsid w:val="001760F6"/>
    <w:rsid w:val="001779DD"/>
    <w:rsid w:val="00180F92"/>
    <w:rsid w:val="00181660"/>
    <w:rsid w:val="001848D2"/>
    <w:rsid w:val="00192DD3"/>
    <w:rsid w:val="00194A30"/>
    <w:rsid w:val="00196989"/>
    <w:rsid w:val="001A4529"/>
    <w:rsid w:val="001A6220"/>
    <w:rsid w:val="001A745A"/>
    <w:rsid w:val="001A7E08"/>
    <w:rsid w:val="001A7F52"/>
    <w:rsid w:val="001B049F"/>
    <w:rsid w:val="001B2C4A"/>
    <w:rsid w:val="001B2C83"/>
    <w:rsid w:val="001C4C63"/>
    <w:rsid w:val="001C7C48"/>
    <w:rsid w:val="001D1187"/>
    <w:rsid w:val="001D3B04"/>
    <w:rsid w:val="001D55E7"/>
    <w:rsid w:val="001E3A8E"/>
    <w:rsid w:val="001E6166"/>
    <w:rsid w:val="001E64C4"/>
    <w:rsid w:val="001E6855"/>
    <w:rsid w:val="001F17E5"/>
    <w:rsid w:val="001F28AD"/>
    <w:rsid w:val="001F2AB6"/>
    <w:rsid w:val="001F2BEE"/>
    <w:rsid w:val="001F40B8"/>
    <w:rsid w:val="001F45EA"/>
    <w:rsid w:val="001F48F6"/>
    <w:rsid w:val="001F5D32"/>
    <w:rsid w:val="002025BF"/>
    <w:rsid w:val="00202EF1"/>
    <w:rsid w:val="00205B82"/>
    <w:rsid w:val="002072A1"/>
    <w:rsid w:val="002079C1"/>
    <w:rsid w:val="002101DB"/>
    <w:rsid w:val="002153BB"/>
    <w:rsid w:val="00224C8F"/>
    <w:rsid w:val="002256BC"/>
    <w:rsid w:val="002261DD"/>
    <w:rsid w:val="0023516A"/>
    <w:rsid w:val="0023786A"/>
    <w:rsid w:val="00241E76"/>
    <w:rsid w:val="00242F07"/>
    <w:rsid w:val="002433A7"/>
    <w:rsid w:val="0024467F"/>
    <w:rsid w:val="00247649"/>
    <w:rsid w:val="002526D2"/>
    <w:rsid w:val="00261BBF"/>
    <w:rsid w:val="00261FAF"/>
    <w:rsid w:val="00265227"/>
    <w:rsid w:val="002675FF"/>
    <w:rsid w:val="00270CBE"/>
    <w:rsid w:val="0027557B"/>
    <w:rsid w:val="00275976"/>
    <w:rsid w:val="00275BAC"/>
    <w:rsid w:val="00276F2D"/>
    <w:rsid w:val="0027790A"/>
    <w:rsid w:val="00277C38"/>
    <w:rsid w:val="00281884"/>
    <w:rsid w:val="0028440A"/>
    <w:rsid w:val="00287D1A"/>
    <w:rsid w:val="00290486"/>
    <w:rsid w:val="00290CBA"/>
    <w:rsid w:val="00290F58"/>
    <w:rsid w:val="00291497"/>
    <w:rsid w:val="002A04CC"/>
    <w:rsid w:val="002A4FF4"/>
    <w:rsid w:val="002A69DE"/>
    <w:rsid w:val="002A74A5"/>
    <w:rsid w:val="002B23DB"/>
    <w:rsid w:val="002B5D58"/>
    <w:rsid w:val="002C053D"/>
    <w:rsid w:val="002C6584"/>
    <w:rsid w:val="002C7D43"/>
    <w:rsid w:val="002D178C"/>
    <w:rsid w:val="002D3C2D"/>
    <w:rsid w:val="002D47EF"/>
    <w:rsid w:val="002D49D7"/>
    <w:rsid w:val="002E0F57"/>
    <w:rsid w:val="002E3E73"/>
    <w:rsid w:val="002F303A"/>
    <w:rsid w:val="002F5AFA"/>
    <w:rsid w:val="002F6A64"/>
    <w:rsid w:val="002F7DC2"/>
    <w:rsid w:val="00300D48"/>
    <w:rsid w:val="00302DE7"/>
    <w:rsid w:val="003100A2"/>
    <w:rsid w:val="00312F44"/>
    <w:rsid w:val="003133A5"/>
    <w:rsid w:val="00316E81"/>
    <w:rsid w:val="003241FC"/>
    <w:rsid w:val="003359D8"/>
    <w:rsid w:val="00337578"/>
    <w:rsid w:val="003376F4"/>
    <w:rsid w:val="00337DF7"/>
    <w:rsid w:val="0034192F"/>
    <w:rsid w:val="003456B8"/>
    <w:rsid w:val="003539B6"/>
    <w:rsid w:val="0035558B"/>
    <w:rsid w:val="003573A5"/>
    <w:rsid w:val="0035740B"/>
    <w:rsid w:val="00361DFE"/>
    <w:rsid w:val="0036444C"/>
    <w:rsid w:val="00364BBD"/>
    <w:rsid w:val="00364C84"/>
    <w:rsid w:val="00370710"/>
    <w:rsid w:val="00375C4C"/>
    <w:rsid w:val="0037641E"/>
    <w:rsid w:val="0038012E"/>
    <w:rsid w:val="00383B69"/>
    <w:rsid w:val="00384FBE"/>
    <w:rsid w:val="00386AC0"/>
    <w:rsid w:val="00387AD7"/>
    <w:rsid w:val="00390EAE"/>
    <w:rsid w:val="0039185F"/>
    <w:rsid w:val="00391954"/>
    <w:rsid w:val="00393240"/>
    <w:rsid w:val="003938D5"/>
    <w:rsid w:val="00393CF1"/>
    <w:rsid w:val="00394447"/>
    <w:rsid w:val="00394D10"/>
    <w:rsid w:val="00395385"/>
    <w:rsid w:val="00395511"/>
    <w:rsid w:val="003A1D4F"/>
    <w:rsid w:val="003A3804"/>
    <w:rsid w:val="003A5265"/>
    <w:rsid w:val="003B0157"/>
    <w:rsid w:val="003B055E"/>
    <w:rsid w:val="003B2893"/>
    <w:rsid w:val="003B2936"/>
    <w:rsid w:val="003B406C"/>
    <w:rsid w:val="003B7357"/>
    <w:rsid w:val="003B7C2F"/>
    <w:rsid w:val="003C1AD1"/>
    <w:rsid w:val="003C5471"/>
    <w:rsid w:val="003C5823"/>
    <w:rsid w:val="003C5C31"/>
    <w:rsid w:val="003D3922"/>
    <w:rsid w:val="003D42D0"/>
    <w:rsid w:val="003D5193"/>
    <w:rsid w:val="003D6152"/>
    <w:rsid w:val="003D641B"/>
    <w:rsid w:val="003D645A"/>
    <w:rsid w:val="003D79B8"/>
    <w:rsid w:val="003E08A5"/>
    <w:rsid w:val="003E1CB5"/>
    <w:rsid w:val="003E29B1"/>
    <w:rsid w:val="003E62E9"/>
    <w:rsid w:val="003F1BC7"/>
    <w:rsid w:val="003F388A"/>
    <w:rsid w:val="003F61E5"/>
    <w:rsid w:val="0040100D"/>
    <w:rsid w:val="00401041"/>
    <w:rsid w:val="00404C1F"/>
    <w:rsid w:val="004051AA"/>
    <w:rsid w:val="00405DFF"/>
    <w:rsid w:val="00410A09"/>
    <w:rsid w:val="00411BE1"/>
    <w:rsid w:val="0042153C"/>
    <w:rsid w:val="004216E4"/>
    <w:rsid w:val="0042727A"/>
    <w:rsid w:val="00431570"/>
    <w:rsid w:val="00440461"/>
    <w:rsid w:val="00443E19"/>
    <w:rsid w:val="00445235"/>
    <w:rsid w:val="00447014"/>
    <w:rsid w:val="004478C0"/>
    <w:rsid w:val="00451C7A"/>
    <w:rsid w:val="00455A45"/>
    <w:rsid w:val="00456D0A"/>
    <w:rsid w:val="004578D9"/>
    <w:rsid w:val="00460439"/>
    <w:rsid w:val="004610A5"/>
    <w:rsid w:val="00461640"/>
    <w:rsid w:val="00461B29"/>
    <w:rsid w:val="004653EA"/>
    <w:rsid w:val="00467E8F"/>
    <w:rsid w:val="00471ECA"/>
    <w:rsid w:val="0047202F"/>
    <w:rsid w:val="00473626"/>
    <w:rsid w:val="00476194"/>
    <w:rsid w:val="00476768"/>
    <w:rsid w:val="004814E6"/>
    <w:rsid w:val="00481877"/>
    <w:rsid w:val="004824F9"/>
    <w:rsid w:val="00484D71"/>
    <w:rsid w:val="00487079"/>
    <w:rsid w:val="00490AA9"/>
    <w:rsid w:val="00490E30"/>
    <w:rsid w:val="00491D15"/>
    <w:rsid w:val="00496778"/>
    <w:rsid w:val="0049688D"/>
    <w:rsid w:val="004A00A4"/>
    <w:rsid w:val="004A02C6"/>
    <w:rsid w:val="004A1B0A"/>
    <w:rsid w:val="004A22B2"/>
    <w:rsid w:val="004A26C1"/>
    <w:rsid w:val="004A503E"/>
    <w:rsid w:val="004A6879"/>
    <w:rsid w:val="004B2813"/>
    <w:rsid w:val="004B2C28"/>
    <w:rsid w:val="004B5A7C"/>
    <w:rsid w:val="004B670B"/>
    <w:rsid w:val="004C0EF2"/>
    <w:rsid w:val="004C17A9"/>
    <w:rsid w:val="004C3C55"/>
    <w:rsid w:val="004C45F1"/>
    <w:rsid w:val="004C52BC"/>
    <w:rsid w:val="004C57AD"/>
    <w:rsid w:val="004C7AED"/>
    <w:rsid w:val="004D098E"/>
    <w:rsid w:val="004D20DF"/>
    <w:rsid w:val="004D21E4"/>
    <w:rsid w:val="004D2A76"/>
    <w:rsid w:val="004D34CF"/>
    <w:rsid w:val="004D3FD3"/>
    <w:rsid w:val="004D757E"/>
    <w:rsid w:val="004E07DD"/>
    <w:rsid w:val="004E0B9A"/>
    <w:rsid w:val="004E12B3"/>
    <w:rsid w:val="004F5D96"/>
    <w:rsid w:val="00501760"/>
    <w:rsid w:val="00503248"/>
    <w:rsid w:val="0050360F"/>
    <w:rsid w:val="00503D8B"/>
    <w:rsid w:val="00507860"/>
    <w:rsid w:val="0051068E"/>
    <w:rsid w:val="005118AC"/>
    <w:rsid w:val="005129C7"/>
    <w:rsid w:val="00513CDF"/>
    <w:rsid w:val="00516B09"/>
    <w:rsid w:val="005211F4"/>
    <w:rsid w:val="00525FD5"/>
    <w:rsid w:val="00526ED7"/>
    <w:rsid w:val="00530F24"/>
    <w:rsid w:val="00531609"/>
    <w:rsid w:val="00534815"/>
    <w:rsid w:val="00534C67"/>
    <w:rsid w:val="00535CBD"/>
    <w:rsid w:val="005410E7"/>
    <w:rsid w:val="00541548"/>
    <w:rsid w:val="005437F3"/>
    <w:rsid w:val="0054647D"/>
    <w:rsid w:val="00547D62"/>
    <w:rsid w:val="005506D7"/>
    <w:rsid w:val="00552CEA"/>
    <w:rsid w:val="00555A1A"/>
    <w:rsid w:val="00557846"/>
    <w:rsid w:val="00561F9D"/>
    <w:rsid w:val="00563AF3"/>
    <w:rsid w:val="00564FCC"/>
    <w:rsid w:val="00565340"/>
    <w:rsid w:val="00565658"/>
    <w:rsid w:val="00565B71"/>
    <w:rsid w:val="00566B5E"/>
    <w:rsid w:val="005725D5"/>
    <w:rsid w:val="005756D9"/>
    <w:rsid w:val="0057617A"/>
    <w:rsid w:val="0057646B"/>
    <w:rsid w:val="00586EBF"/>
    <w:rsid w:val="00587E87"/>
    <w:rsid w:val="005902F8"/>
    <w:rsid w:val="00590E89"/>
    <w:rsid w:val="0059155F"/>
    <w:rsid w:val="00595786"/>
    <w:rsid w:val="005A0383"/>
    <w:rsid w:val="005A26EA"/>
    <w:rsid w:val="005A2A5E"/>
    <w:rsid w:val="005A3191"/>
    <w:rsid w:val="005A5F93"/>
    <w:rsid w:val="005A6578"/>
    <w:rsid w:val="005A7DF3"/>
    <w:rsid w:val="005B6FA8"/>
    <w:rsid w:val="005C50AD"/>
    <w:rsid w:val="005C5F6A"/>
    <w:rsid w:val="005C7688"/>
    <w:rsid w:val="005D1479"/>
    <w:rsid w:val="005D3413"/>
    <w:rsid w:val="005E04C8"/>
    <w:rsid w:val="005E063C"/>
    <w:rsid w:val="005E0DBE"/>
    <w:rsid w:val="005E3BC2"/>
    <w:rsid w:val="005E627B"/>
    <w:rsid w:val="005F0245"/>
    <w:rsid w:val="005F0E1F"/>
    <w:rsid w:val="005F1437"/>
    <w:rsid w:val="005F26B2"/>
    <w:rsid w:val="005F5AEA"/>
    <w:rsid w:val="005F73BF"/>
    <w:rsid w:val="00600394"/>
    <w:rsid w:val="00603DEF"/>
    <w:rsid w:val="00604F18"/>
    <w:rsid w:val="00607BA0"/>
    <w:rsid w:val="006101B4"/>
    <w:rsid w:val="00610E94"/>
    <w:rsid w:val="00613DDF"/>
    <w:rsid w:val="00615A0F"/>
    <w:rsid w:val="006172E7"/>
    <w:rsid w:val="006179F1"/>
    <w:rsid w:val="00620E24"/>
    <w:rsid w:val="006223B1"/>
    <w:rsid w:val="00631C75"/>
    <w:rsid w:val="00632241"/>
    <w:rsid w:val="00634D52"/>
    <w:rsid w:val="00635296"/>
    <w:rsid w:val="00635E2C"/>
    <w:rsid w:val="0064258F"/>
    <w:rsid w:val="00643406"/>
    <w:rsid w:val="00643EDC"/>
    <w:rsid w:val="00644592"/>
    <w:rsid w:val="00645803"/>
    <w:rsid w:val="00647FCB"/>
    <w:rsid w:val="006527FC"/>
    <w:rsid w:val="00652CB1"/>
    <w:rsid w:val="00652FF9"/>
    <w:rsid w:val="006608EF"/>
    <w:rsid w:val="0066152A"/>
    <w:rsid w:val="00667CC0"/>
    <w:rsid w:val="00674F88"/>
    <w:rsid w:val="00675061"/>
    <w:rsid w:val="00676882"/>
    <w:rsid w:val="006776A6"/>
    <w:rsid w:val="00682970"/>
    <w:rsid w:val="00685E33"/>
    <w:rsid w:val="00693273"/>
    <w:rsid w:val="00693A61"/>
    <w:rsid w:val="006A69E1"/>
    <w:rsid w:val="006B2638"/>
    <w:rsid w:val="006B461A"/>
    <w:rsid w:val="006B58A7"/>
    <w:rsid w:val="006B5E12"/>
    <w:rsid w:val="006C0341"/>
    <w:rsid w:val="006C4D94"/>
    <w:rsid w:val="006C60DF"/>
    <w:rsid w:val="006D0B00"/>
    <w:rsid w:val="006D1248"/>
    <w:rsid w:val="006D16D6"/>
    <w:rsid w:val="006D35B8"/>
    <w:rsid w:val="006D43D6"/>
    <w:rsid w:val="006D4C1B"/>
    <w:rsid w:val="006D67F9"/>
    <w:rsid w:val="006E0EC1"/>
    <w:rsid w:val="006E1883"/>
    <w:rsid w:val="006E3FFB"/>
    <w:rsid w:val="006E66F6"/>
    <w:rsid w:val="006F3FB2"/>
    <w:rsid w:val="007014F7"/>
    <w:rsid w:val="00701BF9"/>
    <w:rsid w:val="007037F9"/>
    <w:rsid w:val="007101F9"/>
    <w:rsid w:val="00713D11"/>
    <w:rsid w:val="0072208D"/>
    <w:rsid w:val="007229A8"/>
    <w:rsid w:val="0073324D"/>
    <w:rsid w:val="00735546"/>
    <w:rsid w:val="00736F2D"/>
    <w:rsid w:val="007375AA"/>
    <w:rsid w:val="00737AC3"/>
    <w:rsid w:val="00744727"/>
    <w:rsid w:val="00745D24"/>
    <w:rsid w:val="00747641"/>
    <w:rsid w:val="007506DE"/>
    <w:rsid w:val="00750E31"/>
    <w:rsid w:val="00751E45"/>
    <w:rsid w:val="0075387A"/>
    <w:rsid w:val="00755EA7"/>
    <w:rsid w:val="00761E76"/>
    <w:rsid w:val="007643F5"/>
    <w:rsid w:val="00770277"/>
    <w:rsid w:val="00770C02"/>
    <w:rsid w:val="00770F75"/>
    <w:rsid w:val="0077488F"/>
    <w:rsid w:val="00775CA9"/>
    <w:rsid w:val="0077764A"/>
    <w:rsid w:val="00780E87"/>
    <w:rsid w:val="00782AEF"/>
    <w:rsid w:val="00782EBF"/>
    <w:rsid w:val="00790E7E"/>
    <w:rsid w:val="007911C0"/>
    <w:rsid w:val="007912E7"/>
    <w:rsid w:val="00792826"/>
    <w:rsid w:val="007945DE"/>
    <w:rsid w:val="007A0444"/>
    <w:rsid w:val="007A0732"/>
    <w:rsid w:val="007A1375"/>
    <w:rsid w:val="007A472B"/>
    <w:rsid w:val="007A512A"/>
    <w:rsid w:val="007A547B"/>
    <w:rsid w:val="007A5955"/>
    <w:rsid w:val="007A7956"/>
    <w:rsid w:val="007B0B36"/>
    <w:rsid w:val="007B1F8D"/>
    <w:rsid w:val="007B3AAE"/>
    <w:rsid w:val="007B3AC7"/>
    <w:rsid w:val="007B42B9"/>
    <w:rsid w:val="007B436A"/>
    <w:rsid w:val="007C210F"/>
    <w:rsid w:val="007C3BCB"/>
    <w:rsid w:val="007C6FEE"/>
    <w:rsid w:val="007D088A"/>
    <w:rsid w:val="007D2055"/>
    <w:rsid w:val="007D2FD7"/>
    <w:rsid w:val="007D3BC4"/>
    <w:rsid w:val="007D4A61"/>
    <w:rsid w:val="007D6634"/>
    <w:rsid w:val="007E156F"/>
    <w:rsid w:val="007E28F3"/>
    <w:rsid w:val="007F02BD"/>
    <w:rsid w:val="007F19F2"/>
    <w:rsid w:val="007F1D63"/>
    <w:rsid w:val="007F26DC"/>
    <w:rsid w:val="007F63C7"/>
    <w:rsid w:val="00802FFD"/>
    <w:rsid w:val="00803F71"/>
    <w:rsid w:val="00804BF8"/>
    <w:rsid w:val="00805600"/>
    <w:rsid w:val="008062C5"/>
    <w:rsid w:val="008078D8"/>
    <w:rsid w:val="008101A4"/>
    <w:rsid w:val="0081118F"/>
    <w:rsid w:val="0081204D"/>
    <w:rsid w:val="008137CB"/>
    <w:rsid w:val="00817E42"/>
    <w:rsid w:val="00820C0E"/>
    <w:rsid w:val="00831196"/>
    <w:rsid w:val="00831404"/>
    <w:rsid w:val="00832BF0"/>
    <w:rsid w:val="00835BD7"/>
    <w:rsid w:val="008432D9"/>
    <w:rsid w:val="00846973"/>
    <w:rsid w:val="00847971"/>
    <w:rsid w:val="008501D3"/>
    <w:rsid w:val="00850359"/>
    <w:rsid w:val="008545F6"/>
    <w:rsid w:val="00854724"/>
    <w:rsid w:val="00855FDB"/>
    <w:rsid w:val="008611C2"/>
    <w:rsid w:val="00861D25"/>
    <w:rsid w:val="00866F87"/>
    <w:rsid w:val="008740A6"/>
    <w:rsid w:val="00881F23"/>
    <w:rsid w:val="00887460"/>
    <w:rsid w:val="00894EDD"/>
    <w:rsid w:val="00896A92"/>
    <w:rsid w:val="00897520"/>
    <w:rsid w:val="008A1553"/>
    <w:rsid w:val="008A3C32"/>
    <w:rsid w:val="008A515A"/>
    <w:rsid w:val="008A5F7E"/>
    <w:rsid w:val="008B290D"/>
    <w:rsid w:val="008B2F4E"/>
    <w:rsid w:val="008B4017"/>
    <w:rsid w:val="008B607A"/>
    <w:rsid w:val="008B70FD"/>
    <w:rsid w:val="008C3D73"/>
    <w:rsid w:val="008C4AB2"/>
    <w:rsid w:val="008C4B72"/>
    <w:rsid w:val="008C7CC6"/>
    <w:rsid w:val="008D1994"/>
    <w:rsid w:val="008E0143"/>
    <w:rsid w:val="008E0460"/>
    <w:rsid w:val="008E0971"/>
    <w:rsid w:val="008E1294"/>
    <w:rsid w:val="008E3BF3"/>
    <w:rsid w:val="008E61CF"/>
    <w:rsid w:val="008E6E09"/>
    <w:rsid w:val="008F036F"/>
    <w:rsid w:val="00903D33"/>
    <w:rsid w:val="00905A68"/>
    <w:rsid w:val="00905ED9"/>
    <w:rsid w:val="00906C48"/>
    <w:rsid w:val="00907839"/>
    <w:rsid w:val="00911C83"/>
    <w:rsid w:val="009126D8"/>
    <w:rsid w:val="00915125"/>
    <w:rsid w:val="009152D0"/>
    <w:rsid w:val="00915822"/>
    <w:rsid w:val="00915CDF"/>
    <w:rsid w:val="00916867"/>
    <w:rsid w:val="0091725E"/>
    <w:rsid w:val="00917311"/>
    <w:rsid w:val="00921BC2"/>
    <w:rsid w:val="00922766"/>
    <w:rsid w:val="00925480"/>
    <w:rsid w:val="00925B6E"/>
    <w:rsid w:val="00925FA4"/>
    <w:rsid w:val="0092734C"/>
    <w:rsid w:val="00935123"/>
    <w:rsid w:val="009457F0"/>
    <w:rsid w:val="00945DF4"/>
    <w:rsid w:val="009461FB"/>
    <w:rsid w:val="009462EA"/>
    <w:rsid w:val="00946733"/>
    <w:rsid w:val="009502BE"/>
    <w:rsid w:val="009507CF"/>
    <w:rsid w:val="009512D9"/>
    <w:rsid w:val="00951982"/>
    <w:rsid w:val="00954AD4"/>
    <w:rsid w:val="00957475"/>
    <w:rsid w:val="00957F35"/>
    <w:rsid w:val="00961D0F"/>
    <w:rsid w:val="00961D82"/>
    <w:rsid w:val="00963545"/>
    <w:rsid w:val="009643A5"/>
    <w:rsid w:val="009653B1"/>
    <w:rsid w:val="00965D60"/>
    <w:rsid w:val="00966460"/>
    <w:rsid w:val="00967B30"/>
    <w:rsid w:val="00971F23"/>
    <w:rsid w:val="00974792"/>
    <w:rsid w:val="00975D78"/>
    <w:rsid w:val="0097677C"/>
    <w:rsid w:val="00977A16"/>
    <w:rsid w:val="009815F9"/>
    <w:rsid w:val="00982951"/>
    <w:rsid w:val="00982E61"/>
    <w:rsid w:val="00983D05"/>
    <w:rsid w:val="00985863"/>
    <w:rsid w:val="00985BB7"/>
    <w:rsid w:val="0099522C"/>
    <w:rsid w:val="00995737"/>
    <w:rsid w:val="00996CA3"/>
    <w:rsid w:val="009971DC"/>
    <w:rsid w:val="00997343"/>
    <w:rsid w:val="009A05A0"/>
    <w:rsid w:val="009A0A70"/>
    <w:rsid w:val="009A0B42"/>
    <w:rsid w:val="009A0B5E"/>
    <w:rsid w:val="009A4E38"/>
    <w:rsid w:val="009A770B"/>
    <w:rsid w:val="009C0969"/>
    <w:rsid w:val="009C0FC4"/>
    <w:rsid w:val="009C3208"/>
    <w:rsid w:val="009D0320"/>
    <w:rsid w:val="009D316D"/>
    <w:rsid w:val="009D31CB"/>
    <w:rsid w:val="009D406B"/>
    <w:rsid w:val="009D4DA0"/>
    <w:rsid w:val="009D5435"/>
    <w:rsid w:val="009F3629"/>
    <w:rsid w:val="009F6D7C"/>
    <w:rsid w:val="009F7C07"/>
    <w:rsid w:val="00A00A85"/>
    <w:rsid w:val="00A00EFA"/>
    <w:rsid w:val="00A11015"/>
    <w:rsid w:val="00A12448"/>
    <w:rsid w:val="00A137C1"/>
    <w:rsid w:val="00A14F90"/>
    <w:rsid w:val="00A161E5"/>
    <w:rsid w:val="00A23C37"/>
    <w:rsid w:val="00A2556A"/>
    <w:rsid w:val="00A279DF"/>
    <w:rsid w:val="00A3208C"/>
    <w:rsid w:val="00A3290A"/>
    <w:rsid w:val="00A36DBE"/>
    <w:rsid w:val="00A37C53"/>
    <w:rsid w:val="00A40047"/>
    <w:rsid w:val="00A4193F"/>
    <w:rsid w:val="00A463C9"/>
    <w:rsid w:val="00A5030E"/>
    <w:rsid w:val="00A50D7F"/>
    <w:rsid w:val="00A51681"/>
    <w:rsid w:val="00A614EB"/>
    <w:rsid w:val="00A63D57"/>
    <w:rsid w:val="00A6497C"/>
    <w:rsid w:val="00A73FD0"/>
    <w:rsid w:val="00A82AC5"/>
    <w:rsid w:val="00A82EEB"/>
    <w:rsid w:val="00A83136"/>
    <w:rsid w:val="00A843F4"/>
    <w:rsid w:val="00A87A89"/>
    <w:rsid w:val="00A87AE8"/>
    <w:rsid w:val="00A91370"/>
    <w:rsid w:val="00A96367"/>
    <w:rsid w:val="00AA04FF"/>
    <w:rsid w:val="00AA5D1F"/>
    <w:rsid w:val="00AB1439"/>
    <w:rsid w:val="00AB1866"/>
    <w:rsid w:val="00AB2AAF"/>
    <w:rsid w:val="00AC312C"/>
    <w:rsid w:val="00AC3698"/>
    <w:rsid w:val="00AC6A2F"/>
    <w:rsid w:val="00AC7D12"/>
    <w:rsid w:val="00AD023C"/>
    <w:rsid w:val="00AD22FC"/>
    <w:rsid w:val="00AD7992"/>
    <w:rsid w:val="00AE088F"/>
    <w:rsid w:val="00AE0969"/>
    <w:rsid w:val="00AF0822"/>
    <w:rsid w:val="00AF7E44"/>
    <w:rsid w:val="00B00591"/>
    <w:rsid w:val="00B00BE6"/>
    <w:rsid w:val="00B00CD6"/>
    <w:rsid w:val="00B01ED4"/>
    <w:rsid w:val="00B046DB"/>
    <w:rsid w:val="00B04F7A"/>
    <w:rsid w:val="00B0649B"/>
    <w:rsid w:val="00B06EF3"/>
    <w:rsid w:val="00B07386"/>
    <w:rsid w:val="00B15F6F"/>
    <w:rsid w:val="00B17D14"/>
    <w:rsid w:val="00B208CC"/>
    <w:rsid w:val="00B20AA3"/>
    <w:rsid w:val="00B246B1"/>
    <w:rsid w:val="00B247AF"/>
    <w:rsid w:val="00B326A6"/>
    <w:rsid w:val="00B3479F"/>
    <w:rsid w:val="00B35BAC"/>
    <w:rsid w:val="00B35CFA"/>
    <w:rsid w:val="00B37F92"/>
    <w:rsid w:val="00B42459"/>
    <w:rsid w:val="00B42738"/>
    <w:rsid w:val="00B433AF"/>
    <w:rsid w:val="00B44827"/>
    <w:rsid w:val="00B46642"/>
    <w:rsid w:val="00B53D6A"/>
    <w:rsid w:val="00B56CF4"/>
    <w:rsid w:val="00B56EEB"/>
    <w:rsid w:val="00B5758A"/>
    <w:rsid w:val="00B57CDE"/>
    <w:rsid w:val="00B66012"/>
    <w:rsid w:val="00B664B9"/>
    <w:rsid w:val="00B722CE"/>
    <w:rsid w:val="00B7425C"/>
    <w:rsid w:val="00B74D2A"/>
    <w:rsid w:val="00B74D92"/>
    <w:rsid w:val="00B74DCF"/>
    <w:rsid w:val="00B754C5"/>
    <w:rsid w:val="00B8071E"/>
    <w:rsid w:val="00B820E3"/>
    <w:rsid w:val="00B822F1"/>
    <w:rsid w:val="00B82F67"/>
    <w:rsid w:val="00B841D4"/>
    <w:rsid w:val="00B84839"/>
    <w:rsid w:val="00B85FEC"/>
    <w:rsid w:val="00B918C3"/>
    <w:rsid w:val="00B9301E"/>
    <w:rsid w:val="00B95DBF"/>
    <w:rsid w:val="00BA189B"/>
    <w:rsid w:val="00BA57E4"/>
    <w:rsid w:val="00BB065D"/>
    <w:rsid w:val="00BB249A"/>
    <w:rsid w:val="00BB5253"/>
    <w:rsid w:val="00BB621A"/>
    <w:rsid w:val="00BB6A6B"/>
    <w:rsid w:val="00BB7689"/>
    <w:rsid w:val="00BB7EC7"/>
    <w:rsid w:val="00BC1388"/>
    <w:rsid w:val="00BC1C94"/>
    <w:rsid w:val="00BC28A4"/>
    <w:rsid w:val="00BC55B4"/>
    <w:rsid w:val="00BC76DE"/>
    <w:rsid w:val="00BD1E47"/>
    <w:rsid w:val="00BD7F2D"/>
    <w:rsid w:val="00BD7F60"/>
    <w:rsid w:val="00BE2859"/>
    <w:rsid w:val="00BE4F79"/>
    <w:rsid w:val="00BE59F9"/>
    <w:rsid w:val="00BE614F"/>
    <w:rsid w:val="00BF016E"/>
    <w:rsid w:val="00BF0F75"/>
    <w:rsid w:val="00BF0FC3"/>
    <w:rsid w:val="00BF3D4D"/>
    <w:rsid w:val="00BF47CF"/>
    <w:rsid w:val="00BF653D"/>
    <w:rsid w:val="00BF6B64"/>
    <w:rsid w:val="00BF76A8"/>
    <w:rsid w:val="00C06D3F"/>
    <w:rsid w:val="00C104F7"/>
    <w:rsid w:val="00C10D19"/>
    <w:rsid w:val="00C1297E"/>
    <w:rsid w:val="00C12CC3"/>
    <w:rsid w:val="00C14510"/>
    <w:rsid w:val="00C14866"/>
    <w:rsid w:val="00C14C3B"/>
    <w:rsid w:val="00C20D29"/>
    <w:rsid w:val="00C21C46"/>
    <w:rsid w:val="00C26760"/>
    <w:rsid w:val="00C27C73"/>
    <w:rsid w:val="00C30B95"/>
    <w:rsid w:val="00C31984"/>
    <w:rsid w:val="00C373B2"/>
    <w:rsid w:val="00C37403"/>
    <w:rsid w:val="00C377B5"/>
    <w:rsid w:val="00C441A9"/>
    <w:rsid w:val="00C50471"/>
    <w:rsid w:val="00C522E4"/>
    <w:rsid w:val="00C523B1"/>
    <w:rsid w:val="00C579F1"/>
    <w:rsid w:val="00C57D8A"/>
    <w:rsid w:val="00C60448"/>
    <w:rsid w:val="00C6439D"/>
    <w:rsid w:val="00C656E2"/>
    <w:rsid w:val="00C66F8B"/>
    <w:rsid w:val="00C706BD"/>
    <w:rsid w:val="00C7218D"/>
    <w:rsid w:val="00C73118"/>
    <w:rsid w:val="00C741CA"/>
    <w:rsid w:val="00C77B39"/>
    <w:rsid w:val="00C80D4C"/>
    <w:rsid w:val="00C814D2"/>
    <w:rsid w:val="00C81847"/>
    <w:rsid w:val="00C8221E"/>
    <w:rsid w:val="00C82A73"/>
    <w:rsid w:val="00C82F17"/>
    <w:rsid w:val="00C8581D"/>
    <w:rsid w:val="00C86DED"/>
    <w:rsid w:val="00C9119E"/>
    <w:rsid w:val="00C915C1"/>
    <w:rsid w:val="00C91646"/>
    <w:rsid w:val="00C92266"/>
    <w:rsid w:val="00C94534"/>
    <w:rsid w:val="00CA2DD3"/>
    <w:rsid w:val="00CA3807"/>
    <w:rsid w:val="00CB5671"/>
    <w:rsid w:val="00CC0398"/>
    <w:rsid w:val="00CC27A4"/>
    <w:rsid w:val="00CC4324"/>
    <w:rsid w:val="00CC6092"/>
    <w:rsid w:val="00CC7366"/>
    <w:rsid w:val="00CD0127"/>
    <w:rsid w:val="00CD0C55"/>
    <w:rsid w:val="00CD232B"/>
    <w:rsid w:val="00CD491B"/>
    <w:rsid w:val="00CD5D96"/>
    <w:rsid w:val="00CD6472"/>
    <w:rsid w:val="00CD6F4B"/>
    <w:rsid w:val="00CE11E5"/>
    <w:rsid w:val="00CE13D7"/>
    <w:rsid w:val="00CE4139"/>
    <w:rsid w:val="00CE42B8"/>
    <w:rsid w:val="00CE5A7F"/>
    <w:rsid w:val="00CE715E"/>
    <w:rsid w:val="00D01757"/>
    <w:rsid w:val="00D11070"/>
    <w:rsid w:val="00D145BD"/>
    <w:rsid w:val="00D17DAB"/>
    <w:rsid w:val="00D25620"/>
    <w:rsid w:val="00D274D8"/>
    <w:rsid w:val="00D31945"/>
    <w:rsid w:val="00D36246"/>
    <w:rsid w:val="00D36ED8"/>
    <w:rsid w:val="00D405E7"/>
    <w:rsid w:val="00D41ADC"/>
    <w:rsid w:val="00D42A32"/>
    <w:rsid w:val="00D42C2D"/>
    <w:rsid w:val="00D45DD7"/>
    <w:rsid w:val="00D4698B"/>
    <w:rsid w:val="00D469C3"/>
    <w:rsid w:val="00D4720D"/>
    <w:rsid w:val="00D52312"/>
    <w:rsid w:val="00D53A97"/>
    <w:rsid w:val="00D5561B"/>
    <w:rsid w:val="00D6500C"/>
    <w:rsid w:val="00D66431"/>
    <w:rsid w:val="00D6671E"/>
    <w:rsid w:val="00D67384"/>
    <w:rsid w:val="00D76763"/>
    <w:rsid w:val="00D773E4"/>
    <w:rsid w:val="00D77504"/>
    <w:rsid w:val="00D8109C"/>
    <w:rsid w:val="00D820D0"/>
    <w:rsid w:val="00D82283"/>
    <w:rsid w:val="00D84FCE"/>
    <w:rsid w:val="00D85676"/>
    <w:rsid w:val="00D91975"/>
    <w:rsid w:val="00D91FCC"/>
    <w:rsid w:val="00D923DB"/>
    <w:rsid w:val="00D92830"/>
    <w:rsid w:val="00D92EB8"/>
    <w:rsid w:val="00D93876"/>
    <w:rsid w:val="00D93E10"/>
    <w:rsid w:val="00D94AB1"/>
    <w:rsid w:val="00D97B15"/>
    <w:rsid w:val="00DA2B42"/>
    <w:rsid w:val="00DA4169"/>
    <w:rsid w:val="00DA5590"/>
    <w:rsid w:val="00DA7EB6"/>
    <w:rsid w:val="00DB08AF"/>
    <w:rsid w:val="00DB0E61"/>
    <w:rsid w:val="00DB32D3"/>
    <w:rsid w:val="00DB7719"/>
    <w:rsid w:val="00DC0A5F"/>
    <w:rsid w:val="00DC2117"/>
    <w:rsid w:val="00DC2A49"/>
    <w:rsid w:val="00DC2BD4"/>
    <w:rsid w:val="00DC32D3"/>
    <w:rsid w:val="00DC4521"/>
    <w:rsid w:val="00DD151C"/>
    <w:rsid w:val="00DE0657"/>
    <w:rsid w:val="00DE120A"/>
    <w:rsid w:val="00DE16EB"/>
    <w:rsid w:val="00DE4063"/>
    <w:rsid w:val="00DE4AA6"/>
    <w:rsid w:val="00DE5050"/>
    <w:rsid w:val="00DE5D89"/>
    <w:rsid w:val="00DE6D92"/>
    <w:rsid w:val="00DE6DB1"/>
    <w:rsid w:val="00DE7597"/>
    <w:rsid w:val="00DF2733"/>
    <w:rsid w:val="00DF4C0A"/>
    <w:rsid w:val="00DF6878"/>
    <w:rsid w:val="00DF6FB2"/>
    <w:rsid w:val="00E00A14"/>
    <w:rsid w:val="00E00E95"/>
    <w:rsid w:val="00E01636"/>
    <w:rsid w:val="00E02C78"/>
    <w:rsid w:val="00E02E2B"/>
    <w:rsid w:val="00E0714D"/>
    <w:rsid w:val="00E137D2"/>
    <w:rsid w:val="00E203FB"/>
    <w:rsid w:val="00E208FF"/>
    <w:rsid w:val="00E209E6"/>
    <w:rsid w:val="00E213D4"/>
    <w:rsid w:val="00E21861"/>
    <w:rsid w:val="00E25B90"/>
    <w:rsid w:val="00E31EBE"/>
    <w:rsid w:val="00E34E3B"/>
    <w:rsid w:val="00E35846"/>
    <w:rsid w:val="00E400A5"/>
    <w:rsid w:val="00E4323C"/>
    <w:rsid w:val="00E54EEE"/>
    <w:rsid w:val="00E556A9"/>
    <w:rsid w:val="00E56C21"/>
    <w:rsid w:val="00E60BD8"/>
    <w:rsid w:val="00E61FC4"/>
    <w:rsid w:val="00E64268"/>
    <w:rsid w:val="00E65043"/>
    <w:rsid w:val="00E65CE6"/>
    <w:rsid w:val="00E66A46"/>
    <w:rsid w:val="00E7014D"/>
    <w:rsid w:val="00E7337A"/>
    <w:rsid w:val="00E75FF7"/>
    <w:rsid w:val="00E851A0"/>
    <w:rsid w:val="00E907E0"/>
    <w:rsid w:val="00E90C15"/>
    <w:rsid w:val="00E96488"/>
    <w:rsid w:val="00E96AA7"/>
    <w:rsid w:val="00EA1603"/>
    <w:rsid w:val="00EA47D2"/>
    <w:rsid w:val="00EA6049"/>
    <w:rsid w:val="00EA7B35"/>
    <w:rsid w:val="00EB0F0B"/>
    <w:rsid w:val="00EB274B"/>
    <w:rsid w:val="00EB5E6F"/>
    <w:rsid w:val="00EB7FCB"/>
    <w:rsid w:val="00EC13DD"/>
    <w:rsid w:val="00EC547F"/>
    <w:rsid w:val="00EC57EA"/>
    <w:rsid w:val="00EC62E5"/>
    <w:rsid w:val="00ED09A7"/>
    <w:rsid w:val="00ED1F2E"/>
    <w:rsid w:val="00ED20F7"/>
    <w:rsid w:val="00ED2C7A"/>
    <w:rsid w:val="00ED577F"/>
    <w:rsid w:val="00ED6473"/>
    <w:rsid w:val="00ED7054"/>
    <w:rsid w:val="00EE13FA"/>
    <w:rsid w:val="00EE205E"/>
    <w:rsid w:val="00EE22B5"/>
    <w:rsid w:val="00EE3219"/>
    <w:rsid w:val="00EF3E88"/>
    <w:rsid w:val="00F02A53"/>
    <w:rsid w:val="00F04995"/>
    <w:rsid w:val="00F04E34"/>
    <w:rsid w:val="00F10079"/>
    <w:rsid w:val="00F10683"/>
    <w:rsid w:val="00F10B45"/>
    <w:rsid w:val="00F142E1"/>
    <w:rsid w:val="00F16C62"/>
    <w:rsid w:val="00F16FAC"/>
    <w:rsid w:val="00F200F6"/>
    <w:rsid w:val="00F20CCD"/>
    <w:rsid w:val="00F223F1"/>
    <w:rsid w:val="00F25956"/>
    <w:rsid w:val="00F26FD6"/>
    <w:rsid w:val="00F335D4"/>
    <w:rsid w:val="00F3428C"/>
    <w:rsid w:val="00F36CB3"/>
    <w:rsid w:val="00F375CE"/>
    <w:rsid w:val="00F41EC2"/>
    <w:rsid w:val="00F4381F"/>
    <w:rsid w:val="00F46396"/>
    <w:rsid w:val="00F47392"/>
    <w:rsid w:val="00F475D0"/>
    <w:rsid w:val="00F503CF"/>
    <w:rsid w:val="00F511BC"/>
    <w:rsid w:val="00F5326D"/>
    <w:rsid w:val="00F537AF"/>
    <w:rsid w:val="00F56775"/>
    <w:rsid w:val="00F601D9"/>
    <w:rsid w:val="00F60CD7"/>
    <w:rsid w:val="00F72C09"/>
    <w:rsid w:val="00F731CA"/>
    <w:rsid w:val="00F76D4E"/>
    <w:rsid w:val="00F86284"/>
    <w:rsid w:val="00F87FD3"/>
    <w:rsid w:val="00F92C49"/>
    <w:rsid w:val="00F979FC"/>
    <w:rsid w:val="00FA2781"/>
    <w:rsid w:val="00FA2D91"/>
    <w:rsid w:val="00FA67D3"/>
    <w:rsid w:val="00FA7A98"/>
    <w:rsid w:val="00FB407E"/>
    <w:rsid w:val="00FB425D"/>
    <w:rsid w:val="00FB48BB"/>
    <w:rsid w:val="00FC0501"/>
    <w:rsid w:val="00FC1E90"/>
    <w:rsid w:val="00FC2F0F"/>
    <w:rsid w:val="00FD39C5"/>
    <w:rsid w:val="00FF014B"/>
    <w:rsid w:val="00FF1E29"/>
    <w:rsid w:val="00FF2ECC"/>
    <w:rsid w:val="00FF34C2"/>
    <w:rsid w:val="00FF6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C4FF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25480"/>
    <w:rPr>
      <w:rFonts w:ascii="Helvetica" w:hAnsi="Helvetica"/>
      <w:sz w:val="12"/>
      <w:szCs w:val="12"/>
    </w:rPr>
  </w:style>
  <w:style w:type="character" w:customStyle="1" w:styleId="s1">
    <w:name w:val="s1"/>
    <w:basedOn w:val="DefaultParagraphFont"/>
    <w:rsid w:val="00925480"/>
    <w:rPr>
      <w:rFonts w:ascii="Helvetica" w:hAnsi="Helvetica" w:hint="default"/>
      <w:color w:val="0093BC"/>
      <w:sz w:val="8"/>
      <w:szCs w:val="8"/>
    </w:rPr>
  </w:style>
  <w:style w:type="character" w:customStyle="1" w:styleId="s2">
    <w:name w:val="s2"/>
    <w:basedOn w:val="DefaultParagraphFont"/>
    <w:rsid w:val="00925480"/>
    <w:rPr>
      <w:color w:val="0093BC"/>
    </w:rPr>
  </w:style>
  <w:style w:type="paragraph" w:styleId="ListParagraph">
    <w:name w:val="List Paragraph"/>
    <w:basedOn w:val="Normal"/>
    <w:uiPriority w:val="34"/>
    <w:qFormat/>
    <w:rsid w:val="00925480"/>
    <w:pPr>
      <w:ind w:left="720"/>
      <w:contextualSpacing/>
    </w:pPr>
  </w:style>
  <w:style w:type="character" w:styleId="CommentReference">
    <w:name w:val="annotation reference"/>
    <w:basedOn w:val="DefaultParagraphFont"/>
    <w:uiPriority w:val="99"/>
    <w:semiHidden/>
    <w:unhideWhenUsed/>
    <w:rsid w:val="004B670B"/>
    <w:rPr>
      <w:sz w:val="18"/>
      <w:szCs w:val="18"/>
    </w:rPr>
  </w:style>
  <w:style w:type="paragraph" w:styleId="CommentText">
    <w:name w:val="annotation text"/>
    <w:basedOn w:val="Normal"/>
    <w:link w:val="CommentTextChar"/>
    <w:uiPriority w:val="99"/>
    <w:semiHidden/>
    <w:unhideWhenUsed/>
    <w:rsid w:val="004B670B"/>
  </w:style>
  <w:style w:type="character" w:customStyle="1" w:styleId="CommentTextChar">
    <w:name w:val="Comment Text Char"/>
    <w:basedOn w:val="DefaultParagraphFont"/>
    <w:link w:val="CommentText"/>
    <w:uiPriority w:val="99"/>
    <w:semiHidden/>
    <w:rsid w:val="004B670B"/>
  </w:style>
  <w:style w:type="paragraph" w:styleId="CommentSubject">
    <w:name w:val="annotation subject"/>
    <w:basedOn w:val="CommentText"/>
    <w:next w:val="CommentText"/>
    <w:link w:val="CommentSubjectChar"/>
    <w:uiPriority w:val="99"/>
    <w:semiHidden/>
    <w:unhideWhenUsed/>
    <w:rsid w:val="004B670B"/>
    <w:rPr>
      <w:b/>
      <w:bCs/>
      <w:sz w:val="20"/>
      <w:szCs w:val="20"/>
    </w:rPr>
  </w:style>
  <w:style w:type="character" w:customStyle="1" w:styleId="CommentSubjectChar">
    <w:name w:val="Comment Subject Char"/>
    <w:basedOn w:val="CommentTextChar"/>
    <w:link w:val="CommentSubject"/>
    <w:uiPriority w:val="99"/>
    <w:semiHidden/>
    <w:rsid w:val="004B670B"/>
    <w:rPr>
      <w:b/>
      <w:bCs/>
      <w:sz w:val="20"/>
      <w:szCs w:val="20"/>
    </w:rPr>
  </w:style>
  <w:style w:type="paragraph" w:styleId="Revision">
    <w:name w:val="Revision"/>
    <w:hidden/>
    <w:uiPriority w:val="99"/>
    <w:semiHidden/>
    <w:rsid w:val="004B670B"/>
  </w:style>
  <w:style w:type="paragraph" w:styleId="BalloonText">
    <w:name w:val="Balloon Text"/>
    <w:basedOn w:val="Normal"/>
    <w:link w:val="BalloonTextChar"/>
    <w:uiPriority w:val="99"/>
    <w:semiHidden/>
    <w:unhideWhenUsed/>
    <w:rsid w:val="004B670B"/>
    <w:rPr>
      <w:sz w:val="18"/>
      <w:szCs w:val="18"/>
    </w:rPr>
  </w:style>
  <w:style w:type="character" w:customStyle="1" w:styleId="BalloonTextChar">
    <w:name w:val="Balloon Text Char"/>
    <w:basedOn w:val="DefaultParagraphFont"/>
    <w:link w:val="BalloonText"/>
    <w:uiPriority w:val="99"/>
    <w:semiHidden/>
    <w:rsid w:val="004B670B"/>
    <w:rPr>
      <w:sz w:val="18"/>
      <w:szCs w:val="18"/>
    </w:rPr>
  </w:style>
  <w:style w:type="character" w:styleId="Hyperlink">
    <w:name w:val="Hyperlink"/>
    <w:basedOn w:val="DefaultParagraphFont"/>
    <w:uiPriority w:val="99"/>
    <w:unhideWhenUsed/>
    <w:rsid w:val="00BC55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960821">
      <w:bodyDiv w:val="1"/>
      <w:marLeft w:val="0"/>
      <w:marRight w:val="0"/>
      <w:marTop w:val="0"/>
      <w:marBottom w:val="0"/>
      <w:divBdr>
        <w:top w:val="none" w:sz="0" w:space="0" w:color="auto"/>
        <w:left w:val="none" w:sz="0" w:space="0" w:color="auto"/>
        <w:bottom w:val="none" w:sz="0" w:space="0" w:color="auto"/>
        <w:right w:val="none" w:sz="0" w:space="0" w:color="auto"/>
      </w:divBdr>
    </w:div>
    <w:div w:id="681587406">
      <w:bodyDiv w:val="1"/>
      <w:marLeft w:val="0"/>
      <w:marRight w:val="0"/>
      <w:marTop w:val="0"/>
      <w:marBottom w:val="0"/>
      <w:divBdr>
        <w:top w:val="none" w:sz="0" w:space="0" w:color="auto"/>
        <w:left w:val="none" w:sz="0" w:space="0" w:color="auto"/>
        <w:bottom w:val="none" w:sz="0" w:space="0" w:color="auto"/>
        <w:right w:val="none" w:sz="0" w:space="0" w:color="auto"/>
      </w:divBdr>
    </w:div>
    <w:div w:id="1513644405">
      <w:bodyDiv w:val="1"/>
      <w:marLeft w:val="0"/>
      <w:marRight w:val="0"/>
      <w:marTop w:val="0"/>
      <w:marBottom w:val="0"/>
      <w:divBdr>
        <w:top w:val="none" w:sz="0" w:space="0" w:color="auto"/>
        <w:left w:val="none" w:sz="0" w:space="0" w:color="auto"/>
        <w:bottom w:val="none" w:sz="0" w:space="0" w:color="auto"/>
        <w:right w:val="none" w:sz="0" w:space="0" w:color="auto"/>
      </w:divBdr>
    </w:div>
    <w:div w:id="1712682995">
      <w:bodyDiv w:val="1"/>
      <w:marLeft w:val="0"/>
      <w:marRight w:val="0"/>
      <w:marTop w:val="0"/>
      <w:marBottom w:val="0"/>
      <w:divBdr>
        <w:top w:val="none" w:sz="0" w:space="0" w:color="auto"/>
        <w:left w:val="none" w:sz="0" w:space="0" w:color="auto"/>
        <w:bottom w:val="none" w:sz="0" w:space="0" w:color="auto"/>
        <w:right w:val="none" w:sz="0" w:space="0" w:color="auto"/>
      </w:divBdr>
      <w:divsChild>
        <w:div w:id="506553889">
          <w:marLeft w:val="0"/>
          <w:marRight w:val="0"/>
          <w:marTop w:val="0"/>
          <w:marBottom w:val="0"/>
          <w:divBdr>
            <w:top w:val="none" w:sz="0" w:space="0" w:color="auto"/>
            <w:left w:val="none" w:sz="0" w:space="0" w:color="auto"/>
            <w:bottom w:val="none" w:sz="0" w:space="0" w:color="auto"/>
            <w:right w:val="none" w:sz="0" w:space="0" w:color="auto"/>
          </w:divBdr>
        </w:div>
        <w:div w:id="472675154">
          <w:marLeft w:val="0"/>
          <w:marRight w:val="0"/>
          <w:marTop w:val="0"/>
          <w:marBottom w:val="0"/>
          <w:divBdr>
            <w:top w:val="none" w:sz="0" w:space="0" w:color="auto"/>
            <w:left w:val="none" w:sz="0" w:space="0" w:color="auto"/>
            <w:bottom w:val="none" w:sz="0" w:space="0" w:color="auto"/>
            <w:right w:val="none" w:sz="0" w:space="0" w:color="auto"/>
          </w:divBdr>
        </w:div>
        <w:div w:id="678584479">
          <w:marLeft w:val="0"/>
          <w:marRight w:val="0"/>
          <w:marTop w:val="0"/>
          <w:marBottom w:val="0"/>
          <w:divBdr>
            <w:top w:val="none" w:sz="0" w:space="0" w:color="auto"/>
            <w:left w:val="none" w:sz="0" w:space="0" w:color="auto"/>
            <w:bottom w:val="none" w:sz="0" w:space="0" w:color="auto"/>
            <w:right w:val="none" w:sz="0" w:space="0" w:color="auto"/>
          </w:divBdr>
        </w:div>
        <w:div w:id="1448620287">
          <w:marLeft w:val="0"/>
          <w:marRight w:val="0"/>
          <w:marTop w:val="0"/>
          <w:marBottom w:val="0"/>
          <w:divBdr>
            <w:top w:val="none" w:sz="0" w:space="0" w:color="auto"/>
            <w:left w:val="none" w:sz="0" w:space="0" w:color="auto"/>
            <w:bottom w:val="none" w:sz="0" w:space="0" w:color="auto"/>
            <w:right w:val="none" w:sz="0" w:space="0" w:color="auto"/>
          </w:divBdr>
        </w:div>
        <w:div w:id="922031816">
          <w:marLeft w:val="0"/>
          <w:marRight w:val="0"/>
          <w:marTop w:val="0"/>
          <w:marBottom w:val="0"/>
          <w:divBdr>
            <w:top w:val="none" w:sz="0" w:space="0" w:color="auto"/>
            <w:left w:val="none" w:sz="0" w:space="0" w:color="auto"/>
            <w:bottom w:val="none" w:sz="0" w:space="0" w:color="auto"/>
            <w:right w:val="none" w:sz="0" w:space="0" w:color="auto"/>
          </w:divBdr>
        </w:div>
        <w:div w:id="10494754">
          <w:marLeft w:val="0"/>
          <w:marRight w:val="0"/>
          <w:marTop w:val="0"/>
          <w:marBottom w:val="0"/>
          <w:divBdr>
            <w:top w:val="none" w:sz="0" w:space="0" w:color="auto"/>
            <w:left w:val="none" w:sz="0" w:space="0" w:color="auto"/>
            <w:bottom w:val="none" w:sz="0" w:space="0" w:color="auto"/>
            <w:right w:val="none" w:sz="0" w:space="0" w:color="auto"/>
          </w:divBdr>
        </w:div>
      </w:divsChild>
    </w:div>
    <w:div w:id="1763605817">
      <w:bodyDiv w:val="1"/>
      <w:marLeft w:val="0"/>
      <w:marRight w:val="0"/>
      <w:marTop w:val="0"/>
      <w:marBottom w:val="0"/>
      <w:divBdr>
        <w:top w:val="none" w:sz="0" w:space="0" w:color="auto"/>
        <w:left w:val="none" w:sz="0" w:space="0" w:color="auto"/>
        <w:bottom w:val="none" w:sz="0" w:space="0" w:color="auto"/>
        <w:right w:val="none" w:sz="0" w:space="0" w:color="auto"/>
      </w:divBdr>
      <w:divsChild>
        <w:div w:id="1107119739">
          <w:marLeft w:val="0"/>
          <w:marRight w:val="0"/>
          <w:marTop w:val="0"/>
          <w:marBottom w:val="0"/>
          <w:divBdr>
            <w:top w:val="none" w:sz="0" w:space="0" w:color="auto"/>
            <w:left w:val="none" w:sz="0" w:space="0" w:color="auto"/>
            <w:bottom w:val="none" w:sz="0" w:space="0" w:color="auto"/>
            <w:right w:val="none" w:sz="0" w:space="0" w:color="auto"/>
          </w:divBdr>
        </w:div>
        <w:div w:id="1642730707">
          <w:marLeft w:val="0"/>
          <w:marRight w:val="0"/>
          <w:marTop w:val="0"/>
          <w:marBottom w:val="0"/>
          <w:divBdr>
            <w:top w:val="none" w:sz="0" w:space="0" w:color="auto"/>
            <w:left w:val="none" w:sz="0" w:space="0" w:color="auto"/>
            <w:bottom w:val="none" w:sz="0" w:space="0" w:color="auto"/>
            <w:right w:val="none" w:sz="0" w:space="0" w:color="auto"/>
          </w:divBdr>
        </w:div>
        <w:div w:id="1972712778">
          <w:marLeft w:val="0"/>
          <w:marRight w:val="0"/>
          <w:marTop w:val="0"/>
          <w:marBottom w:val="0"/>
          <w:divBdr>
            <w:top w:val="none" w:sz="0" w:space="0" w:color="auto"/>
            <w:left w:val="none" w:sz="0" w:space="0" w:color="auto"/>
            <w:bottom w:val="none" w:sz="0" w:space="0" w:color="auto"/>
            <w:right w:val="none" w:sz="0" w:space="0" w:color="auto"/>
          </w:divBdr>
        </w:div>
        <w:div w:id="1830320766">
          <w:marLeft w:val="0"/>
          <w:marRight w:val="0"/>
          <w:marTop w:val="0"/>
          <w:marBottom w:val="0"/>
          <w:divBdr>
            <w:top w:val="none" w:sz="0" w:space="0" w:color="auto"/>
            <w:left w:val="none" w:sz="0" w:space="0" w:color="auto"/>
            <w:bottom w:val="none" w:sz="0" w:space="0" w:color="auto"/>
            <w:right w:val="none" w:sz="0" w:space="0" w:color="auto"/>
          </w:divBdr>
        </w:div>
        <w:div w:id="1591889599">
          <w:marLeft w:val="0"/>
          <w:marRight w:val="0"/>
          <w:marTop w:val="0"/>
          <w:marBottom w:val="0"/>
          <w:divBdr>
            <w:top w:val="none" w:sz="0" w:space="0" w:color="auto"/>
            <w:left w:val="none" w:sz="0" w:space="0" w:color="auto"/>
            <w:bottom w:val="none" w:sz="0" w:space="0" w:color="auto"/>
            <w:right w:val="none" w:sz="0" w:space="0" w:color="auto"/>
          </w:divBdr>
        </w:div>
        <w:div w:id="214705643">
          <w:marLeft w:val="0"/>
          <w:marRight w:val="0"/>
          <w:marTop w:val="0"/>
          <w:marBottom w:val="0"/>
          <w:divBdr>
            <w:top w:val="none" w:sz="0" w:space="0" w:color="auto"/>
            <w:left w:val="none" w:sz="0" w:space="0" w:color="auto"/>
            <w:bottom w:val="none" w:sz="0" w:space="0" w:color="auto"/>
            <w:right w:val="none" w:sz="0" w:space="0" w:color="auto"/>
          </w:divBdr>
        </w:div>
        <w:div w:id="1177231249">
          <w:marLeft w:val="0"/>
          <w:marRight w:val="0"/>
          <w:marTop w:val="0"/>
          <w:marBottom w:val="0"/>
          <w:divBdr>
            <w:top w:val="none" w:sz="0" w:space="0" w:color="auto"/>
            <w:left w:val="none" w:sz="0" w:space="0" w:color="auto"/>
            <w:bottom w:val="none" w:sz="0" w:space="0" w:color="auto"/>
            <w:right w:val="none" w:sz="0" w:space="0" w:color="auto"/>
          </w:divBdr>
        </w:div>
        <w:div w:id="62993029">
          <w:marLeft w:val="0"/>
          <w:marRight w:val="0"/>
          <w:marTop w:val="0"/>
          <w:marBottom w:val="0"/>
          <w:divBdr>
            <w:top w:val="none" w:sz="0" w:space="0" w:color="auto"/>
            <w:left w:val="none" w:sz="0" w:space="0" w:color="auto"/>
            <w:bottom w:val="none" w:sz="0" w:space="0" w:color="auto"/>
            <w:right w:val="none" w:sz="0" w:space="0" w:color="auto"/>
          </w:divBdr>
        </w:div>
        <w:div w:id="984624751">
          <w:marLeft w:val="0"/>
          <w:marRight w:val="0"/>
          <w:marTop w:val="0"/>
          <w:marBottom w:val="0"/>
          <w:divBdr>
            <w:top w:val="none" w:sz="0" w:space="0" w:color="auto"/>
            <w:left w:val="none" w:sz="0" w:space="0" w:color="auto"/>
            <w:bottom w:val="none" w:sz="0" w:space="0" w:color="auto"/>
            <w:right w:val="none" w:sz="0" w:space="0" w:color="auto"/>
          </w:divBdr>
        </w:div>
        <w:div w:id="1914968070">
          <w:marLeft w:val="0"/>
          <w:marRight w:val="0"/>
          <w:marTop w:val="0"/>
          <w:marBottom w:val="0"/>
          <w:divBdr>
            <w:top w:val="none" w:sz="0" w:space="0" w:color="auto"/>
            <w:left w:val="none" w:sz="0" w:space="0" w:color="auto"/>
            <w:bottom w:val="none" w:sz="0" w:space="0" w:color="auto"/>
            <w:right w:val="none" w:sz="0" w:space="0" w:color="auto"/>
          </w:divBdr>
        </w:div>
        <w:div w:id="1016465316">
          <w:marLeft w:val="0"/>
          <w:marRight w:val="0"/>
          <w:marTop w:val="0"/>
          <w:marBottom w:val="0"/>
          <w:divBdr>
            <w:top w:val="none" w:sz="0" w:space="0" w:color="auto"/>
            <w:left w:val="none" w:sz="0" w:space="0" w:color="auto"/>
            <w:bottom w:val="none" w:sz="0" w:space="0" w:color="auto"/>
            <w:right w:val="none" w:sz="0" w:space="0" w:color="auto"/>
          </w:divBdr>
        </w:div>
        <w:div w:id="978925091">
          <w:marLeft w:val="0"/>
          <w:marRight w:val="0"/>
          <w:marTop w:val="0"/>
          <w:marBottom w:val="0"/>
          <w:divBdr>
            <w:top w:val="none" w:sz="0" w:space="0" w:color="auto"/>
            <w:left w:val="none" w:sz="0" w:space="0" w:color="auto"/>
            <w:bottom w:val="none" w:sz="0" w:space="0" w:color="auto"/>
            <w:right w:val="none" w:sz="0" w:space="0" w:color="auto"/>
          </w:divBdr>
        </w:div>
        <w:div w:id="20324647">
          <w:marLeft w:val="0"/>
          <w:marRight w:val="0"/>
          <w:marTop w:val="0"/>
          <w:marBottom w:val="0"/>
          <w:divBdr>
            <w:top w:val="none" w:sz="0" w:space="0" w:color="auto"/>
            <w:left w:val="none" w:sz="0" w:space="0" w:color="auto"/>
            <w:bottom w:val="none" w:sz="0" w:space="0" w:color="auto"/>
            <w:right w:val="none" w:sz="0" w:space="0" w:color="auto"/>
          </w:divBdr>
        </w:div>
        <w:div w:id="1637837001">
          <w:marLeft w:val="0"/>
          <w:marRight w:val="0"/>
          <w:marTop w:val="0"/>
          <w:marBottom w:val="0"/>
          <w:divBdr>
            <w:top w:val="none" w:sz="0" w:space="0" w:color="auto"/>
            <w:left w:val="none" w:sz="0" w:space="0" w:color="auto"/>
            <w:bottom w:val="none" w:sz="0" w:space="0" w:color="auto"/>
            <w:right w:val="none" w:sz="0" w:space="0" w:color="auto"/>
          </w:divBdr>
        </w:div>
        <w:div w:id="8412936">
          <w:marLeft w:val="0"/>
          <w:marRight w:val="0"/>
          <w:marTop w:val="0"/>
          <w:marBottom w:val="0"/>
          <w:divBdr>
            <w:top w:val="none" w:sz="0" w:space="0" w:color="auto"/>
            <w:left w:val="none" w:sz="0" w:space="0" w:color="auto"/>
            <w:bottom w:val="none" w:sz="0" w:space="0" w:color="auto"/>
            <w:right w:val="none" w:sz="0" w:space="0" w:color="auto"/>
          </w:divBdr>
        </w:div>
        <w:div w:id="127555514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exlab.eu)" TargetMode="Externa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yperlink" Target="http://www.nielsen.com/us/en/insights/reports/2016/the-total-audience-report-q1-2016.html" TargetMode="External"/><Relationship Id="rId9" Type="http://schemas.openxmlformats.org/officeDocument/2006/relationships/hyperlink" Target="http://www.uni-konstanz.de/iscience/reips/pubs/papers/chapters/Reips2012APAwith_edits.pdf"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1876</Words>
  <Characters>10699</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12550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 Buchanan</dc:creator>
  <cp:keywords/>
  <dc:description/>
  <cp:lastModifiedBy>Erin M. Buchanan</cp:lastModifiedBy>
  <cp:revision>5</cp:revision>
  <dcterms:created xsi:type="dcterms:W3CDTF">2017-08-23T17:30:00Z</dcterms:created>
  <dcterms:modified xsi:type="dcterms:W3CDTF">2017-08-28T22:51:00Z</dcterms:modified>
</cp:coreProperties>
</file>